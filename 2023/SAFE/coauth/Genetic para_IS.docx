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C75" w:rsidRPr="009424E6" w:rsidDel="00EF1C3A" w:rsidRDefault="000A2188" w:rsidP="00D34C75">
      <w:pPr>
        <w:rPr>
          <w:del w:id="0" w:author="Ingrid Spies" w:date="2023-10-18T11:03:00Z"/>
        </w:rPr>
      </w:pPr>
      <w:r>
        <w:rPr>
          <w:b/>
          <w:color w:val="000000"/>
        </w:rPr>
        <w:t xml:space="preserve">Introduction para: </w:t>
      </w:r>
      <w:del w:id="1" w:author="Ingrid Spies" w:date="2023-10-18T11:00:00Z">
        <w:r w:rsidR="00D34C75" w:rsidRPr="009424E6" w:rsidDel="00EF1C3A">
          <w:rPr>
            <w:color w:val="000000"/>
          </w:rPr>
          <w:delText xml:space="preserve">Two genetics studies using Restriction-site Associated DNA sequencing have indicated significant genetic differentiation among spawning stocks of Pacific cod in the GOA and the EBS (Drinan </w:delText>
        </w:r>
        <w:r w:rsidR="00D34C75" w:rsidRPr="009424E6" w:rsidDel="00EF1C3A">
          <w:rPr>
            <w:i/>
            <w:color w:val="000000"/>
          </w:rPr>
          <w:delText>et al.</w:delText>
        </w:r>
        <w:r w:rsidR="00D34C75" w:rsidRPr="009424E6" w:rsidDel="00EF1C3A">
          <w:rPr>
            <w:color w:val="000000"/>
          </w:rPr>
          <w:delText xml:space="preserve"> 2018; Spies </w:delText>
        </w:r>
        <w:r w:rsidR="00D34C75" w:rsidRPr="009424E6" w:rsidDel="00EF1C3A">
          <w:rPr>
            <w:i/>
            <w:color w:val="000000"/>
          </w:rPr>
          <w:delText>et al.</w:delText>
        </w:r>
        <w:r w:rsidR="00D34C75" w:rsidRPr="009424E6" w:rsidDel="00EF1C3A">
          <w:rPr>
            <w:color w:val="000000"/>
          </w:rPr>
          <w:delText xml:space="preserve"> 2019). </w:delText>
        </w:r>
        <w:r w:rsidR="00D34C75" w:rsidRPr="009424E6" w:rsidDel="00EF1C3A">
          <w:delText xml:space="preserve">The most recent genomic analysis of Pacific cod includes a new publication that used pooled whole genome sequencing (Pool-Seq; Spies et al. 2022), as well as a new study conducted during 2021 and 2022 that used low coverage whole genome sequencing (lcWGS). </w:delText>
        </w:r>
      </w:del>
      <w:r w:rsidR="00D34C75" w:rsidRPr="009424E6">
        <w:t xml:space="preserve">Low-coverage whole-genome sequencing analysis of 429 samples of Pacific cod from known spawning </w:t>
      </w:r>
      <w:del w:id="2" w:author="Ingrid Spies" w:date="2023-10-18T11:00:00Z">
        <w:r w:rsidR="00D34C75" w:rsidRPr="009424E6" w:rsidDel="00EF1C3A">
          <w:delText xml:space="preserve">regions </w:delText>
        </w:r>
      </w:del>
      <w:ins w:id="3" w:author="Ingrid Spies" w:date="2023-10-18T11:00:00Z">
        <w:r w:rsidR="00EF1C3A">
          <w:t>aggregations</w:t>
        </w:r>
        <w:r w:rsidR="00EF1C3A" w:rsidRPr="009424E6">
          <w:t xml:space="preserve"> </w:t>
        </w:r>
      </w:ins>
      <w:del w:id="4" w:author="Ingrid Spies" w:date="2023-10-18T11:00:00Z">
        <w:r w:rsidR="00D34C75" w:rsidRPr="009424E6" w:rsidDel="00EF1C3A">
          <w:delText xml:space="preserve">during spawning season </w:delText>
        </w:r>
      </w:del>
      <w:r w:rsidR="00D34C75" w:rsidRPr="009424E6">
        <w:t xml:space="preserve">indicated population structure similar to what was previously known, but with finer resolution and greater </w:t>
      </w:r>
      <w:del w:id="5" w:author="Ingrid Spies" w:date="2023-10-18T11:01:00Z">
        <w:r w:rsidR="00D34C75" w:rsidRPr="009424E6" w:rsidDel="00EF1C3A">
          <w:delText>power owing to the</w:delText>
        </w:r>
      </w:del>
      <w:ins w:id="6" w:author="Ingrid Spies" w:date="2023-10-18T11:01:00Z">
        <w:r w:rsidR="00EF1C3A">
          <w:t>due to a</w:t>
        </w:r>
      </w:ins>
      <w:r w:rsidR="00D34C75" w:rsidRPr="009424E6">
        <w:t xml:space="preserve"> larger number of markers. Using 1,922,927 polymorphic SNPs (Fig. 2.3), the pattern of population structure mostly resembles isolation-by-distance, in which samples from proximate spawning areas are more genetically similar than samples from more distant areas. Isolation-by-distance was observed from western Gulf of Alaska (Kodiak and the </w:t>
      </w:r>
      <w:proofErr w:type="spellStart"/>
      <w:r w:rsidR="00D34C75" w:rsidRPr="009424E6">
        <w:t>Shumagin</w:t>
      </w:r>
      <w:proofErr w:type="spellEnd"/>
      <w:r w:rsidR="00D34C75" w:rsidRPr="009424E6">
        <w:t xml:space="preserve"> Islands) through Unimak Pass and the eastern Aleutian Islands. Previous studies have reported an isolation-by-distance pattern in Pacific cod using microsatellite markers (Cunningham et al. 2009 and Spies 2012) and reduced-representation sequencing (Drinan et al. 2018). Within the isolation-by-distance pattern, there were some distinct breaks in the population structure. The most significant genetic break occurs between western and eastern Gulf of Alaska (GOA) spawning samples (Fig. 2.3), and was supported by previous research that highlighted </w:t>
      </w:r>
      <w:ins w:id="7" w:author="Ingrid Spies" w:date="2023-10-18T11:01:00Z">
        <w:r w:rsidR="00EF1C3A">
          <w:t>distinct di</w:t>
        </w:r>
      </w:ins>
      <w:ins w:id="8" w:author="Ingrid Spies" w:date="2023-10-18T11:02:00Z">
        <w:r w:rsidR="00EF1C3A">
          <w:t xml:space="preserve">fferences in the genes coding for </w:t>
        </w:r>
      </w:ins>
      <w:r w:rsidR="00D34C75" w:rsidRPr="009424E6">
        <w:t>the zona pellucida gene region</w:t>
      </w:r>
      <w:ins w:id="9" w:author="Ingrid Spies" w:date="2023-10-18T11:02:00Z">
        <w:r w:rsidR="00EF1C3A">
          <w:t xml:space="preserve"> ZP3</w:t>
        </w:r>
      </w:ins>
      <w:r w:rsidR="00D34C75" w:rsidRPr="009424E6">
        <w:t xml:space="preserve"> (Spies et al. 2021). </w:t>
      </w:r>
      <w:ins w:id="10" w:author="Ingrid Spies" w:date="2023-10-18T11:02:00Z">
        <w:r w:rsidR="00EF1C3A">
          <w:t xml:space="preserve">Also notable is the lack of </w:t>
        </w:r>
      </w:ins>
      <w:ins w:id="11" w:author="Ingrid Spies" w:date="2023-10-18T11:03:00Z">
        <w:r w:rsidR="00EF1C3A">
          <w:t xml:space="preserve">strong </w:t>
        </w:r>
      </w:ins>
      <w:ins w:id="12" w:author="Ingrid Spies" w:date="2023-10-18T11:02:00Z">
        <w:r w:rsidR="00EF1C3A">
          <w:t xml:space="preserve">genetic differentiation among spawning cod from the eastern Gulf of Alaska (Unimak) and the western Gulf of Alaska. </w:t>
        </w:r>
      </w:ins>
    </w:p>
    <w:p w:rsidR="000A2188" w:rsidRDefault="000A2188" w:rsidP="000A2188">
      <w:pPr>
        <w:rPr>
          <w:color w:val="000000"/>
        </w:rPr>
      </w:pPr>
    </w:p>
    <w:p w:rsidR="000A2188" w:rsidRDefault="000A2188" w:rsidP="000A2188">
      <w:pPr>
        <w:rPr>
          <w:color w:val="000000"/>
        </w:rPr>
      </w:pPr>
    </w:p>
    <w:p w:rsidR="00D34C75" w:rsidRDefault="00D34C75" w:rsidP="00D34C75">
      <w:r>
        <w:rPr>
          <w:noProof/>
        </w:rPr>
        <w:drawing>
          <wp:inline distT="0" distB="0" distL="0" distR="0" wp14:anchorId="0E2C204A" wp14:editId="4DDF6F01">
            <wp:extent cx="5943600" cy="3502660"/>
            <wp:effectExtent l="0" t="0" r="0" b="2540"/>
            <wp:docPr id="2277" name="Picture 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4">
                      <a:extLst>
                        <a:ext uri="{28A0092B-C50C-407E-A947-70E740481C1C}">
                          <a14:useLocalDpi xmlns:a14="http://schemas.microsoft.com/office/drawing/2010/main" val="0"/>
                        </a:ext>
                      </a:extLst>
                    </a:blip>
                    <a:srcRect t="21412"/>
                    <a:stretch/>
                  </pic:blipFill>
                  <pic:spPr bwMode="auto">
                    <a:xfrm>
                      <a:off x="0" y="0"/>
                      <a:ext cx="5943600" cy="3502660"/>
                    </a:xfrm>
                    <a:prstGeom prst="rect">
                      <a:avLst/>
                    </a:prstGeom>
                    <a:ln>
                      <a:noFill/>
                    </a:ln>
                    <a:extLst>
                      <a:ext uri="{53640926-AAD7-44D8-BBD7-CCE9431645EC}">
                        <a14:shadowObscured xmlns:a14="http://schemas.microsoft.com/office/drawing/2010/main"/>
                      </a:ext>
                    </a:extLst>
                  </pic:spPr>
                </pic:pic>
              </a:graphicData>
            </a:graphic>
          </wp:inline>
        </w:drawing>
      </w:r>
    </w:p>
    <w:p w:rsidR="00D34C75" w:rsidRDefault="00D34C75" w:rsidP="00D34C75">
      <w:pPr>
        <w:pStyle w:val="Heading5"/>
      </w:pPr>
      <w:r>
        <w:t>Figure 2.3</w:t>
      </w:r>
      <w:r w:rsidRPr="00B9085E">
        <w:t>.</w:t>
      </w:r>
      <w:r w:rsidRPr="00E61A64">
        <w:t xml:space="preserve"> </w:t>
      </w:r>
      <w:r>
        <w:t xml:space="preserve">Principal components analysis of 1,922,927 polymorphic SNPs from the </w:t>
      </w:r>
      <w:proofErr w:type="spellStart"/>
      <w:r>
        <w:t>lcWGS</w:t>
      </w:r>
      <w:proofErr w:type="spellEnd"/>
      <w:r>
        <w:t xml:space="preserve"> dataset.</w:t>
      </w:r>
    </w:p>
    <w:p w:rsidR="009625AA" w:rsidRDefault="00000000"/>
    <w:sectPr w:rsidR="00962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grid Spies">
    <w15:presenceInfo w15:providerId="None" w15:userId="Ingrid Spi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188"/>
    <w:rsid w:val="000A2188"/>
    <w:rsid w:val="00812392"/>
    <w:rsid w:val="00D34C75"/>
    <w:rsid w:val="00EC1D0C"/>
    <w:rsid w:val="00EF1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293F"/>
  <w15:chartTrackingRefBased/>
  <w15:docId w15:val="{7ED2B193-D2B9-4C86-BD2F-FFD3EC88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A2188"/>
    <w:pPr>
      <w:spacing w:line="240" w:lineRule="auto"/>
    </w:pPr>
    <w:rPr>
      <w:rFonts w:ascii="Times New Roman" w:eastAsia="Times New Roman" w:hAnsi="Times New Roman" w:cs="Times New Roman"/>
    </w:rPr>
  </w:style>
  <w:style w:type="paragraph" w:styleId="Heading5">
    <w:name w:val="heading 5"/>
    <w:basedOn w:val="Normal"/>
    <w:next w:val="Normal"/>
    <w:link w:val="Heading5Char"/>
    <w:qFormat/>
    <w:rsid w:val="00D34C75"/>
    <w:pPr>
      <w:keepNext/>
      <w:keepLines/>
      <w:tabs>
        <w:tab w:val="left" w:pos="1260"/>
      </w:tabs>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A2188"/>
    <w:pPr>
      <w:spacing w:after="120"/>
      <w:ind w:left="1152" w:hanging="1152"/>
    </w:pPr>
    <w:rPr>
      <w:bCs/>
      <w:sz w:val="20"/>
      <w:szCs w:val="20"/>
    </w:rPr>
  </w:style>
  <w:style w:type="paragraph" w:customStyle="1" w:styleId="fig">
    <w:name w:val="fig"/>
    <w:basedOn w:val="Normal"/>
    <w:next w:val="Normal"/>
    <w:rsid w:val="000A2188"/>
    <w:pPr>
      <w:keepNext/>
      <w:spacing w:after="60"/>
      <w:jc w:val="center"/>
    </w:pPr>
    <w:rPr>
      <w:szCs w:val="20"/>
    </w:rPr>
  </w:style>
  <w:style w:type="character" w:customStyle="1" w:styleId="Heading5Char">
    <w:name w:val="Heading 5 Char"/>
    <w:basedOn w:val="DefaultParagraphFont"/>
    <w:link w:val="Heading5"/>
    <w:rsid w:val="00D34C75"/>
    <w:rPr>
      <w:rFonts w:ascii="Times New Roman" w:eastAsia="Times New Roman" w:hAnsi="Times New Roman" w:cs="Times New Roman"/>
    </w:rPr>
  </w:style>
  <w:style w:type="paragraph" w:styleId="Revision">
    <w:name w:val="Revision"/>
    <w:hidden/>
    <w:uiPriority w:val="99"/>
    <w:semiHidden/>
    <w:rsid w:val="00EF1C3A"/>
    <w:pPr>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Ingrid Spies</cp:lastModifiedBy>
  <cp:revision>2</cp:revision>
  <dcterms:created xsi:type="dcterms:W3CDTF">2023-10-18T18:03:00Z</dcterms:created>
  <dcterms:modified xsi:type="dcterms:W3CDTF">2023-10-18T18:03:00Z</dcterms:modified>
</cp:coreProperties>
</file>