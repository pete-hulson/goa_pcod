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69C" w:rsidRPr="009424E6" w:rsidRDefault="0074769C" w:rsidP="0074769C">
      <w:pPr>
        <w:pStyle w:val="Heading3"/>
        <w:rPr>
          <w:rFonts w:eastAsiaTheme="minorEastAsia"/>
        </w:rPr>
      </w:pPr>
      <w:r w:rsidRPr="009424E6">
        <w:rPr>
          <w:rFonts w:eastAsiaTheme="minorEastAsia"/>
        </w:rPr>
        <w:t>Laurel and Litzow age-0 index</w:t>
      </w:r>
    </w:p>
    <w:p w:rsidR="0074769C" w:rsidRPr="009424E6" w:rsidRDefault="0074769C" w:rsidP="0074769C">
      <w:r w:rsidRPr="009424E6">
        <w:t>Beach seine sampling of age-0 cod was conducted at two Kod</w:t>
      </w:r>
      <w:r>
        <w:t>iak Island bays during 2006-2023</w:t>
      </w:r>
      <w:r w:rsidRPr="009424E6">
        <w:t xml:space="preserve"> </w:t>
      </w:r>
      <w:ins w:id="0" w:author="Ben.Laurel" w:date="2023-10-25T09:40:00Z">
        <w:r w:rsidR="00862E5D">
          <w:t>(n = 8 fixed stations per bay</w:t>
        </w:r>
      </w:ins>
      <w:ins w:id="1" w:author="Ben.Laurel" w:date="2023-10-25T09:41:00Z">
        <w:r w:rsidR="00862E5D">
          <w:t>, 16 total stations,</w:t>
        </w:r>
      </w:ins>
      <w:ins w:id="2" w:author="Ben.Laurel" w:date="2023-10-25T09:40:00Z">
        <w:r w:rsidR="00862E5D">
          <w:t xml:space="preserve"> </w:t>
        </w:r>
      </w:ins>
      <w:ins w:id="3" w:author="Ben.Laurel" w:date="2023-10-25T09:42:00Z">
        <w:r w:rsidR="00862E5D">
          <w:t xml:space="preserve">stations </w:t>
        </w:r>
      </w:ins>
      <w:ins w:id="4" w:author="Ben.Laurel" w:date="2023-10-25T09:40:00Z">
        <w:r w:rsidR="00862E5D">
          <w:t>sampled</w:t>
        </w:r>
      </w:ins>
      <w:ins w:id="5" w:author="Ben.Laurel" w:date="2023-10-25T09:41:00Z">
        <w:r w:rsidR="00862E5D">
          <w:t xml:space="preserve"> 4 times per year) </w:t>
        </w:r>
      </w:ins>
      <w:r w:rsidRPr="009424E6">
        <w:t xml:space="preserve">and an expanded survey was conducted since 2018 at 13 additional bays on Kodiak Island, the Alaska Peninsula, and the </w:t>
      </w:r>
      <w:proofErr w:type="spellStart"/>
      <w:r w:rsidRPr="009424E6">
        <w:t>Shumagin</w:t>
      </w:r>
      <w:proofErr w:type="spellEnd"/>
      <w:r w:rsidRPr="009424E6">
        <w:t xml:space="preserve"> Islands (n = 3 - 9 fixed stations per bay, 95 total stations</w:t>
      </w:r>
      <w:ins w:id="6" w:author="Ben.Laurel" w:date="2023-10-25T09:43:00Z">
        <w:r w:rsidR="00862E5D">
          <w:t xml:space="preserve">, stations sampled </w:t>
        </w:r>
      </w:ins>
      <w:ins w:id="7" w:author="Ben.Laurel" w:date="2023-10-25T09:46:00Z">
        <w:r w:rsidR="00862E5D">
          <w:t>1 – 2 time</w:t>
        </w:r>
      </w:ins>
      <w:ins w:id="8" w:author="Ben.Laurel" w:date="2023-10-25T09:43:00Z">
        <w:r w:rsidR="00862E5D">
          <w:t xml:space="preserve"> per year</w:t>
        </w:r>
      </w:ins>
      <w:r w:rsidRPr="009424E6">
        <w:t>). Sampling occurred during July and August (days of year 184-240), within two hours of a minus tide at the long-term Kodiak sites, and within three hours of a low tide at the expanded survey site</w:t>
      </w:r>
      <w:bookmarkStart w:id="9" w:name="_GoBack"/>
      <w:bookmarkEnd w:id="9"/>
      <w:r w:rsidRPr="009424E6">
        <w:t>s. At all sites, a 36 m long, negatively buoyant beach seine was deployed from a boat and pulled to shore by two people standing a fixed distance apart on shore. Wings on the seine (13 mm mesh) were 1 m deep at the ends and 2.25 m in the middle with a 5 mm delta mesh cod end bag. The seine wings were attached to 25 m ropes for deployment and retrieval from shore. The seine was set parallel to and ~ 25 m, making the effective sampling area ~ 900 m</w:t>
      </w:r>
      <w:r w:rsidRPr="009424E6">
        <w:rPr>
          <w:vertAlign w:val="superscript"/>
        </w:rPr>
        <w:t xml:space="preserve"> 2</w:t>
      </w:r>
      <w:r w:rsidRPr="009424E6">
        <w:t xml:space="preserve"> of bottom habitat.</w:t>
      </w:r>
    </w:p>
    <w:p w:rsidR="0074769C" w:rsidRPr="009424E6" w:rsidRDefault="0074769C" w:rsidP="0074769C">
      <w:r w:rsidRPr="009424E6">
        <w:t xml:space="preserve">A model-based index of annual catch per unit effort (CPUE) for age-0 cod was used to resolve inter-annual differences in sampling across different bays and different days of the year. Specifically, a Bayesian zero-inflated negative binomial (ZINB) model was used invoking year as a categorical variable, day of year as a continuous variable, and site nested within bay as a group-level (random) effect. The day of year effect was modeled with thin plate regression splines to account for non-linear changes in abundance through the season and the number of </w:t>
      </w:r>
      <w:proofErr w:type="spellStart"/>
      <w:r w:rsidRPr="009424E6">
        <w:t>basis</w:t>
      </w:r>
      <w:proofErr w:type="spellEnd"/>
      <w:r w:rsidRPr="009424E6">
        <w:t xml:space="preserve"> functions was limited to 3 to avoid over-fitting data. This model was fit using Stan 2.21.0, R 4.0.2 and the </w:t>
      </w:r>
      <w:r w:rsidRPr="009424E6">
        <w:rPr>
          <w:i/>
        </w:rPr>
        <w:t>brms</w:t>
      </w:r>
      <w:r w:rsidRPr="009424E6">
        <w:t xml:space="preserve"> package (Carpenter </w:t>
      </w:r>
      <w:r w:rsidRPr="009424E6">
        <w:rPr>
          <w:i/>
        </w:rPr>
        <w:t>et al.</w:t>
      </w:r>
      <w:r w:rsidRPr="009424E6">
        <w:t xml:space="preserve"> 2017, </w:t>
      </w:r>
      <w:proofErr w:type="spellStart"/>
      <w:r w:rsidRPr="009424E6">
        <w:t>Buerkner</w:t>
      </w:r>
      <w:proofErr w:type="spellEnd"/>
      <w:r w:rsidRPr="009424E6">
        <w:t xml:space="preserve"> 2017, R Core Team 2022). The beach seine age-0 CPUE index showed the large 2012 year class and subsequent drop in CPUE for 2013-2016, and since 2016 there have been alternati</w:t>
      </w:r>
      <w:r>
        <w:t>ve small recruitment in 2019,</w:t>
      </w:r>
      <w:r w:rsidRPr="009424E6">
        <w:t xml:space="preserve"> 2021</w:t>
      </w:r>
      <w:r>
        <w:t>, and 2023</w:t>
      </w:r>
      <w:r w:rsidRPr="009424E6">
        <w:t xml:space="preserve"> with larger recruitment in 2017, 2018, 2020, and 2022 (</w:t>
      </w:r>
      <w:r w:rsidRPr="009D025C">
        <w:rPr>
          <w:highlight w:val="cyan"/>
        </w:rPr>
        <w:t>Table 2.11</w:t>
      </w:r>
      <w:r w:rsidRPr="009424E6">
        <w:t xml:space="preserve"> and </w:t>
      </w:r>
      <w:r w:rsidRPr="009D025C">
        <w:rPr>
          <w:highlight w:val="cyan"/>
        </w:rPr>
        <w:t>Fig. 2.24</w:t>
      </w:r>
      <w:r w:rsidRPr="009424E6">
        <w:t>).</w:t>
      </w:r>
    </w:p>
    <w:p w:rsidR="0074769C" w:rsidRDefault="0074769C" w:rsidP="0074769C">
      <w:pPr>
        <w:pStyle w:val="Heading5"/>
      </w:pPr>
      <w:r w:rsidRPr="00E861F3">
        <w:rPr>
          <w:highlight w:val="cyan"/>
        </w:rPr>
        <w:t>Table 2.</w:t>
      </w:r>
      <w:r w:rsidRPr="00E861F3">
        <w:rPr>
          <w:noProof/>
          <w:highlight w:val="cyan"/>
        </w:rPr>
        <w:t>11.</w:t>
      </w:r>
      <w:r>
        <w:t xml:space="preserve"> Age-0 Pacific cod beach seine index (number/haul) and CVs. </w:t>
      </w:r>
    </w:p>
    <w:tbl>
      <w:tblPr>
        <w:tblW w:w="3200" w:type="dxa"/>
        <w:jc w:val="center"/>
        <w:tblLook w:val="04A0" w:firstRow="1" w:lastRow="0" w:firstColumn="1" w:lastColumn="0" w:noHBand="0" w:noVBand="1"/>
      </w:tblPr>
      <w:tblGrid>
        <w:gridCol w:w="960"/>
        <w:gridCol w:w="1480"/>
        <w:gridCol w:w="760"/>
      </w:tblGrid>
      <w:tr w:rsidR="0074769C" w:rsidRPr="009417A7" w:rsidTr="00CB6B99">
        <w:trPr>
          <w:trHeight w:val="300"/>
          <w:jc w:val="center"/>
        </w:trPr>
        <w:tc>
          <w:tcPr>
            <w:tcW w:w="9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769C" w:rsidRPr="00E2602A" w:rsidRDefault="0074769C" w:rsidP="00CB6B99">
            <w:pPr>
              <w:spacing w:after="0"/>
              <w:rPr>
                <w:b/>
                <w:color w:val="000000"/>
              </w:rPr>
            </w:pPr>
            <w:r w:rsidRPr="00E2602A">
              <w:rPr>
                <w:b/>
                <w:color w:val="000000"/>
              </w:rPr>
              <w:t>Year</w:t>
            </w:r>
          </w:p>
        </w:tc>
        <w:tc>
          <w:tcPr>
            <w:tcW w:w="14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769C" w:rsidRPr="00E2602A" w:rsidRDefault="0074769C" w:rsidP="00CB6B99">
            <w:pPr>
              <w:spacing w:after="0"/>
              <w:rPr>
                <w:b/>
                <w:color w:val="000000"/>
              </w:rPr>
            </w:pPr>
            <w:r w:rsidRPr="00E2602A">
              <w:rPr>
                <w:b/>
                <w:color w:val="000000"/>
              </w:rPr>
              <w:t>Number/haul</w:t>
            </w:r>
          </w:p>
        </w:tc>
        <w:tc>
          <w:tcPr>
            <w:tcW w:w="7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769C" w:rsidRPr="00E2602A" w:rsidRDefault="0074769C" w:rsidP="00CB6B99">
            <w:pPr>
              <w:spacing w:after="0"/>
              <w:rPr>
                <w:b/>
                <w:color w:val="000000"/>
              </w:rPr>
            </w:pPr>
            <w:r w:rsidRPr="00E2602A">
              <w:rPr>
                <w:b/>
                <w:color w:val="000000"/>
              </w:rPr>
              <w:t>CV</w:t>
            </w:r>
          </w:p>
        </w:tc>
      </w:tr>
      <w:tr w:rsidR="0074769C" w:rsidRPr="009417A7" w:rsidTr="00CB6B9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C3644C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C3644C">
              <w:rPr>
                <w:color w:val="000000"/>
              </w:rPr>
              <w:t>2006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131.44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0.29</w:t>
            </w:r>
          </w:p>
        </w:tc>
      </w:tr>
      <w:tr w:rsidR="0074769C" w:rsidRPr="009417A7" w:rsidTr="00CB6B9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C3644C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C3644C">
              <w:rPr>
                <w:color w:val="000000"/>
              </w:rPr>
              <w:t>2007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8.83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0.36</w:t>
            </w:r>
          </w:p>
        </w:tc>
      </w:tr>
      <w:tr w:rsidR="0074769C" w:rsidRPr="009417A7" w:rsidTr="00CB6B9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C3644C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C3644C">
              <w:rPr>
                <w:color w:val="000000"/>
              </w:rPr>
              <w:t>2008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32.61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0.33</w:t>
            </w:r>
          </w:p>
        </w:tc>
      </w:tr>
      <w:tr w:rsidR="0074769C" w:rsidRPr="009417A7" w:rsidTr="00CB6B9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C3644C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C3644C">
              <w:rPr>
                <w:color w:val="000000"/>
              </w:rPr>
              <w:t>2009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33.25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0.5</w:t>
            </w:r>
          </w:p>
        </w:tc>
      </w:tr>
      <w:tr w:rsidR="0074769C" w:rsidRPr="009417A7" w:rsidTr="00CB6B9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C3644C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C3644C">
              <w:rPr>
                <w:color w:val="000000"/>
              </w:rPr>
              <w:t>2010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13.55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0.49</w:t>
            </w:r>
          </w:p>
        </w:tc>
      </w:tr>
      <w:tr w:rsidR="0074769C" w:rsidRPr="009417A7" w:rsidTr="00CB6B9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C3644C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C3644C">
              <w:rPr>
                <w:color w:val="000000"/>
              </w:rPr>
              <w:t>2011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36.11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0.37</w:t>
            </w:r>
          </w:p>
        </w:tc>
      </w:tr>
      <w:tr w:rsidR="0074769C" w:rsidRPr="009417A7" w:rsidTr="00CB6B9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C3644C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C3644C">
              <w:rPr>
                <w:color w:val="000000"/>
              </w:rPr>
              <w:t>2012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221.21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0.33</w:t>
            </w:r>
          </w:p>
        </w:tc>
      </w:tr>
      <w:tr w:rsidR="0074769C" w:rsidRPr="009417A7" w:rsidTr="00CB6B9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C3644C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C3644C">
              <w:rPr>
                <w:color w:val="000000"/>
              </w:rPr>
              <w:t>2013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8.58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0.37</w:t>
            </w:r>
          </w:p>
        </w:tc>
      </w:tr>
      <w:tr w:rsidR="0074769C" w:rsidRPr="009417A7" w:rsidTr="00CB6B9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C3644C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C3644C">
              <w:rPr>
                <w:color w:val="000000"/>
              </w:rPr>
              <w:t>2014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9.44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0.5</w:t>
            </w:r>
          </w:p>
        </w:tc>
      </w:tr>
      <w:tr w:rsidR="0074769C" w:rsidRPr="009417A7" w:rsidTr="00CB6B9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C3644C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C3644C">
              <w:rPr>
                <w:color w:val="000000"/>
              </w:rPr>
              <w:t>2015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1.29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0.91</w:t>
            </w:r>
          </w:p>
        </w:tc>
      </w:tr>
      <w:tr w:rsidR="0074769C" w:rsidRPr="009417A7" w:rsidTr="00CB6B9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C3644C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C3644C">
              <w:rPr>
                <w:color w:val="000000"/>
              </w:rPr>
              <w:t>2016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2.14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0.46</w:t>
            </w:r>
          </w:p>
        </w:tc>
      </w:tr>
      <w:tr w:rsidR="0074769C" w:rsidRPr="009417A7" w:rsidTr="00CB6B9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C3644C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C3644C">
              <w:rPr>
                <w:color w:val="000000"/>
              </w:rPr>
              <w:t>2017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85.75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0.3</w:t>
            </w:r>
          </w:p>
        </w:tc>
      </w:tr>
      <w:tr w:rsidR="0074769C" w:rsidRPr="009417A7" w:rsidTr="00CB6B9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C3644C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C3644C">
              <w:rPr>
                <w:color w:val="000000"/>
              </w:rPr>
              <w:t>2018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110.03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0.21</w:t>
            </w:r>
          </w:p>
        </w:tc>
      </w:tr>
      <w:tr w:rsidR="0074769C" w:rsidRPr="009417A7" w:rsidTr="00CB6B9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C3644C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C3644C">
              <w:rPr>
                <w:color w:val="000000"/>
              </w:rPr>
              <w:t>2019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2.39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0.54</w:t>
            </w:r>
          </w:p>
        </w:tc>
      </w:tr>
      <w:tr w:rsidR="0074769C" w:rsidRPr="009417A7" w:rsidTr="00CB6B9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C3644C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C3644C">
              <w:rPr>
                <w:color w:val="000000"/>
              </w:rPr>
              <w:t>2020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204.59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0.26</w:t>
            </w:r>
          </w:p>
        </w:tc>
      </w:tr>
      <w:tr w:rsidR="0074769C" w:rsidRPr="009417A7" w:rsidTr="00CB6B9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4769C" w:rsidRPr="00C3644C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C3644C">
              <w:rPr>
                <w:color w:val="000000"/>
              </w:rPr>
              <w:t>2021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22.4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0.25</w:t>
            </w:r>
          </w:p>
        </w:tc>
      </w:tr>
      <w:tr w:rsidR="0074769C" w:rsidRPr="009417A7" w:rsidTr="00CB6B9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C3644C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C3644C">
              <w:rPr>
                <w:color w:val="000000"/>
              </w:rPr>
              <w:t>2022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126.59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0.26</w:t>
            </w:r>
          </w:p>
        </w:tc>
      </w:tr>
      <w:tr w:rsidR="0074769C" w:rsidRPr="009417A7" w:rsidTr="00CB6B9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4769C" w:rsidRPr="00C3644C" w:rsidRDefault="0074769C" w:rsidP="00CB6B99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2023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34.78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4769C" w:rsidRPr="002D1211" w:rsidRDefault="0074769C" w:rsidP="00CB6B99">
            <w:pPr>
              <w:spacing w:after="0"/>
              <w:jc w:val="right"/>
              <w:rPr>
                <w:color w:val="000000"/>
              </w:rPr>
            </w:pPr>
            <w:r w:rsidRPr="002D1211">
              <w:rPr>
                <w:color w:val="000000"/>
              </w:rPr>
              <w:t>0.25</w:t>
            </w:r>
          </w:p>
        </w:tc>
      </w:tr>
    </w:tbl>
    <w:p w:rsidR="0074769C" w:rsidRDefault="0074769C" w:rsidP="0074769C">
      <w:r w:rsidRPr="00203737">
        <w:rPr>
          <w:noProof/>
        </w:rPr>
        <w:lastRenderedPageBreak/>
        <w:drawing>
          <wp:inline distT="0" distB="0" distL="0" distR="0" wp14:anchorId="43EA3089" wp14:editId="0A54C22D">
            <wp:extent cx="5943600" cy="3396343"/>
            <wp:effectExtent l="0" t="0" r="0" b="0"/>
            <wp:docPr id="2253" name="Picture 2253" descr="C:\AA - PH Stuff\Asmnts\goa_pcod\2023\plots\other\age0_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AA - PH Stuff\Asmnts\goa_pcod\2023\plots\other\age0_inde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69C" w:rsidRDefault="0074769C" w:rsidP="0074769C">
      <w:pPr>
        <w:pStyle w:val="Heading5"/>
      </w:pPr>
      <w:r w:rsidRPr="00203737">
        <w:rPr>
          <w:highlight w:val="green"/>
        </w:rPr>
        <w:t>Figure 2.</w:t>
      </w:r>
      <w:r w:rsidRPr="00203737">
        <w:rPr>
          <w:noProof/>
          <w:highlight w:val="green"/>
        </w:rPr>
        <w:t>24.</w:t>
      </w:r>
      <w:r>
        <w:t xml:space="preserve"> Age-0 </w:t>
      </w:r>
      <w:r w:rsidRPr="00881835">
        <w:t>beach</w:t>
      </w:r>
      <w:r>
        <w:t xml:space="preserve"> seine survey numbers per haul, bars and shading indicate the 95</w:t>
      </w:r>
      <w:r w:rsidRPr="00CF2020">
        <w:rPr>
          <w:vertAlign w:val="superscript"/>
        </w:rPr>
        <w:t>th</w:t>
      </w:r>
      <w:r>
        <w:t xml:space="preserve"> percentile confidence intervals.</w:t>
      </w:r>
    </w:p>
    <w:p w:rsidR="00E16F58" w:rsidRDefault="00862E5D"/>
    <w:sectPr w:rsidR="00E1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.Laurel">
    <w15:presenceInfo w15:providerId="None" w15:userId="Ben.Laur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69C"/>
    <w:rsid w:val="00561387"/>
    <w:rsid w:val="00627396"/>
    <w:rsid w:val="0074769C"/>
    <w:rsid w:val="0086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33B6"/>
  <w15:chartTrackingRefBased/>
  <w15:docId w15:val="{526EB2CF-189E-4C02-AD6A-14A80518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4769C"/>
    <w:pPr>
      <w:spacing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769C"/>
    <w:pPr>
      <w:keepNext/>
      <w:keepLines/>
      <w:spacing w:before="160" w:after="60"/>
      <w:outlineLvl w:val="2"/>
    </w:pPr>
    <w:rPr>
      <w:i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6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769C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69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Pete.Hulson</dc:creator>
  <cp:keywords/>
  <dc:description/>
  <cp:lastModifiedBy>Ben.Laurel</cp:lastModifiedBy>
  <cp:revision>2</cp:revision>
  <dcterms:created xsi:type="dcterms:W3CDTF">2023-10-25T16:49:00Z</dcterms:created>
  <dcterms:modified xsi:type="dcterms:W3CDTF">2023-10-25T16:49:00Z</dcterms:modified>
</cp:coreProperties>
</file>