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2AB27" w14:textId="3D976F64" w:rsidR="006E3BD4" w:rsidRDefault="002D77D4" w:rsidP="00934638">
      <w:r>
        <w:rPr>
          <w:b/>
          <w:color w:val="000000"/>
        </w:rPr>
        <w:t>Genomics for Aleutian Islands, Gulf of Alaska, and eastern Bering Sea Pacific cod stock assessments 2022</w:t>
      </w:r>
      <w:del w:id="0" w:author="ingrid.spies" w:date="2022-10-17T06:18:00Z">
        <w:r w:rsidR="00507F0A" w:rsidDel="00D84CAF">
          <w:rPr>
            <w:b/>
            <w:color w:val="000000"/>
          </w:rPr>
          <w:delText xml:space="preserve"> </w:delText>
        </w:r>
      </w:del>
      <w:r w:rsidR="00507F0A">
        <w:rPr>
          <w:b/>
          <w:color w:val="000000"/>
        </w:rPr>
        <w:t xml:space="preserve"> (Sara </w:t>
      </w:r>
      <w:proofErr w:type="spellStart"/>
      <w:r w:rsidR="00507F0A">
        <w:rPr>
          <w:b/>
          <w:color w:val="000000"/>
        </w:rPr>
        <w:t>Schaal</w:t>
      </w:r>
      <w:proofErr w:type="spellEnd"/>
      <w:r w:rsidR="00507F0A">
        <w:rPr>
          <w:b/>
          <w:color w:val="000000"/>
        </w:rPr>
        <w:t>, Wes Larson, Ingrid Spies)</w:t>
      </w:r>
    </w:p>
    <w:p w14:paraId="32620BC3" w14:textId="70038FC2" w:rsidR="00126841" w:rsidRDefault="006E3BD4" w:rsidP="00F656BC">
      <w:r>
        <w:t xml:space="preserve">The most recent genomic analysis of Pacific cod </w:t>
      </w:r>
      <w:r w:rsidR="008D485F">
        <w:t xml:space="preserve">includes a new publication that used pooled whole genome sequencing (Pool-Seq), as well as a new study conducted during 2021 and 2022 that used </w:t>
      </w:r>
      <w:r>
        <w:t>low coverage whole genome sequencing (</w:t>
      </w:r>
      <w:proofErr w:type="spellStart"/>
      <w:r>
        <w:t>lcWGS</w:t>
      </w:r>
      <w:proofErr w:type="spellEnd"/>
      <w:r>
        <w:t>)</w:t>
      </w:r>
      <w:r w:rsidR="00B4388C">
        <w:t xml:space="preserve">. </w:t>
      </w:r>
      <w:r w:rsidR="008D485F">
        <w:t xml:space="preserve">The Pool-Seq manuscript (Spies et al. 2022) is the culmination of several years of effort, while the </w:t>
      </w:r>
      <w:proofErr w:type="spellStart"/>
      <w:r w:rsidR="008D485F">
        <w:t>lcWGS</w:t>
      </w:r>
      <w:proofErr w:type="spellEnd"/>
      <w:r w:rsidR="008D485F">
        <w:t xml:space="preserve"> is more recent and provides a more powerful approach to gather individual-based sequence data from the whole genome. </w:t>
      </w:r>
      <w:r w:rsidR="00F656BC">
        <w:t>Here</w:t>
      </w:r>
      <w:ins w:id="1" w:author="Sara Schaal" w:date="2022-10-13T13:06:00Z">
        <w:r w:rsidR="003731F0">
          <w:t>,</w:t>
        </w:r>
      </w:ins>
      <w:r w:rsidR="00F656BC">
        <w:t xml:space="preserve"> we focus on how the two studies contribute to our knowledge of the population structure of Pacific cod throughout Alaskan waters.</w:t>
      </w:r>
    </w:p>
    <w:p w14:paraId="698BDB6D" w14:textId="5A0F32FD" w:rsidR="008D485F" w:rsidRDefault="00F656BC" w:rsidP="00F656BC">
      <w:r>
        <w:t>Low</w:t>
      </w:r>
      <w:r w:rsidR="0054732A">
        <w:t>-</w:t>
      </w:r>
      <w:r>
        <w:t>coverage whole</w:t>
      </w:r>
      <w:r w:rsidR="0054732A">
        <w:t>-</w:t>
      </w:r>
      <w:r>
        <w:t>genome sequencing a</w:t>
      </w:r>
      <w:r w:rsidR="00D20B6A">
        <w:t>nalysis of</w:t>
      </w:r>
      <w:r w:rsidR="00752BC0">
        <w:t xml:space="preserve"> </w:t>
      </w:r>
      <w:r w:rsidR="00221F22">
        <w:t>429</w:t>
      </w:r>
      <w:r w:rsidR="00752BC0">
        <w:t xml:space="preserve"> samples of Pacific cod from known spawning regions during spawning season indicated population structure similar to what was previously known, but with finer resolution and greater power owing to the larger number of markers. </w:t>
      </w:r>
      <w:r w:rsidR="00D20B6A">
        <w:t xml:space="preserve">Using </w:t>
      </w:r>
      <w:r w:rsidR="00221F22" w:rsidRPr="00221F22">
        <w:t>1</w:t>
      </w:r>
      <w:r w:rsidR="00221F22">
        <w:t>,</w:t>
      </w:r>
      <w:r w:rsidR="00221F22" w:rsidRPr="00221F22">
        <w:t>922</w:t>
      </w:r>
      <w:r w:rsidR="00221F22">
        <w:t>,</w:t>
      </w:r>
      <w:r w:rsidR="00221F22" w:rsidRPr="00221F22">
        <w:t>927</w:t>
      </w:r>
      <w:r w:rsidR="00D20B6A">
        <w:t xml:space="preserve"> </w:t>
      </w:r>
      <w:r w:rsidR="008C1CA5">
        <w:t xml:space="preserve">polymorphic </w:t>
      </w:r>
      <w:r w:rsidR="00D20B6A">
        <w:t>SNPs (</w:t>
      </w:r>
      <w:r w:rsidR="00B4388C">
        <w:t xml:space="preserve">Figure </w:t>
      </w:r>
      <w:r w:rsidR="008D485F">
        <w:t>1</w:t>
      </w:r>
      <w:r w:rsidR="00D20B6A">
        <w:t>)</w:t>
      </w:r>
      <w:r w:rsidR="00752BC0">
        <w:t xml:space="preserve">, the pattern </w:t>
      </w:r>
      <w:r w:rsidR="00B4388C">
        <w:t xml:space="preserve">of population structure </w:t>
      </w:r>
      <w:r w:rsidR="00997C23">
        <w:t xml:space="preserve">mostly </w:t>
      </w:r>
      <w:r w:rsidR="00B4388C">
        <w:t>resembles</w:t>
      </w:r>
      <w:r w:rsidR="00752BC0">
        <w:t xml:space="preserve"> isolation-by-distance</w:t>
      </w:r>
      <w:r w:rsidR="00B4388C">
        <w:t>,</w:t>
      </w:r>
      <w:r w:rsidR="00D20B6A">
        <w:t xml:space="preserve"> in which samples from proximate spawning areas are more genetically similar than samples from more distant areas. Isolation-by-distance was observed</w:t>
      </w:r>
      <w:r w:rsidR="00752BC0">
        <w:t xml:space="preserve"> </w:t>
      </w:r>
      <w:r w:rsidR="00D20B6A">
        <w:t xml:space="preserve">from </w:t>
      </w:r>
      <w:r w:rsidR="0054732A">
        <w:t>w</w:t>
      </w:r>
      <w:r w:rsidR="00D20B6A">
        <w:t xml:space="preserve">estern Gulf of Alaska </w:t>
      </w:r>
      <w:r w:rsidR="00B4388C">
        <w:t>(</w:t>
      </w:r>
      <w:r w:rsidR="00D20B6A">
        <w:t xml:space="preserve">Kodiak and the </w:t>
      </w:r>
      <w:proofErr w:type="spellStart"/>
      <w:r w:rsidR="00D20B6A">
        <w:t>Shumagin</w:t>
      </w:r>
      <w:proofErr w:type="spellEnd"/>
      <w:r w:rsidR="00D20B6A">
        <w:t xml:space="preserve"> Islands</w:t>
      </w:r>
      <w:r w:rsidR="00B4388C">
        <w:t>)</w:t>
      </w:r>
      <w:r w:rsidR="00D20B6A">
        <w:t xml:space="preserve"> through Unimak Pass and the eastern Aleutian Islands. </w:t>
      </w:r>
      <w:r w:rsidR="00752BC0">
        <w:t xml:space="preserve">Previous studies have </w:t>
      </w:r>
      <w:r w:rsidR="00B4388C">
        <w:t>reported</w:t>
      </w:r>
      <w:r w:rsidR="00752BC0">
        <w:t xml:space="preserve"> </w:t>
      </w:r>
      <w:r w:rsidR="00B4388C">
        <w:t>an</w:t>
      </w:r>
      <w:r w:rsidR="00752BC0">
        <w:t xml:space="preserve"> isolation-by-distance pattern </w:t>
      </w:r>
      <w:r w:rsidR="00B4388C">
        <w:t xml:space="preserve">in Pacific cod </w:t>
      </w:r>
      <w:r w:rsidR="00752BC0">
        <w:t>using microsatellite markers (Cunningham et al. 2009 and Spies 2012) and reduced</w:t>
      </w:r>
      <w:r w:rsidR="003731F0">
        <w:t>-</w:t>
      </w:r>
      <w:r w:rsidR="00752BC0">
        <w:t>representation sequencing (Drinan et al. 2018). Within the isolation-by-distance pattern, there were some distinct breaks in the population structure. The most significant genetic break occur</w:t>
      </w:r>
      <w:r w:rsidR="00AE7BBB">
        <w:t>s</w:t>
      </w:r>
      <w:r w:rsidR="00752BC0">
        <w:t xml:space="preserve"> between </w:t>
      </w:r>
      <w:r w:rsidR="0054732A">
        <w:t>w</w:t>
      </w:r>
      <w:r w:rsidR="00752BC0">
        <w:t xml:space="preserve">estern and </w:t>
      </w:r>
      <w:r w:rsidR="0054732A">
        <w:t>e</w:t>
      </w:r>
      <w:r w:rsidR="00752BC0">
        <w:t>astern Gulf of Alaska</w:t>
      </w:r>
      <w:r w:rsidR="00D1636D">
        <w:t xml:space="preserve"> (GOA)</w:t>
      </w:r>
      <w:r w:rsidR="00752BC0">
        <w:t xml:space="preserve"> spawning samples (Figure </w:t>
      </w:r>
      <w:r w:rsidR="008D485F">
        <w:t>1</w:t>
      </w:r>
      <w:r w:rsidR="00752BC0">
        <w:t>)</w:t>
      </w:r>
      <w:r w:rsidR="00934638">
        <w:t>, and was supported by previous research that highlighted the zona pellucida gene region (Spies et al. 2021)</w:t>
      </w:r>
      <w:r w:rsidR="00752BC0">
        <w:t xml:space="preserve">. </w:t>
      </w:r>
    </w:p>
    <w:p w14:paraId="6207CECE" w14:textId="640E2FCD" w:rsidR="00060BAF" w:rsidRDefault="004C241A" w:rsidP="000A2188">
      <w:r>
        <w:t xml:space="preserve">A new finding from the </w:t>
      </w:r>
      <w:proofErr w:type="spellStart"/>
      <w:r>
        <w:t>lcWGS</w:t>
      </w:r>
      <w:proofErr w:type="spellEnd"/>
      <w:r>
        <w:t xml:space="preserve"> data was the documentation of a</w:t>
      </w:r>
      <w:r w:rsidR="00D20B6A">
        <w:t xml:space="preserve"> genetic break in samples taken from the western Bering Sea shelf</w:t>
      </w:r>
      <w:r w:rsidR="007C23C5">
        <w:t xml:space="preserve">, </w:t>
      </w:r>
      <w:r w:rsidR="00D20B6A">
        <w:t>adjacent to Russia</w:t>
      </w:r>
      <w:r w:rsidR="007C23C5">
        <w:t>,</w:t>
      </w:r>
      <w:r w:rsidR="00D20B6A">
        <w:t xml:space="preserve"> and </w:t>
      </w:r>
      <w:r w:rsidR="00346323">
        <w:t>samples from all other regions</w:t>
      </w:r>
      <w:r w:rsidR="00AE7BBB">
        <w:t xml:space="preserve">. In other words, this study identified </w:t>
      </w:r>
      <w:r>
        <w:t>a new genetic group in the Bering Se</w:t>
      </w:r>
      <w:r w:rsidR="00A42749">
        <w:t>a</w:t>
      </w:r>
      <w:r w:rsidR="00AE7BBB">
        <w:t xml:space="preserve"> represented by samples from Russia along the western Bering Sea shelf</w:t>
      </w:r>
      <w:r w:rsidR="00346323">
        <w:t xml:space="preserve">. </w:t>
      </w:r>
      <w:r w:rsidR="00AE7BBB">
        <w:t>In addition</w:t>
      </w:r>
      <w:r w:rsidR="00346323">
        <w:t xml:space="preserve">, a subset of samples collected from </w:t>
      </w:r>
      <w:proofErr w:type="spellStart"/>
      <w:r w:rsidR="00D20B6A">
        <w:t>Pervenets</w:t>
      </w:r>
      <w:proofErr w:type="spellEnd"/>
      <w:r w:rsidR="00D20B6A">
        <w:t xml:space="preserve"> Canyon</w:t>
      </w:r>
      <w:r w:rsidR="00AE7BBB">
        <w:t xml:space="preserve"> in the eastern Bering Sea</w:t>
      </w:r>
      <w:r w:rsidR="00D20B6A">
        <w:t xml:space="preserve"> appeared</w:t>
      </w:r>
      <w:r w:rsidR="00997C23">
        <w:t xml:space="preserve"> genetically</w:t>
      </w:r>
      <w:r w:rsidR="00D20B6A">
        <w:t xml:space="preserve"> similar to the western Bering Sea shelf group</w:t>
      </w:r>
      <w:r w:rsidR="00A855DC">
        <w:t xml:space="preserve"> </w:t>
      </w:r>
      <w:commentRangeStart w:id="2"/>
      <w:r w:rsidR="00A855DC">
        <w:t xml:space="preserve">(Figure 1 </w:t>
      </w:r>
      <w:r w:rsidR="00031213">
        <w:t xml:space="preserve">bottom right where </w:t>
      </w:r>
      <w:r w:rsidR="00A855DC">
        <w:t xml:space="preserve">light blue points, </w:t>
      </w:r>
      <w:proofErr w:type="spellStart"/>
      <w:r w:rsidR="00A855DC">
        <w:t>Pervenets</w:t>
      </w:r>
      <w:proofErr w:type="spellEnd"/>
      <w:r w:rsidR="00A855DC">
        <w:t xml:space="preserve"> Canyon,</w:t>
      </w:r>
      <w:r w:rsidR="00031213">
        <w:t xml:space="preserve"> mix</w:t>
      </w:r>
      <w:r w:rsidR="00A855DC">
        <w:t xml:space="preserve"> with dark blue points, Russia)</w:t>
      </w:r>
      <w:commentRangeEnd w:id="2"/>
      <w:r w:rsidR="00031213">
        <w:rPr>
          <w:rStyle w:val="CommentReference"/>
        </w:rPr>
        <w:commentReference w:id="2"/>
      </w:r>
      <w:r w:rsidR="00D20B6A">
        <w:t>.</w:t>
      </w:r>
      <w:r w:rsidR="00346323">
        <w:t xml:space="preserve"> </w:t>
      </w:r>
      <w:commentRangeStart w:id="3"/>
      <w:commentRangeStart w:id="4"/>
      <w:commentRangeStart w:id="5"/>
      <w:r w:rsidR="00346323">
        <w:t>Th</w:t>
      </w:r>
      <w:r w:rsidR="00997C23">
        <w:t>e majority of samples from the e</w:t>
      </w:r>
      <w:r w:rsidR="00346323">
        <w:t xml:space="preserve">astern Bering Sea were genetically more similar to </w:t>
      </w:r>
      <w:r w:rsidR="00997C23">
        <w:t xml:space="preserve">Aleutian Islands and </w:t>
      </w:r>
      <w:r w:rsidR="00507F0A">
        <w:t>w</w:t>
      </w:r>
      <w:r w:rsidR="00346323">
        <w:t>estern Gulf of Alaska samples</w:t>
      </w:r>
      <w:r w:rsidR="00997C23">
        <w:t xml:space="preserve"> which was a significant deviation from the isolation-by-distance pattern found with the rest of the samples</w:t>
      </w:r>
      <w:r w:rsidR="00A855DC">
        <w:t xml:space="preserve"> (Figure 1 </w:t>
      </w:r>
      <w:r w:rsidR="00031213">
        <w:t>center where light blue points mix</w:t>
      </w:r>
      <w:r w:rsidR="00A855DC">
        <w:t xml:space="preserve"> with green squares, Aleutian Islands, and pink circles, western Gulf of Alaska)</w:t>
      </w:r>
      <w:r w:rsidR="00997C23">
        <w:t xml:space="preserve">. </w:t>
      </w:r>
      <w:commentRangeEnd w:id="3"/>
      <w:r w:rsidR="00507F0A">
        <w:rPr>
          <w:rStyle w:val="CommentReference"/>
        </w:rPr>
        <w:commentReference w:id="3"/>
      </w:r>
      <w:commentRangeEnd w:id="4"/>
      <w:r w:rsidR="00A855DC">
        <w:rPr>
          <w:rStyle w:val="CommentReference"/>
        </w:rPr>
        <w:commentReference w:id="4"/>
      </w:r>
      <w:commentRangeEnd w:id="5"/>
      <w:r w:rsidR="003E44B9">
        <w:rPr>
          <w:rStyle w:val="CommentReference"/>
        </w:rPr>
        <w:commentReference w:id="5"/>
      </w:r>
      <w:r w:rsidR="00997C23">
        <w:t>This result suggests</w:t>
      </w:r>
      <w:r w:rsidR="00810397">
        <w:t xml:space="preserve"> an unresolved combination of</w:t>
      </w:r>
      <w:r w:rsidR="00997C23">
        <w:t xml:space="preserve"> </w:t>
      </w:r>
      <w:r w:rsidR="00507F0A">
        <w:t xml:space="preserve">isolation-by-distance and mixing among </w:t>
      </w:r>
      <w:r w:rsidR="00997C23">
        <w:t xml:space="preserve">eastern Bering Sea cod stocks with the Aleutian Islands and </w:t>
      </w:r>
      <w:r w:rsidR="00507F0A">
        <w:t>w</w:t>
      </w:r>
      <w:r w:rsidR="00997C23">
        <w:t>estern Gulf of Alaska</w:t>
      </w:r>
      <w:r w:rsidR="00346323">
        <w:t>.</w:t>
      </w:r>
    </w:p>
    <w:p w14:paraId="768DC929" w14:textId="77777777" w:rsidR="003E44B9" w:rsidRDefault="00060BAF" w:rsidP="007C23C5">
      <w:pPr>
        <w:rPr>
          <w:ins w:id="6" w:author="Wes Larson" w:date="2022-10-14T15:04:00Z"/>
        </w:rPr>
      </w:pPr>
      <w:r>
        <w:t xml:space="preserve">Ideally </w:t>
      </w:r>
      <w:r w:rsidR="007C23C5">
        <w:t xml:space="preserve">resource management should establish </w:t>
      </w:r>
      <w:r>
        <w:t xml:space="preserve">management units that match the spatial extent of the stock or population </w:t>
      </w:r>
      <w:r w:rsidR="007C23C5">
        <w:t>under consideration</w:t>
      </w:r>
      <w:r>
        <w:t xml:space="preserve"> (Taylor 1997; Fu and Fanning 2004; </w:t>
      </w:r>
      <w:proofErr w:type="spellStart"/>
      <w:r>
        <w:t>Laikre</w:t>
      </w:r>
      <w:proofErr w:type="spellEnd"/>
      <w:r>
        <w:t xml:space="preserve"> et al. 2005; Spies and Punt 2015), but mismatches are common owing to lack of information on stock structure (</w:t>
      </w:r>
      <w:proofErr w:type="gramStart"/>
      <w:r>
        <w:t>e.g.</w:t>
      </w:r>
      <w:proofErr w:type="gramEnd"/>
      <w:r>
        <w:t xml:space="preserve"> Reiss et al. 2009).</w:t>
      </w:r>
      <w:r w:rsidR="00934638">
        <w:t xml:space="preserve"> While eastern Gulf of Alaska</w:t>
      </w:r>
      <w:commentRangeStart w:id="7"/>
      <w:r w:rsidR="00934638">
        <w:t xml:space="preserve">, Aleutian Islands, </w:t>
      </w:r>
      <w:commentRangeEnd w:id="7"/>
      <w:r w:rsidR="008C1CA5">
        <w:rPr>
          <w:rStyle w:val="CommentReference"/>
        </w:rPr>
        <w:commentReference w:id="7"/>
      </w:r>
      <w:r w:rsidR="00934638">
        <w:t xml:space="preserve">and western Bering Sea shelf spawning cod appear distinctive, genetic continuity in the form of isolation-by-distance </w:t>
      </w:r>
      <w:r w:rsidR="00997C23">
        <w:t xml:space="preserve">and mixing </w:t>
      </w:r>
      <w:r w:rsidR="00934638">
        <w:t xml:space="preserve">between eastern Bering Sea through western Gulf of Alaska cod merits some consideration. The genetic break between western and eastern Gulf of Alaska cod indicates that this management unit may consist of two distinct stocks, and future research that investigates the location of the break during summer and winter seasons would benefit management. The genetic break within the eastern Bering Sea and continuity between eastern Bering Sea and western Gulf of Alaska cod also merits consideration of the eastern Bering Sea management unit. </w:t>
      </w:r>
    </w:p>
    <w:p w14:paraId="651143C2" w14:textId="5B695BA0" w:rsidR="007C23C5" w:rsidRDefault="003E44B9" w:rsidP="007C23C5">
      <w:r>
        <w:t xml:space="preserve">To this point, all the patterns we discussed are present in both neutral and adaptive markers. However, we observed regions of the genome that show evidence for local adaptation within the Aleutian Islands spawning cod using </w:t>
      </w:r>
      <w:proofErr w:type="spellStart"/>
      <w:r>
        <w:t>lcWGS</w:t>
      </w:r>
      <w:proofErr w:type="spellEnd"/>
      <w:r>
        <w:t xml:space="preserve"> and </w:t>
      </w:r>
      <w:proofErr w:type="spellStart"/>
      <w:r>
        <w:t>PoolSeq</w:t>
      </w:r>
      <w:proofErr w:type="spellEnd"/>
      <w:r>
        <w:t xml:space="preserve"> data (Spies et al. 2022, Figure 2). More specifically, at neutral markers Aleutian Island populations seem to follow the subtle IBD pattern documented throughout much of the western GOA. However, Aleutian Island populations are highly diverged at a few genomic regions </w:t>
      </w:r>
      <w:r>
        <w:lastRenderedPageBreak/>
        <w:t>that we believe are adaptively significant (</w:t>
      </w:r>
      <w:r w:rsidR="00AE7BBB">
        <w:t xml:space="preserve">Spies et al. 2022, </w:t>
      </w:r>
      <w:r>
        <w:t>Fig</w:t>
      </w:r>
      <w:r w:rsidR="00AE7BBB">
        <w:t>ure</w:t>
      </w:r>
      <w:r>
        <w:t xml:space="preserve"> 2). </w:t>
      </w:r>
      <w:r w:rsidR="00345633">
        <w:t xml:space="preserve">These adaptive differences provide further support for the Aleutian Island </w:t>
      </w:r>
      <w:r w:rsidR="00AE7BBB">
        <w:t>management unit that was established as distinct from the Bering Sea in 2013</w:t>
      </w:r>
      <w:r w:rsidR="00345633">
        <w:t>.</w:t>
      </w:r>
    </w:p>
    <w:p w14:paraId="7819A89E" w14:textId="73ECE210" w:rsidR="00D20B6A" w:rsidRDefault="00934638" w:rsidP="000A2188">
      <w:r>
        <w:t xml:space="preserve">Taken together, </w:t>
      </w:r>
      <w:commentRangeStart w:id="8"/>
      <w:r>
        <w:t>genetic results indicate that a single stock assessment that encompasses eastern Bering Sea and western Gulf of Alaska cod should be explored</w:t>
      </w:r>
      <w:commentRangeEnd w:id="8"/>
      <w:r w:rsidR="00031213">
        <w:rPr>
          <w:rStyle w:val="CommentReference"/>
        </w:rPr>
        <w:commentReference w:id="8"/>
      </w:r>
      <w:r>
        <w:t>.</w:t>
      </w:r>
      <w:r w:rsidR="007C23C5">
        <w:t xml:space="preserve"> All genetic samples were taking during spawning season, in which more than half the fishing takes place</w:t>
      </w:r>
      <w:r w:rsidR="00065BDE">
        <w:t xml:space="preserve"> on the spawning stock</w:t>
      </w:r>
      <w:r w:rsidR="007C23C5">
        <w:t xml:space="preserve">. Satellite tagging is beginning to help us understand cod behavior and migration patterns outside of spawning season, and current and future research should also consider a seasonal stock assessment that accounts for </w:t>
      </w:r>
      <w:r w:rsidR="00065BDE">
        <w:t>seasonal differences in distribution. Future genetics work will use a GT-seq panel</w:t>
      </w:r>
      <w:r w:rsidR="00071F4C">
        <w:t xml:space="preserve"> (</w:t>
      </w:r>
      <w:r w:rsidR="00065BDE">
        <w:t>an informative panel of SNPs</w:t>
      </w:r>
      <w:r w:rsidR="00071F4C">
        <w:t xml:space="preserve"> that can be screened cheaply)</w:t>
      </w:r>
      <w:r w:rsidR="00065BDE">
        <w:t xml:space="preserve"> to classify the spawning stock of origin for summer-caught fish to understand how biomass might change seasonally.</w:t>
      </w:r>
    </w:p>
    <w:p w14:paraId="1C725136" w14:textId="22EBE22C" w:rsidR="006E3BD4" w:rsidRDefault="00D1636D" w:rsidP="000A2188">
      <w:r>
        <w:t xml:space="preserve">The presence of </w:t>
      </w:r>
      <w:r w:rsidR="007C0221">
        <w:t>individuals from different genetic groups in the same spawning</w:t>
      </w:r>
      <w:r>
        <w:t xml:space="preserve"> samples</w:t>
      </w:r>
      <w:r w:rsidR="007C0221">
        <w:t xml:space="preserve"> </w:t>
      </w:r>
      <w:r>
        <w:t>is not completely understood</w:t>
      </w:r>
      <w:r w:rsidR="007C0221">
        <w:t xml:space="preserve"> but is also not </w:t>
      </w:r>
      <w:r w:rsidR="00AE7BBB">
        <w:t>unprecedented</w:t>
      </w:r>
      <w:r>
        <w:t xml:space="preserve">. </w:t>
      </w:r>
      <w:r w:rsidR="00065BDE">
        <w:t xml:space="preserve">If these cod were </w:t>
      </w:r>
      <w:r w:rsidR="008C1CA5">
        <w:t xml:space="preserve">in the </w:t>
      </w:r>
      <w:r w:rsidR="00065BDE">
        <w:t>spawning area</w:t>
      </w:r>
      <w:r w:rsidR="008C1CA5">
        <w:t xml:space="preserve"> and</w:t>
      </w:r>
      <w:r w:rsidR="00065BDE">
        <w:t xml:space="preserve"> they were captured in the proportions observed, the populations would rapidly </w:t>
      </w:r>
      <w:r w:rsidR="00522CB0">
        <w:t xml:space="preserve">interbreed </w:t>
      </w:r>
      <w:r w:rsidR="003C0EBA">
        <w:t xml:space="preserve">and </w:t>
      </w:r>
      <w:r w:rsidR="00C81761">
        <w:t xml:space="preserve">soon </w:t>
      </w:r>
      <w:r w:rsidR="003C0EBA">
        <w:t>appear genetically similar</w:t>
      </w:r>
      <w:r w:rsidR="00065BDE">
        <w:t>. Given that genetic differences consistently appear,</w:t>
      </w:r>
      <w:r w:rsidR="00916DA9">
        <w:t xml:space="preserve"> however,</w:t>
      </w:r>
      <w:r w:rsidR="00065BDE">
        <w:t xml:space="preserve"> it is less likely that</w:t>
      </w:r>
      <w:r w:rsidR="00AE7BBB">
        <w:t xml:space="preserve"> </w:t>
      </w:r>
      <w:r w:rsidR="00065BDE">
        <w:t>individuals</w:t>
      </w:r>
      <w:r w:rsidR="006E4B2A">
        <w:t xml:space="preserve"> from different genetically distinct populations</w:t>
      </w:r>
      <w:r w:rsidR="00065BDE">
        <w:t xml:space="preserve"> are spawning</w:t>
      </w:r>
      <w:r w:rsidR="006E4B2A">
        <w:t xml:space="preserve"> together</w:t>
      </w:r>
      <w:r w:rsidR="00065BDE">
        <w:t xml:space="preserve"> in these regions. </w:t>
      </w:r>
      <w:r w:rsidR="00D75D9C">
        <w:t xml:space="preserve">There is a precedent for the observation of </w:t>
      </w:r>
      <w:commentRangeStart w:id="9"/>
      <w:r w:rsidR="00BA5796">
        <w:t xml:space="preserve">genetically </w:t>
      </w:r>
      <w:commentRangeEnd w:id="9"/>
      <w:r w:rsidR="00BA5796">
        <w:rPr>
          <w:rStyle w:val="CommentReference"/>
        </w:rPr>
        <w:commentReference w:id="9"/>
      </w:r>
      <w:r w:rsidR="00BA5796">
        <w:t xml:space="preserve">distinct </w:t>
      </w:r>
      <w:r w:rsidR="00D75D9C">
        <w:t>individuals captured during spawning season in Pacific cod</w:t>
      </w:r>
      <w:r w:rsidR="00AE7BBB">
        <w:t>; a</w:t>
      </w:r>
      <w:r w:rsidR="00D75D9C">
        <w:t xml:space="preserve"> study of Pacific cod taken from the Korean peninsula provided an opportunity to observe this phenomenon </w:t>
      </w:r>
      <w:r w:rsidR="00065BDE">
        <w:t xml:space="preserve">(Fisher et al. 2022). </w:t>
      </w:r>
      <w:r w:rsidR="00AE7BBB">
        <w:t xml:space="preserve">In this study </w:t>
      </w:r>
      <w:r w:rsidR="00AE7BBB">
        <w:t>spawning populations showed extremely high levels of differentiation</w:t>
      </w:r>
      <w:r w:rsidR="00AE7BBB">
        <w:t xml:space="preserve"> and m</w:t>
      </w:r>
      <w:r w:rsidR="00D75D9C">
        <w:t>ore dispersing individuals</w:t>
      </w:r>
      <w:r w:rsidR="00065BDE">
        <w:t xml:space="preserve"> were observed</w:t>
      </w:r>
      <w:r w:rsidR="00D75D9C">
        <w:t xml:space="preserve"> than was expected,</w:t>
      </w:r>
      <w:r w:rsidR="00065BDE">
        <w:t xml:space="preserve"> some </w:t>
      </w:r>
      <w:r w:rsidR="00AE7BBB">
        <w:t>of which</w:t>
      </w:r>
      <w:r w:rsidR="00065BDE">
        <w:t xml:space="preserve"> were </w:t>
      </w:r>
      <w:r w:rsidR="00B43277">
        <w:t>immature</w:t>
      </w:r>
      <w:r w:rsidR="00D75D9C">
        <w:t xml:space="preserve">. </w:t>
      </w:r>
      <w:r w:rsidR="00B43277">
        <w:t xml:space="preserve">Pacific cod have a </w:t>
      </w:r>
      <w:r w:rsidR="00D75D9C">
        <w:t>protracted spawning season</w:t>
      </w:r>
      <w:r w:rsidR="00B43277">
        <w:t xml:space="preserve"> of up to </w:t>
      </w:r>
      <w:r w:rsidR="00D75D9C">
        <w:t>three months</w:t>
      </w:r>
      <w:r w:rsidR="00B43277">
        <w:t>, which may consist of spawning and migrating</w:t>
      </w:r>
      <w:r w:rsidR="003452A5">
        <w:t xml:space="preserve"> to and from the spawning </w:t>
      </w:r>
      <w:r w:rsidR="00AE7BBB">
        <w:t>and feeding areas</w:t>
      </w:r>
      <w:r w:rsidR="00B43277">
        <w:t xml:space="preserve"> for some individuals</w:t>
      </w:r>
      <w:r w:rsidR="00412319">
        <w:t xml:space="preserve">. Female Pacific cod release all eggs in a single spawning lasting approximately 20 </w:t>
      </w:r>
      <w:r w:rsidR="00B43277">
        <w:t>seconds</w:t>
      </w:r>
      <w:r w:rsidR="00412319">
        <w:t xml:space="preserve"> (Sakurai </w:t>
      </w:r>
      <w:r w:rsidR="00AE7BBB">
        <w:t xml:space="preserve">and </w:t>
      </w:r>
      <w:r w:rsidR="00412319">
        <w:t xml:space="preserve">Hattori 1996). While males </w:t>
      </w:r>
      <w:r w:rsidR="00335E8D">
        <w:t xml:space="preserve">appear to be able to release sperm over a longer period, it is possible that random collections during spawning season of mature Pacific cod may also reflect cod that have moved </w:t>
      </w:r>
      <w:r w:rsidR="00B43277">
        <w:t>i</w:t>
      </w:r>
      <w:r w:rsidR="00335E8D">
        <w:t>nto a spawning area</w:t>
      </w:r>
      <w:r w:rsidR="003C0EBA">
        <w:t>,</w:t>
      </w:r>
      <w:r w:rsidR="00B43277">
        <w:t xml:space="preserve"> but </w:t>
      </w:r>
      <w:r w:rsidR="000B7E14">
        <w:t xml:space="preserve">may be feeding </w:t>
      </w:r>
      <w:r w:rsidR="001232B2">
        <w:t xml:space="preserve">and </w:t>
      </w:r>
      <w:r w:rsidR="00B43277">
        <w:t>will not spawn there</w:t>
      </w:r>
      <w:r w:rsidR="00B201CB">
        <w:t xml:space="preserve">. Similar to the analysis by Fisher et al. (2022), we </w:t>
      </w:r>
      <w:r w:rsidR="00E91607">
        <w:t xml:space="preserve">postulate </w:t>
      </w:r>
      <w:r w:rsidR="00B201CB">
        <w:t xml:space="preserve">that the genetic distinctiveness observed among most individuals in a spawning collection would not be present if </w:t>
      </w:r>
      <w:r w:rsidR="00B43277">
        <w:t>there were a</w:t>
      </w:r>
      <w:r w:rsidR="00B201CB">
        <w:t xml:space="preserve"> high </w:t>
      </w:r>
      <w:commentRangeStart w:id="10"/>
      <w:r w:rsidR="00B201CB">
        <w:t>effective migration rate</w:t>
      </w:r>
      <w:commentRangeEnd w:id="10"/>
      <w:r w:rsidR="00916DA9">
        <w:rPr>
          <w:rStyle w:val="CommentReference"/>
        </w:rPr>
        <w:commentReference w:id="10"/>
      </w:r>
      <w:r w:rsidR="00B201CB">
        <w:t xml:space="preserve">. </w:t>
      </w:r>
      <w:r w:rsidR="00126841">
        <w:t>We instead hypothesize that individuals are moving during the spawning season through various spawning grounds on route to where they will spawn</w:t>
      </w:r>
      <w:r w:rsidR="00AE7BBB">
        <w:t xml:space="preserve"> or feed subsequent to spawning</w:t>
      </w:r>
      <w:r w:rsidR="003452A5">
        <w:t xml:space="preserve">. </w:t>
      </w:r>
      <w:r w:rsidR="00810397">
        <w:t xml:space="preserve">This movement pattern within the protracted spawning season may begin to explain some of the unresolved patterns in the </w:t>
      </w:r>
      <w:proofErr w:type="spellStart"/>
      <w:r w:rsidR="00810397">
        <w:t>lcWGS</w:t>
      </w:r>
      <w:proofErr w:type="spellEnd"/>
      <w:r w:rsidR="00810397">
        <w:t xml:space="preserve"> results</w:t>
      </w:r>
      <w:r w:rsidR="003452A5">
        <w:t xml:space="preserve"> (e.g., some western Gulf of Alaska caught individuals being genetically similar to eastern Gulf of Alaska cod)</w:t>
      </w:r>
      <w:r w:rsidR="00810397">
        <w:t xml:space="preserve">. </w:t>
      </w:r>
      <w:r w:rsidR="00B201CB">
        <w:t xml:space="preserve">Further research is needed </w:t>
      </w:r>
      <w:r w:rsidR="00B43277">
        <w:t>to</w:t>
      </w:r>
      <w:r w:rsidR="00B201CB">
        <w:t xml:space="preserve"> discriminate among cod that appear to be actively spawning and non-spawning individuals present in spawning areas. </w:t>
      </w:r>
      <w:r w:rsidR="006F0ACF">
        <w:t>In particular, merging genetic results with tagging studies will be a powerful tool for resolving these patterns.</w:t>
      </w:r>
      <w:r w:rsidR="006D63C6">
        <w:t xml:space="preserve"> </w:t>
      </w:r>
    </w:p>
    <w:p w14:paraId="275B6EF6" w14:textId="59269A1F" w:rsidR="006E4880" w:rsidRDefault="006E4880" w:rsidP="000A2188">
      <w:r>
        <w:lastRenderedPageBreak/>
        <w:t xml:space="preserve">Figure </w:t>
      </w:r>
      <w:r w:rsidR="00507F0A">
        <w:t>1</w:t>
      </w:r>
      <w:r>
        <w:t xml:space="preserve">. </w:t>
      </w:r>
      <w:r w:rsidR="00752BC0">
        <w:t xml:space="preserve">Principal components analysis of </w:t>
      </w:r>
      <w:r w:rsidR="008C1CA5">
        <w:t>1,922,927 polymorphic</w:t>
      </w:r>
      <w:r w:rsidR="00752BC0">
        <w:t xml:space="preserve"> SNPs from the </w:t>
      </w:r>
      <w:proofErr w:type="spellStart"/>
      <w:r w:rsidR="00752BC0">
        <w:t>lcWGS</w:t>
      </w:r>
      <w:proofErr w:type="spellEnd"/>
      <w:r w:rsidR="00752BC0">
        <w:t xml:space="preserve"> dataset. </w:t>
      </w:r>
      <w:r w:rsidR="008C1CA5">
        <w:rPr>
          <w:noProof/>
        </w:rPr>
        <w:drawing>
          <wp:inline distT="0" distB="0" distL="0" distR="0" wp14:anchorId="7C685928" wp14:editId="4EE65BFF">
            <wp:extent cx="5943600" cy="35026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8">
                      <a:extLst>
                        <a:ext uri="{28A0092B-C50C-407E-A947-70E740481C1C}">
                          <a14:useLocalDpi xmlns:a14="http://schemas.microsoft.com/office/drawing/2010/main" val="0"/>
                        </a:ext>
                      </a:extLst>
                    </a:blip>
                    <a:srcRect t="21412"/>
                    <a:stretch/>
                  </pic:blipFill>
                  <pic:spPr bwMode="auto">
                    <a:xfrm>
                      <a:off x="0" y="0"/>
                      <a:ext cx="5943600" cy="3502660"/>
                    </a:xfrm>
                    <a:prstGeom prst="rect">
                      <a:avLst/>
                    </a:prstGeom>
                    <a:ln>
                      <a:noFill/>
                    </a:ln>
                    <a:extLst>
                      <a:ext uri="{53640926-AAD7-44D8-BBD7-CCE9431645EC}">
                        <a14:shadowObscured xmlns:a14="http://schemas.microsoft.com/office/drawing/2010/main"/>
                      </a:ext>
                    </a:extLst>
                  </pic:spPr>
                </pic:pic>
              </a:graphicData>
            </a:graphic>
          </wp:inline>
        </w:drawing>
      </w:r>
    </w:p>
    <w:p w14:paraId="3692FEC2" w14:textId="77777777" w:rsidR="00126841" w:rsidRDefault="00126841"/>
    <w:p w14:paraId="0E76C8F6" w14:textId="002F1335" w:rsidR="00F268D1" w:rsidRDefault="00F268D1">
      <w:commentRangeStart w:id="11"/>
      <w:r>
        <w:t xml:space="preserve">Figure </w:t>
      </w:r>
      <w:r w:rsidR="00507F0A">
        <w:t>2</w:t>
      </w:r>
      <w:commentRangeEnd w:id="11"/>
      <w:r w:rsidR="004C241A">
        <w:rPr>
          <w:rStyle w:val="CommentReference"/>
        </w:rPr>
        <w:commentReference w:id="11"/>
      </w:r>
      <w:r>
        <w:t>. Regions of the genome that contain outlier loci</w:t>
      </w:r>
      <w:r w:rsidR="00060BAF">
        <w:t xml:space="preserve">, due to high </w:t>
      </w:r>
      <w:r w:rsidR="00060BAF" w:rsidRPr="00060BAF">
        <w:rPr>
          <w:i/>
          <w:iCs/>
        </w:rPr>
        <w:t>F</w:t>
      </w:r>
      <w:r w:rsidR="00060BAF" w:rsidRPr="00060BAF">
        <w:rPr>
          <w:vertAlign w:val="subscript"/>
        </w:rPr>
        <w:t>ST</w:t>
      </w:r>
      <w:r w:rsidR="00060BAF">
        <w:t>, a measure of genetic differentiation. Figure based on Pool-Seq data (</w:t>
      </w:r>
      <w:r w:rsidR="00AE7BBB">
        <w:t xml:space="preserve">adapted from </w:t>
      </w:r>
      <w:r w:rsidR="00060BAF">
        <w:t>Spies et al. 2022)</w:t>
      </w:r>
      <w:r>
        <w:t xml:space="preserve"> </w:t>
      </w:r>
    </w:p>
    <w:p w14:paraId="7228AC00" w14:textId="79A62140" w:rsidR="00F268D1" w:rsidRDefault="00F268D1">
      <w:r>
        <w:rPr>
          <w:rFonts w:ascii="Arial" w:hAnsi="Arial" w:cs="Arial"/>
          <w:noProof/>
          <w:color w:val="000000"/>
          <w:sz w:val="27"/>
          <w:szCs w:val="27"/>
        </w:rPr>
        <w:drawing>
          <wp:inline distT="0" distB="0" distL="0" distR="0" wp14:anchorId="58B03489" wp14:editId="5B7FCD11">
            <wp:extent cx="5943600" cy="2137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2137410"/>
                    </a:xfrm>
                    <a:prstGeom prst="rect">
                      <a:avLst/>
                    </a:prstGeom>
                  </pic:spPr>
                </pic:pic>
              </a:graphicData>
            </a:graphic>
          </wp:inline>
        </w:drawing>
      </w:r>
    </w:p>
    <w:p w14:paraId="6FAF5207" w14:textId="77777777" w:rsidR="006D63C6" w:rsidRDefault="006D63C6">
      <w:pPr>
        <w:rPr>
          <w:color w:val="222222"/>
          <w:sz w:val="24"/>
          <w:szCs w:val="24"/>
          <w:shd w:val="clear" w:color="auto" w:fill="FFFFFF"/>
        </w:rPr>
      </w:pPr>
    </w:p>
    <w:p w14:paraId="4F29BE01" w14:textId="7D93EBBB" w:rsidR="006D63C6" w:rsidRPr="006D63C6" w:rsidRDefault="006D63C6">
      <w:pPr>
        <w:rPr>
          <w:color w:val="222222"/>
          <w:sz w:val="24"/>
          <w:szCs w:val="24"/>
          <w:shd w:val="clear" w:color="auto" w:fill="FFFFFF"/>
        </w:rPr>
      </w:pPr>
      <w:r w:rsidRPr="006D63C6">
        <w:rPr>
          <w:color w:val="222222"/>
          <w:sz w:val="24"/>
          <w:szCs w:val="24"/>
          <w:shd w:val="clear" w:color="auto" w:fill="FFFFFF"/>
        </w:rPr>
        <w:t>References</w:t>
      </w:r>
    </w:p>
    <w:p w14:paraId="0CCC6345" w14:textId="77777777" w:rsidR="006D63C6" w:rsidRPr="006D63C6" w:rsidRDefault="006D63C6">
      <w:pPr>
        <w:rPr>
          <w:color w:val="222222"/>
          <w:sz w:val="24"/>
          <w:szCs w:val="24"/>
          <w:shd w:val="clear" w:color="auto" w:fill="FFFFFF"/>
        </w:rPr>
      </w:pPr>
      <w:r w:rsidRPr="006D63C6">
        <w:rPr>
          <w:color w:val="222222"/>
          <w:sz w:val="24"/>
          <w:szCs w:val="24"/>
          <w:shd w:val="clear" w:color="auto" w:fill="FFFFFF"/>
        </w:rPr>
        <w:t>Bryan, D.R., McDermott, S.F., Nielsen, J.K., Fraser, D. and Rand, K.M., 2021. Seasonal migratory patterns of Pacific cod (Gadus macrocephalus) in the Aleutian Islands. </w:t>
      </w:r>
      <w:r w:rsidRPr="006D63C6">
        <w:rPr>
          <w:i/>
          <w:iCs/>
          <w:color w:val="222222"/>
          <w:sz w:val="24"/>
          <w:szCs w:val="24"/>
          <w:shd w:val="clear" w:color="auto" w:fill="FFFFFF"/>
        </w:rPr>
        <w:t>Animal Biotelemetry</w:t>
      </w:r>
      <w:r w:rsidRPr="006D63C6">
        <w:rPr>
          <w:color w:val="222222"/>
          <w:sz w:val="24"/>
          <w:szCs w:val="24"/>
          <w:shd w:val="clear" w:color="auto" w:fill="FFFFFF"/>
        </w:rPr>
        <w:t>, </w:t>
      </w:r>
      <w:r w:rsidRPr="006D63C6">
        <w:rPr>
          <w:i/>
          <w:iCs/>
          <w:color w:val="222222"/>
          <w:sz w:val="24"/>
          <w:szCs w:val="24"/>
          <w:shd w:val="clear" w:color="auto" w:fill="FFFFFF"/>
        </w:rPr>
        <w:t>9</w:t>
      </w:r>
      <w:r w:rsidRPr="006D63C6">
        <w:rPr>
          <w:color w:val="222222"/>
          <w:sz w:val="24"/>
          <w:szCs w:val="24"/>
          <w:shd w:val="clear" w:color="auto" w:fill="FFFFFF"/>
        </w:rPr>
        <w:t>(1), pp.1-18.</w:t>
      </w:r>
    </w:p>
    <w:p w14:paraId="571D53F2" w14:textId="2FC7531E" w:rsidR="00934638" w:rsidRPr="006D63C6" w:rsidRDefault="00934638">
      <w:pPr>
        <w:rPr>
          <w:color w:val="222222"/>
          <w:sz w:val="24"/>
          <w:szCs w:val="24"/>
          <w:shd w:val="clear" w:color="auto" w:fill="FFFFFF"/>
        </w:rPr>
      </w:pPr>
      <w:r w:rsidRPr="006D63C6">
        <w:rPr>
          <w:color w:val="222222"/>
          <w:sz w:val="24"/>
          <w:szCs w:val="24"/>
          <w:shd w:val="clear" w:color="auto" w:fill="FFFFFF"/>
        </w:rPr>
        <w:t xml:space="preserve">Cunningham, K.M., </w:t>
      </w:r>
      <w:proofErr w:type="spellStart"/>
      <w:r w:rsidRPr="006D63C6">
        <w:rPr>
          <w:color w:val="222222"/>
          <w:sz w:val="24"/>
          <w:szCs w:val="24"/>
          <w:shd w:val="clear" w:color="auto" w:fill="FFFFFF"/>
        </w:rPr>
        <w:t>Canino</w:t>
      </w:r>
      <w:proofErr w:type="spellEnd"/>
      <w:r w:rsidRPr="006D63C6">
        <w:rPr>
          <w:color w:val="222222"/>
          <w:sz w:val="24"/>
          <w:szCs w:val="24"/>
          <w:shd w:val="clear" w:color="auto" w:fill="FFFFFF"/>
        </w:rPr>
        <w:t xml:space="preserve">, M.F., Spies, I.B. and Hauser, L., 2009. Genetic isolation by distance and localized fjord population structure in Pacific cod (Gadus macrocephalus): limited effective </w:t>
      </w:r>
      <w:r w:rsidRPr="006D63C6">
        <w:rPr>
          <w:color w:val="222222"/>
          <w:sz w:val="24"/>
          <w:szCs w:val="24"/>
          <w:shd w:val="clear" w:color="auto" w:fill="FFFFFF"/>
        </w:rPr>
        <w:lastRenderedPageBreak/>
        <w:t>dispersal in the northeastern Pacific Ocean. </w:t>
      </w:r>
      <w:r w:rsidRPr="006D63C6">
        <w:rPr>
          <w:i/>
          <w:iCs/>
          <w:color w:val="222222"/>
          <w:sz w:val="24"/>
          <w:szCs w:val="24"/>
          <w:shd w:val="clear" w:color="auto" w:fill="FFFFFF"/>
        </w:rPr>
        <w:t>Canadian Journal of Fisheries and Aquatic Sciences</w:t>
      </w:r>
      <w:r w:rsidRPr="006D63C6">
        <w:rPr>
          <w:color w:val="222222"/>
          <w:sz w:val="24"/>
          <w:szCs w:val="24"/>
          <w:shd w:val="clear" w:color="auto" w:fill="FFFFFF"/>
        </w:rPr>
        <w:t>, </w:t>
      </w:r>
      <w:r w:rsidRPr="006D63C6">
        <w:rPr>
          <w:i/>
          <w:iCs/>
          <w:color w:val="222222"/>
          <w:sz w:val="24"/>
          <w:szCs w:val="24"/>
          <w:shd w:val="clear" w:color="auto" w:fill="FFFFFF"/>
        </w:rPr>
        <w:t>66</w:t>
      </w:r>
      <w:r w:rsidRPr="006D63C6">
        <w:rPr>
          <w:color w:val="222222"/>
          <w:sz w:val="24"/>
          <w:szCs w:val="24"/>
          <w:shd w:val="clear" w:color="auto" w:fill="FFFFFF"/>
        </w:rPr>
        <w:t>(1), pp.153-166.</w:t>
      </w:r>
    </w:p>
    <w:p w14:paraId="7BCBEAB2" w14:textId="6C280A3A" w:rsidR="00934638" w:rsidRPr="006D63C6" w:rsidRDefault="00934638">
      <w:pPr>
        <w:rPr>
          <w:color w:val="222222"/>
          <w:sz w:val="24"/>
          <w:szCs w:val="24"/>
          <w:shd w:val="clear" w:color="auto" w:fill="FFFFFF"/>
        </w:rPr>
      </w:pPr>
      <w:r w:rsidRPr="006D63C6">
        <w:rPr>
          <w:color w:val="222222"/>
          <w:sz w:val="24"/>
          <w:szCs w:val="24"/>
          <w:shd w:val="clear" w:color="auto" w:fill="FFFFFF"/>
        </w:rPr>
        <w:t xml:space="preserve">Drinan, D.P., </w:t>
      </w:r>
      <w:proofErr w:type="spellStart"/>
      <w:r w:rsidRPr="006D63C6">
        <w:rPr>
          <w:color w:val="222222"/>
          <w:sz w:val="24"/>
          <w:szCs w:val="24"/>
          <w:shd w:val="clear" w:color="auto" w:fill="FFFFFF"/>
        </w:rPr>
        <w:t>Gruenthal</w:t>
      </w:r>
      <w:proofErr w:type="spellEnd"/>
      <w:r w:rsidRPr="006D63C6">
        <w:rPr>
          <w:color w:val="222222"/>
          <w:sz w:val="24"/>
          <w:szCs w:val="24"/>
          <w:shd w:val="clear" w:color="auto" w:fill="FFFFFF"/>
        </w:rPr>
        <w:t xml:space="preserve">, K.M., </w:t>
      </w:r>
      <w:proofErr w:type="spellStart"/>
      <w:r w:rsidRPr="006D63C6">
        <w:rPr>
          <w:color w:val="222222"/>
          <w:sz w:val="24"/>
          <w:szCs w:val="24"/>
          <w:shd w:val="clear" w:color="auto" w:fill="FFFFFF"/>
        </w:rPr>
        <w:t>Canino</w:t>
      </w:r>
      <w:proofErr w:type="spellEnd"/>
      <w:r w:rsidRPr="006D63C6">
        <w:rPr>
          <w:color w:val="222222"/>
          <w:sz w:val="24"/>
          <w:szCs w:val="24"/>
          <w:shd w:val="clear" w:color="auto" w:fill="FFFFFF"/>
        </w:rPr>
        <w:t>, M.F., Lowry, D., Fisher, M.C. and Hauser, L., 2018. Population assignment and local adaptation along an isolation‐by‐distance gradient in Pacific cod (Gadus macrocephalus). </w:t>
      </w:r>
      <w:r w:rsidRPr="006D63C6">
        <w:rPr>
          <w:i/>
          <w:iCs/>
          <w:color w:val="222222"/>
          <w:sz w:val="24"/>
          <w:szCs w:val="24"/>
          <w:shd w:val="clear" w:color="auto" w:fill="FFFFFF"/>
        </w:rPr>
        <w:t>Evolutionary Applications</w:t>
      </w:r>
      <w:r w:rsidRPr="006D63C6">
        <w:rPr>
          <w:color w:val="222222"/>
          <w:sz w:val="24"/>
          <w:szCs w:val="24"/>
          <w:shd w:val="clear" w:color="auto" w:fill="FFFFFF"/>
        </w:rPr>
        <w:t>, </w:t>
      </w:r>
      <w:r w:rsidRPr="006D63C6">
        <w:rPr>
          <w:i/>
          <w:iCs/>
          <w:color w:val="222222"/>
          <w:sz w:val="24"/>
          <w:szCs w:val="24"/>
          <w:shd w:val="clear" w:color="auto" w:fill="FFFFFF"/>
        </w:rPr>
        <w:t>11</w:t>
      </w:r>
      <w:r w:rsidRPr="006D63C6">
        <w:rPr>
          <w:color w:val="222222"/>
          <w:sz w:val="24"/>
          <w:szCs w:val="24"/>
          <w:shd w:val="clear" w:color="auto" w:fill="FFFFFF"/>
        </w:rPr>
        <w:t>(8), pp.1448-1464.</w:t>
      </w:r>
    </w:p>
    <w:p w14:paraId="755685D7" w14:textId="79B3A4F3" w:rsidR="00934638" w:rsidRPr="006D63C6" w:rsidRDefault="00934638">
      <w:pPr>
        <w:rPr>
          <w:sz w:val="24"/>
          <w:szCs w:val="24"/>
        </w:rPr>
      </w:pPr>
      <w:r w:rsidRPr="006D63C6">
        <w:rPr>
          <w:color w:val="222222"/>
          <w:sz w:val="24"/>
          <w:szCs w:val="24"/>
          <w:shd w:val="clear" w:color="auto" w:fill="FFFFFF"/>
        </w:rPr>
        <w:t xml:space="preserve">Fisher, M.C., </w:t>
      </w:r>
      <w:proofErr w:type="spellStart"/>
      <w:r w:rsidRPr="006D63C6">
        <w:rPr>
          <w:color w:val="222222"/>
          <w:sz w:val="24"/>
          <w:szCs w:val="24"/>
          <w:shd w:val="clear" w:color="auto" w:fill="FFFFFF"/>
        </w:rPr>
        <w:t>Helser</w:t>
      </w:r>
      <w:proofErr w:type="spellEnd"/>
      <w:r w:rsidRPr="006D63C6">
        <w:rPr>
          <w:color w:val="222222"/>
          <w:sz w:val="24"/>
          <w:szCs w:val="24"/>
          <w:shd w:val="clear" w:color="auto" w:fill="FFFFFF"/>
        </w:rPr>
        <w:t xml:space="preserve">, T.E., Kang, S., </w:t>
      </w:r>
      <w:proofErr w:type="spellStart"/>
      <w:r w:rsidRPr="006D63C6">
        <w:rPr>
          <w:color w:val="222222"/>
          <w:sz w:val="24"/>
          <w:szCs w:val="24"/>
          <w:shd w:val="clear" w:color="auto" w:fill="FFFFFF"/>
        </w:rPr>
        <w:t>Gwak</w:t>
      </w:r>
      <w:proofErr w:type="spellEnd"/>
      <w:r w:rsidRPr="006D63C6">
        <w:rPr>
          <w:color w:val="222222"/>
          <w:sz w:val="24"/>
          <w:szCs w:val="24"/>
          <w:shd w:val="clear" w:color="auto" w:fill="FFFFFF"/>
        </w:rPr>
        <w:t xml:space="preserve">, W., </w:t>
      </w:r>
      <w:proofErr w:type="spellStart"/>
      <w:r w:rsidRPr="006D63C6">
        <w:rPr>
          <w:color w:val="222222"/>
          <w:sz w:val="24"/>
          <w:szCs w:val="24"/>
          <w:shd w:val="clear" w:color="auto" w:fill="FFFFFF"/>
        </w:rPr>
        <w:t>Canino</w:t>
      </w:r>
      <w:proofErr w:type="spellEnd"/>
      <w:r w:rsidRPr="006D63C6">
        <w:rPr>
          <w:color w:val="222222"/>
          <w:sz w:val="24"/>
          <w:szCs w:val="24"/>
          <w:shd w:val="clear" w:color="auto" w:fill="FFFFFF"/>
        </w:rPr>
        <w:t>, M.F. and Hauser, L., 2022. Genetic structure and dispersal in peripheral populations of a marine fish (Pacific cod, Gadus macrocephalus) and their importance for adaptation to climate change. </w:t>
      </w:r>
      <w:r w:rsidRPr="006D63C6">
        <w:rPr>
          <w:i/>
          <w:iCs/>
          <w:color w:val="222222"/>
          <w:sz w:val="24"/>
          <w:szCs w:val="24"/>
          <w:shd w:val="clear" w:color="auto" w:fill="FFFFFF"/>
        </w:rPr>
        <w:t>Ecology and evolution</w:t>
      </w:r>
      <w:r w:rsidRPr="006D63C6">
        <w:rPr>
          <w:color w:val="222222"/>
          <w:sz w:val="24"/>
          <w:szCs w:val="24"/>
          <w:shd w:val="clear" w:color="auto" w:fill="FFFFFF"/>
        </w:rPr>
        <w:t>, </w:t>
      </w:r>
      <w:r w:rsidRPr="006D63C6">
        <w:rPr>
          <w:i/>
          <w:iCs/>
          <w:color w:val="222222"/>
          <w:sz w:val="24"/>
          <w:szCs w:val="24"/>
          <w:shd w:val="clear" w:color="auto" w:fill="FFFFFF"/>
        </w:rPr>
        <w:t>12</w:t>
      </w:r>
      <w:r w:rsidRPr="006D63C6">
        <w:rPr>
          <w:color w:val="222222"/>
          <w:sz w:val="24"/>
          <w:szCs w:val="24"/>
          <w:shd w:val="clear" w:color="auto" w:fill="FFFFFF"/>
        </w:rPr>
        <w:t>(1), p.e8474.</w:t>
      </w:r>
    </w:p>
    <w:p w14:paraId="493824C8" w14:textId="312ED923" w:rsidR="00934638" w:rsidRPr="006D63C6" w:rsidRDefault="00934638" w:rsidP="00934638">
      <w:pPr>
        <w:autoSpaceDE w:val="0"/>
        <w:autoSpaceDN w:val="0"/>
        <w:adjustRightInd w:val="0"/>
        <w:spacing w:after="0"/>
        <w:rPr>
          <w:rFonts w:eastAsiaTheme="minorHAnsi"/>
          <w:sz w:val="24"/>
          <w:szCs w:val="24"/>
        </w:rPr>
      </w:pPr>
      <w:r w:rsidRPr="006D63C6">
        <w:rPr>
          <w:rFonts w:eastAsiaTheme="minorHAnsi"/>
          <w:sz w:val="24"/>
          <w:szCs w:val="24"/>
        </w:rPr>
        <w:t>Fu, C.H., and Fanning, L.P. 2004. Spatial considerations in the management of</w:t>
      </w:r>
      <w:r w:rsidR="006D63C6" w:rsidRPr="006D63C6">
        <w:rPr>
          <w:rFonts w:eastAsiaTheme="minorHAnsi"/>
          <w:sz w:val="24"/>
          <w:szCs w:val="24"/>
        </w:rPr>
        <w:t xml:space="preserve"> </w:t>
      </w:r>
      <w:r w:rsidRPr="006D63C6">
        <w:rPr>
          <w:rFonts w:eastAsiaTheme="minorHAnsi"/>
          <w:sz w:val="24"/>
          <w:szCs w:val="24"/>
        </w:rPr>
        <w:t>Atlantic cod off Nova Scotia, Canada. N. Am. J. Fish. Manage. 24: 775–784.</w:t>
      </w:r>
    </w:p>
    <w:p w14:paraId="09E7F2A3" w14:textId="77777777" w:rsidR="00934638" w:rsidRPr="006D63C6" w:rsidRDefault="00934638" w:rsidP="00934638">
      <w:pPr>
        <w:autoSpaceDE w:val="0"/>
        <w:autoSpaceDN w:val="0"/>
        <w:adjustRightInd w:val="0"/>
        <w:spacing w:after="0"/>
        <w:rPr>
          <w:rFonts w:eastAsiaTheme="minorHAnsi"/>
          <w:sz w:val="24"/>
          <w:szCs w:val="24"/>
        </w:rPr>
      </w:pPr>
      <w:r w:rsidRPr="006D63C6">
        <w:rPr>
          <w:rFonts w:eastAsiaTheme="minorHAnsi"/>
          <w:sz w:val="24"/>
          <w:szCs w:val="24"/>
        </w:rPr>
        <w:t>doi:10.1577/M03-134.1.</w:t>
      </w:r>
    </w:p>
    <w:p w14:paraId="1059F36D" w14:textId="77777777" w:rsidR="00934638" w:rsidRPr="006D63C6" w:rsidRDefault="00934638" w:rsidP="00934638">
      <w:pPr>
        <w:autoSpaceDE w:val="0"/>
        <w:autoSpaceDN w:val="0"/>
        <w:adjustRightInd w:val="0"/>
        <w:spacing w:after="0"/>
        <w:rPr>
          <w:rFonts w:eastAsiaTheme="minorHAnsi"/>
          <w:sz w:val="24"/>
          <w:szCs w:val="24"/>
        </w:rPr>
      </w:pPr>
    </w:p>
    <w:p w14:paraId="5B65B6F4" w14:textId="3834556F" w:rsidR="00934638" w:rsidRPr="006D63C6" w:rsidRDefault="00934638" w:rsidP="00934638">
      <w:pPr>
        <w:autoSpaceDE w:val="0"/>
        <w:autoSpaceDN w:val="0"/>
        <w:adjustRightInd w:val="0"/>
        <w:spacing w:after="0"/>
        <w:rPr>
          <w:rFonts w:eastAsiaTheme="minorHAnsi"/>
          <w:sz w:val="24"/>
          <w:szCs w:val="24"/>
        </w:rPr>
      </w:pPr>
      <w:r w:rsidRPr="006D63C6">
        <w:rPr>
          <w:rFonts w:eastAsiaTheme="minorHAnsi"/>
          <w:sz w:val="24"/>
          <w:szCs w:val="24"/>
        </w:rPr>
        <w:t xml:space="preserve">Taylor, B. 1997. Defining “population” to meet </w:t>
      </w:r>
      <w:proofErr w:type="spellStart"/>
      <w:r w:rsidRPr="006D63C6">
        <w:rPr>
          <w:rFonts w:eastAsiaTheme="minorHAnsi"/>
          <w:sz w:val="24"/>
          <w:szCs w:val="24"/>
        </w:rPr>
        <w:t>managment</w:t>
      </w:r>
      <w:proofErr w:type="spellEnd"/>
      <w:r w:rsidRPr="006D63C6">
        <w:rPr>
          <w:rFonts w:eastAsiaTheme="minorHAnsi"/>
          <w:sz w:val="24"/>
          <w:szCs w:val="24"/>
        </w:rPr>
        <w:t xml:space="preserve"> objectives for marine</w:t>
      </w:r>
      <w:r w:rsidR="006D63C6" w:rsidRPr="006D63C6">
        <w:rPr>
          <w:rFonts w:eastAsiaTheme="minorHAnsi"/>
          <w:sz w:val="24"/>
          <w:szCs w:val="24"/>
        </w:rPr>
        <w:t xml:space="preserve"> </w:t>
      </w:r>
      <w:r w:rsidRPr="006D63C6">
        <w:rPr>
          <w:rFonts w:eastAsiaTheme="minorHAnsi"/>
          <w:sz w:val="24"/>
          <w:szCs w:val="24"/>
        </w:rPr>
        <w:t xml:space="preserve">mammals. In Molecular genetics of marine mammals. Edited by A.E. </w:t>
      </w:r>
      <w:proofErr w:type="spellStart"/>
      <w:r w:rsidRPr="006D63C6">
        <w:rPr>
          <w:rFonts w:eastAsiaTheme="minorHAnsi"/>
          <w:sz w:val="24"/>
          <w:szCs w:val="24"/>
        </w:rPr>
        <w:t>Dizon</w:t>
      </w:r>
      <w:proofErr w:type="spellEnd"/>
      <w:r w:rsidRPr="006D63C6">
        <w:rPr>
          <w:rFonts w:eastAsiaTheme="minorHAnsi"/>
          <w:sz w:val="24"/>
          <w:szCs w:val="24"/>
        </w:rPr>
        <w:t>,</w:t>
      </w:r>
    </w:p>
    <w:p w14:paraId="79306403" w14:textId="053F57F7" w:rsidR="00934638" w:rsidRPr="006D63C6" w:rsidRDefault="00934638" w:rsidP="00934638">
      <w:pPr>
        <w:autoSpaceDE w:val="0"/>
        <w:autoSpaceDN w:val="0"/>
        <w:adjustRightInd w:val="0"/>
        <w:spacing w:after="0"/>
        <w:rPr>
          <w:rFonts w:eastAsiaTheme="minorHAnsi"/>
          <w:sz w:val="24"/>
          <w:szCs w:val="24"/>
        </w:rPr>
      </w:pPr>
      <w:r w:rsidRPr="006D63C6">
        <w:rPr>
          <w:rFonts w:eastAsiaTheme="minorHAnsi"/>
          <w:sz w:val="24"/>
          <w:szCs w:val="24"/>
        </w:rPr>
        <w:t xml:space="preserve">S.J. </w:t>
      </w:r>
      <w:proofErr w:type="spellStart"/>
      <w:r w:rsidRPr="006D63C6">
        <w:rPr>
          <w:rFonts w:eastAsiaTheme="minorHAnsi"/>
          <w:sz w:val="24"/>
          <w:szCs w:val="24"/>
        </w:rPr>
        <w:t>Chivers</w:t>
      </w:r>
      <w:proofErr w:type="spellEnd"/>
      <w:r w:rsidRPr="006D63C6">
        <w:rPr>
          <w:rFonts w:eastAsiaTheme="minorHAnsi"/>
          <w:sz w:val="24"/>
          <w:szCs w:val="24"/>
        </w:rPr>
        <w:t xml:space="preserve">, and W.F. Perrin. Society for Marine </w:t>
      </w:r>
      <w:proofErr w:type="spellStart"/>
      <w:r w:rsidRPr="006D63C6">
        <w:rPr>
          <w:rFonts w:eastAsiaTheme="minorHAnsi"/>
          <w:sz w:val="24"/>
          <w:szCs w:val="24"/>
        </w:rPr>
        <w:t>Mammology</w:t>
      </w:r>
      <w:proofErr w:type="spellEnd"/>
      <w:r w:rsidRPr="006D63C6">
        <w:rPr>
          <w:rFonts w:eastAsiaTheme="minorHAnsi"/>
          <w:sz w:val="24"/>
          <w:szCs w:val="24"/>
        </w:rPr>
        <w:t>, San Francisco,</w:t>
      </w:r>
      <w:r w:rsidR="006D63C6" w:rsidRPr="006D63C6">
        <w:rPr>
          <w:rFonts w:eastAsiaTheme="minorHAnsi"/>
          <w:sz w:val="24"/>
          <w:szCs w:val="24"/>
        </w:rPr>
        <w:t xml:space="preserve"> </w:t>
      </w:r>
      <w:r w:rsidRPr="006D63C6">
        <w:rPr>
          <w:rFonts w:eastAsiaTheme="minorHAnsi"/>
          <w:sz w:val="24"/>
          <w:szCs w:val="24"/>
        </w:rPr>
        <w:t>Calif. pp. 49–65.</w:t>
      </w:r>
    </w:p>
    <w:p w14:paraId="07C1F8EB" w14:textId="77777777" w:rsidR="00934638" w:rsidRPr="006D63C6" w:rsidRDefault="00934638" w:rsidP="00934638">
      <w:pPr>
        <w:autoSpaceDE w:val="0"/>
        <w:autoSpaceDN w:val="0"/>
        <w:adjustRightInd w:val="0"/>
        <w:spacing w:after="0"/>
        <w:rPr>
          <w:rFonts w:eastAsiaTheme="minorHAnsi"/>
          <w:sz w:val="24"/>
          <w:szCs w:val="24"/>
        </w:rPr>
      </w:pPr>
    </w:p>
    <w:p w14:paraId="4836962E" w14:textId="2A7DB352" w:rsidR="00934638" w:rsidRPr="006D63C6" w:rsidRDefault="00934638" w:rsidP="00934638">
      <w:pPr>
        <w:autoSpaceDE w:val="0"/>
        <w:autoSpaceDN w:val="0"/>
        <w:adjustRightInd w:val="0"/>
        <w:spacing w:after="0"/>
        <w:rPr>
          <w:rFonts w:eastAsiaTheme="minorHAnsi"/>
          <w:sz w:val="24"/>
          <w:szCs w:val="24"/>
        </w:rPr>
      </w:pPr>
      <w:proofErr w:type="spellStart"/>
      <w:r w:rsidRPr="006D63C6">
        <w:rPr>
          <w:rFonts w:eastAsiaTheme="minorHAnsi"/>
          <w:sz w:val="24"/>
          <w:szCs w:val="24"/>
        </w:rPr>
        <w:t>Laikre</w:t>
      </w:r>
      <w:proofErr w:type="spellEnd"/>
      <w:r w:rsidRPr="006D63C6">
        <w:rPr>
          <w:rFonts w:eastAsiaTheme="minorHAnsi"/>
          <w:sz w:val="24"/>
          <w:szCs w:val="24"/>
        </w:rPr>
        <w:t>, L., Palm, S., and Ryman, N. 2005. Genetic population structure of fishes:</w:t>
      </w:r>
      <w:r w:rsidR="006D63C6" w:rsidRPr="006D63C6">
        <w:rPr>
          <w:rFonts w:eastAsiaTheme="minorHAnsi"/>
          <w:sz w:val="24"/>
          <w:szCs w:val="24"/>
        </w:rPr>
        <w:t xml:space="preserve"> </w:t>
      </w:r>
      <w:r w:rsidRPr="006D63C6">
        <w:rPr>
          <w:rFonts w:eastAsiaTheme="minorHAnsi"/>
          <w:sz w:val="24"/>
          <w:szCs w:val="24"/>
        </w:rPr>
        <w:t xml:space="preserve">implications for coastal zone management. </w:t>
      </w:r>
      <w:proofErr w:type="spellStart"/>
      <w:r w:rsidRPr="006D63C6">
        <w:rPr>
          <w:rFonts w:eastAsiaTheme="minorHAnsi"/>
          <w:sz w:val="24"/>
          <w:szCs w:val="24"/>
        </w:rPr>
        <w:t>Ambio</w:t>
      </w:r>
      <w:proofErr w:type="spellEnd"/>
      <w:r w:rsidRPr="006D63C6">
        <w:rPr>
          <w:rFonts w:eastAsiaTheme="minorHAnsi"/>
          <w:sz w:val="24"/>
          <w:szCs w:val="24"/>
        </w:rPr>
        <w:t>, 34: 111–119. doi:10.1579/</w:t>
      </w:r>
    </w:p>
    <w:p w14:paraId="69521758" w14:textId="0B044E5C" w:rsidR="00934638" w:rsidRPr="006D63C6" w:rsidRDefault="00934638" w:rsidP="00934638">
      <w:pPr>
        <w:rPr>
          <w:rFonts w:eastAsiaTheme="minorHAnsi"/>
          <w:sz w:val="24"/>
          <w:szCs w:val="24"/>
        </w:rPr>
      </w:pPr>
      <w:r w:rsidRPr="006D63C6">
        <w:rPr>
          <w:rFonts w:eastAsiaTheme="minorHAnsi"/>
          <w:sz w:val="24"/>
          <w:szCs w:val="24"/>
        </w:rPr>
        <w:t>0044-7447-34.2.111.</w:t>
      </w:r>
    </w:p>
    <w:p w14:paraId="3F3ED0CD" w14:textId="087BC5AB" w:rsidR="00934638" w:rsidRPr="006D63C6" w:rsidRDefault="00934638" w:rsidP="00934638">
      <w:pPr>
        <w:rPr>
          <w:rFonts w:eastAsiaTheme="minorHAnsi"/>
          <w:sz w:val="24"/>
          <w:szCs w:val="24"/>
        </w:rPr>
      </w:pPr>
      <w:r w:rsidRPr="006D63C6">
        <w:rPr>
          <w:color w:val="222222"/>
          <w:sz w:val="24"/>
          <w:szCs w:val="24"/>
          <w:shd w:val="clear" w:color="auto" w:fill="FFFFFF"/>
        </w:rPr>
        <w:t>Spies, I., 2012. Landscape genetics reveals population subdivision in Bering Sea and Aleutian Islands Pacific cod. </w:t>
      </w:r>
      <w:r w:rsidRPr="006D63C6">
        <w:rPr>
          <w:i/>
          <w:iCs/>
          <w:color w:val="222222"/>
          <w:sz w:val="24"/>
          <w:szCs w:val="24"/>
          <w:shd w:val="clear" w:color="auto" w:fill="FFFFFF"/>
        </w:rPr>
        <w:t>Transactions of the American Fisheries Society</w:t>
      </w:r>
      <w:r w:rsidRPr="006D63C6">
        <w:rPr>
          <w:color w:val="222222"/>
          <w:sz w:val="24"/>
          <w:szCs w:val="24"/>
          <w:shd w:val="clear" w:color="auto" w:fill="FFFFFF"/>
        </w:rPr>
        <w:t>, </w:t>
      </w:r>
      <w:r w:rsidRPr="006D63C6">
        <w:rPr>
          <w:i/>
          <w:iCs/>
          <w:color w:val="222222"/>
          <w:sz w:val="24"/>
          <w:szCs w:val="24"/>
          <w:shd w:val="clear" w:color="auto" w:fill="FFFFFF"/>
        </w:rPr>
        <w:t>141</w:t>
      </w:r>
      <w:r w:rsidRPr="006D63C6">
        <w:rPr>
          <w:color w:val="222222"/>
          <w:sz w:val="24"/>
          <w:szCs w:val="24"/>
          <w:shd w:val="clear" w:color="auto" w:fill="FFFFFF"/>
        </w:rPr>
        <w:t>(6), pp.1557-1573.</w:t>
      </w:r>
    </w:p>
    <w:p w14:paraId="016FE7ED" w14:textId="33551FD7" w:rsidR="00934638" w:rsidRPr="006D63C6" w:rsidRDefault="00934638" w:rsidP="00934638">
      <w:pPr>
        <w:rPr>
          <w:color w:val="222222"/>
          <w:sz w:val="24"/>
          <w:szCs w:val="24"/>
          <w:shd w:val="clear" w:color="auto" w:fill="FFFFFF"/>
        </w:rPr>
      </w:pPr>
      <w:r w:rsidRPr="006D63C6">
        <w:rPr>
          <w:color w:val="222222"/>
          <w:sz w:val="24"/>
          <w:szCs w:val="24"/>
          <w:shd w:val="clear" w:color="auto" w:fill="FFFFFF"/>
        </w:rPr>
        <w:t>Spies, I. and Punt, A.E., 2015. The utility of genetics in marine fisheries management: a simulation study based on Pacific cod off Alaska. </w:t>
      </w:r>
      <w:r w:rsidRPr="006D63C6">
        <w:rPr>
          <w:i/>
          <w:iCs/>
          <w:color w:val="222222"/>
          <w:sz w:val="24"/>
          <w:szCs w:val="24"/>
          <w:shd w:val="clear" w:color="auto" w:fill="FFFFFF"/>
        </w:rPr>
        <w:t>Canadian Journal of Fisheries and Aquatic Sciences</w:t>
      </w:r>
      <w:r w:rsidRPr="006D63C6">
        <w:rPr>
          <w:color w:val="222222"/>
          <w:sz w:val="24"/>
          <w:szCs w:val="24"/>
          <w:shd w:val="clear" w:color="auto" w:fill="FFFFFF"/>
        </w:rPr>
        <w:t>, </w:t>
      </w:r>
      <w:r w:rsidRPr="006D63C6">
        <w:rPr>
          <w:i/>
          <w:iCs/>
          <w:color w:val="222222"/>
          <w:sz w:val="24"/>
          <w:szCs w:val="24"/>
          <w:shd w:val="clear" w:color="auto" w:fill="FFFFFF"/>
        </w:rPr>
        <w:t>72</w:t>
      </w:r>
      <w:r w:rsidRPr="006D63C6">
        <w:rPr>
          <w:color w:val="222222"/>
          <w:sz w:val="24"/>
          <w:szCs w:val="24"/>
          <w:shd w:val="clear" w:color="auto" w:fill="FFFFFF"/>
        </w:rPr>
        <w:t>(9), pp.1415-1432.</w:t>
      </w:r>
    </w:p>
    <w:p w14:paraId="3C21089A" w14:textId="6910A719" w:rsidR="00934638" w:rsidRPr="008D485F" w:rsidRDefault="00934638" w:rsidP="00934638">
      <w:pPr>
        <w:rPr>
          <w:color w:val="222222"/>
          <w:sz w:val="24"/>
          <w:szCs w:val="24"/>
          <w:shd w:val="clear" w:color="auto" w:fill="FFFFFF"/>
        </w:rPr>
      </w:pPr>
      <w:r w:rsidRPr="006D63C6">
        <w:rPr>
          <w:color w:val="222222"/>
          <w:sz w:val="24"/>
          <w:szCs w:val="24"/>
          <w:shd w:val="clear" w:color="auto" w:fill="FFFFFF"/>
        </w:rPr>
        <w:t xml:space="preserve">Spies, I., Drinan, D.P., </w:t>
      </w:r>
      <w:proofErr w:type="spellStart"/>
      <w:r w:rsidRPr="006D63C6">
        <w:rPr>
          <w:color w:val="222222"/>
          <w:sz w:val="24"/>
          <w:szCs w:val="24"/>
          <w:shd w:val="clear" w:color="auto" w:fill="FFFFFF"/>
        </w:rPr>
        <w:t>Petrou</w:t>
      </w:r>
      <w:proofErr w:type="spellEnd"/>
      <w:r w:rsidRPr="006D63C6">
        <w:rPr>
          <w:color w:val="222222"/>
          <w:sz w:val="24"/>
          <w:szCs w:val="24"/>
          <w:shd w:val="clear" w:color="auto" w:fill="FFFFFF"/>
        </w:rPr>
        <w:t xml:space="preserve">, E.L., </w:t>
      </w:r>
      <w:proofErr w:type="spellStart"/>
      <w:r w:rsidRPr="006D63C6">
        <w:rPr>
          <w:color w:val="222222"/>
          <w:sz w:val="24"/>
          <w:szCs w:val="24"/>
          <w:shd w:val="clear" w:color="auto" w:fill="FFFFFF"/>
        </w:rPr>
        <w:t>Spurr</w:t>
      </w:r>
      <w:proofErr w:type="spellEnd"/>
      <w:r w:rsidRPr="006D63C6">
        <w:rPr>
          <w:color w:val="222222"/>
          <w:sz w:val="24"/>
          <w:szCs w:val="24"/>
          <w:shd w:val="clear" w:color="auto" w:fill="FFFFFF"/>
        </w:rPr>
        <w:t xml:space="preserve">, R., </w:t>
      </w:r>
      <w:proofErr w:type="spellStart"/>
      <w:r w:rsidRPr="006D63C6">
        <w:rPr>
          <w:color w:val="222222"/>
          <w:sz w:val="24"/>
          <w:szCs w:val="24"/>
          <w:shd w:val="clear" w:color="auto" w:fill="FFFFFF"/>
        </w:rPr>
        <w:t>Tarpey</w:t>
      </w:r>
      <w:proofErr w:type="spellEnd"/>
      <w:r w:rsidRPr="006D63C6">
        <w:rPr>
          <w:color w:val="222222"/>
          <w:sz w:val="24"/>
          <w:szCs w:val="24"/>
          <w:shd w:val="clear" w:color="auto" w:fill="FFFFFF"/>
        </w:rPr>
        <w:t xml:space="preserve">, C., </w:t>
      </w:r>
      <w:proofErr w:type="spellStart"/>
      <w:r w:rsidRPr="006D63C6">
        <w:rPr>
          <w:color w:val="222222"/>
          <w:sz w:val="24"/>
          <w:szCs w:val="24"/>
          <w:shd w:val="clear" w:color="auto" w:fill="FFFFFF"/>
        </w:rPr>
        <w:t>Hartinger</w:t>
      </w:r>
      <w:proofErr w:type="spellEnd"/>
      <w:r w:rsidRPr="006D63C6">
        <w:rPr>
          <w:color w:val="222222"/>
          <w:sz w:val="24"/>
          <w:szCs w:val="24"/>
          <w:shd w:val="clear" w:color="auto" w:fill="FFFFFF"/>
        </w:rPr>
        <w:t>, T., Larson, W. and Hauser, L., 2021. Evidence for selection and spatially distinct patterns found in a putative zona pellucida gene in Pacific cod, and implications for management. </w:t>
      </w:r>
      <w:r w:rsidRPr="006D63C6">
        <w:rPr>
          <w:i/>
          <w:iCs/>
          <w:color w:val="222222"/>
          <w:sz w:val="24"/>
          <w:szCs w:val="24"/>
          <w:shd w:val="clear" w:color="auto" w:fill="FFFFFF"/>
        </w:rPr>
        <w:t>Ecology and Evolution</w:t>
      </w:r>
      <w:r w:rsidRPr="006D63C6">
        <w:rPr>
          <w:color w:val="222222"/>
          <w:sz w:val="24"/>
          <w:szCs w:val="24"/>
          <w:shd w:val="clear" w:color="auto" w:fill="FFFFFF"/>
        </w:rPr>
        <w:t>, </w:t>
      </w:r>
      <w:r w:rsidRPr="006D63C6">
        <w:rPr>
          <w:i/>
          <w:iCs/>
          <w:color w:val="222222"/>
          <w:sz w:val="24"/>
          <w:szCs w:val="24"/>
          <w:shd w:val="clear" w:color="auto" w:fill="FFFFFF"/>
        </w:rPr>
        <w:t>11</w:t>
      </w:r>
      <w:r w:rsidRPr="006D63C6">
        <w:rPr>
          <w:color w:val="222222"/>
          <w:sz w:val="24"/>
          <w:szCs w:val="24"/>
          <w:shd w:val="clear" w:color="auto" w:fill="FFFFFF"/>
        </w:rPr>
        <w:t>(23), pp.16661-</w:t>
      </w:r>
      <w:r w:rsidRPr="008D485F">
        <w:rPr>
          <w:color w:val="222222"/>
          <w:sz w:val="24"/>
          <w:szCs w:val="24"/>
          <w:shd w:val="clear" w:color="auto" w:fill="FFFFFF"/>
        </w:rPr>
        <w:t>16679.</w:t>
      </w:r>
    </w:p>
    <w:p w14:paraId="58E80F17" w14:textId="72102E5D" w:rsidR="008D485F" w:rsidRPr="008D485F" w:rsidRDefault="00103765" w:rsidP="008D485F">
      <w:pPr>
        <w:pBdr>
          <w:top w:val="nil"/>
          <w:left w:val="nil"/>
          <w:bottom w:val="nil"/>
          <w:right w:val="nil"/>
          <w:between w:val="nil"/>
        </w:pBdr>
        <w:rPr>
          <w:color w:val="000000"/>
          <w:sz w:val="24"/>
          <w:szCs w:val="24"/>
        </w:rPr>
      </w:pPr>
      <w:r w:rsidRPr="008D485F">
        <w:rPr>
          <w:color w:val="222222"/>
          <w:sz w:val="24"/>
          <w:szCs w:val="24"/>
          <w:shd w:val="clear" w:color="auto" w:fill="FFFFFF"/>
        </w:rPr>
        <w:t xml:space="preserve">Spies, I., </w:t>
      </w:r>
      <w:proofErr w:type="spellStart"/>
      <w:r w:rsidR="008D485F" w:rsidRPr="008D485F">
        <w:rPr>
          <w:color w:val="222222"/>
          <w:sz w:val="24"/>
          <w:szCs w:val="24"/>
          <w:shd w:val="clear" w:color="auto" w:fill="FFFFFF"/>
        </w:rPr>
        <w:t>Tarpey</w:t>
      </w:r>
      <w:proofErr w:type="spellEnd"/>
      <w:r w:rsidR="008D485F" w:rsidRPr="008D485F">
        <w:rPr>
          <w:color w:val="222222"/>
          <w:sz w:val="24"/>
          <w:szCs w:val="24"/>
          <w:shd w:val="clear" w:color="auto" w:fill="FFFFFF"/>
        </w:rPr>
        <w:t xml:space="preserve">, C., Kristiansen, T., Fisher, M., Rohan, S., Hauser, L. 2022. </w:t>
      </w:r>
      <w:r w:rsidR="008D485F" w:rsidRPr="008D485F">
        <w:rPr>
          <w:color w:val="000000"/>
          <w:sz w:val="24"/>
          <w:szCs w:val="24"/>
        </w:rPr>
        <w:t xml:space="preserve">Genomic differentiation in Pacific cod using Pool-Seq. Evolutionary Applications. </w:t>
      </w:r>
      <w:proofErr w:type="spellStart"/>
      <w:r w:rsidR="008D485F" w:rsidRPr="008D485F">
        <w:rPr>
          <w:color w:val="000000"/>
          <w:sz w:val="24"/>
          <w:szCs w:val="24"/>
        </w:rPr>
        <w:t>doi</w:t>
      </w:r>
      <w:proofErr w:type="spellEnd"/>
      <w:r w:rsidR="008D485F" w:rsidRPr="008D485F">
        <w:rPr>
          <w:color w:val="000000"/>
          <w:sz w:val="24"/>
          <w:szCs w:val="24"/>
        </w:rPr>
        <w:t xml:space="preserve">: </w:t>
      </w:r>
      <w:r w:rsidR="008D485F" w:rsidRPr="008D485F">
        <w:rPr>
          <w:color w:val="1C1D1E"/>
          <w:sz w:val="24"/>
          <w:szCs w:val="24"/>
          <w:shd w:val="clear" w:color="auto" w:fill="FFFFFF"/>
        </w:rPr>
        <w:t>10.1111/eva.13488.</w:t>
      </w:r>
    </w:p>
    <w:p w14:paraId="2BA44BAE" w14:textId="5997C317" w:rsidR="00103765" w:rsidRPr="006D63C6" w:rsidRDefault="00103765" w:rsidP="00934638">
      <w:pPr>
        <w:rPr>
          <w:sz w:val="24"/>
          <w:szCs w:val="24"/>
        </w:rPr>
      </w:pPr>
    </w:p>
    <w:sectPr w:rsidR="00103765" w:rsidRPr="006D63C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ara Schaal" w:date="2022-10-13T13:26:00Z" w:initials="SS">
    <w:p w14:paraId="13B92C54" w14:textId="3D3FAE9B" w:rsidR="00031213" w:rsidRDefault="00031213">
      <w:pPr>
        <w:pStyle w:val="CommentText"/>
      </w:pPr>
      <w:r>
        <w:rPr>
          <w:rStyle w:val="CommentReference"/>
        </w:rPr>
        <w:annotationRef/>
      </w:r>
      <w:r>
        <w:t>I added this in to help with clarity to a reader. Let me know if you don’t think its necessary, but I find pointing people to the exact pattern that is referenced can be helpful.</w:t>
      </w:r>
    </w:p>
  </w:comment>
  <w:comment w:id="3" w:author="ingrid.spies" w:date="2022-10-13T06:11:00Z" w:initials="i">
    <w:p w14:paraId="69FC65FD" w14:textId="12E6EDFB" w:rsidR="00507F0A" w:rsidRDefault="00507F0A" w:rsidP="0081784B">
      <w:r>
        <w:rPr>
          <w:rStyle w:val="CommentReference"/>
        </w:rPr>
        <w:annotationRef/>
      </w:r>
      <w:r>
        <w:rPr>
          <w:sz w:val="20"/>
          <w:szCs w:val="20"/>
        </w:rPr>
        <w:t>Lets talk about this - in my mind it is the central region (Aleutians, Western GOA, and eastern Bering Sea) where I see IBD, and then I see distinct breaks with the western Bering Shelf and the EGOA.</w:t>
      </w:r>
    </w:p>
  </w:comment>
  <w:comment w:id="4" w:author="Sara Schaal" w:date="2022-10-13T13:20:00Z" w:initials="SS">
    <w:p w14:paraId="360FBA4C" w14:textId="5E15DDEF" w:rsidR="00031213" w:rsidRDefault="00A855DC">
      <w:pPr>
        <w:pStyle w:val="CommentText"/>
      </w:pPr>
      <w:r>
        <w:rPr>
          <w:rStyle w:val="CommentReference"/>
        </w:rPr>
        <w:annotationRef/>
      </w:r>
      <w:r>
        <w:t xml:space="preserve">So if it was continued IBD into the eastern Bering Sea, I would expect to see the Pervenets Canyon samples splitting off from the AI cod as well. Looking at the map Pervenets Canyon, AI, and wGOA make a triangle that is probably close to equilateral. So for IBD I would think those three </w:t>
      </w:r>
      <w:r w:rsidR="00031213">
        <w:t xml:space="preserve">regions would have some overlap but some distinction like we see with the wGOA and the AI. Instead we see Pervenets cod overlapping completely with AI and somewhat with wGOA. That’s why I think it is more of a complex story with mixing happening in ways we haven’t fully resolved. </w:t>
      </w:r>
    </w:p>
  </w:comment>
  <w:comment w:id="5" w:author="Wes Larson" w:date="2022-10-14T15:03:00Z" w:initials="WL">
    <w:p w14:paraId="13F05644" w14:textId="77777777" w:rsidR="003E44B9" w:rsidRDefault="003E44B9" w:rsidP="00AE39E8">
      <w:pPr>
        <w:pStyle w:val="CommentText"/>
      </w:pPr>
      <w:r>
        <w:rPr>
          <w:rStyle w:val="CommentReference"/>
        </w:rPr>
        <w:annotationRef/>
      </w:r>
      <w:r>
        <w:t>So I think Unimak seems to be part of the general GOA/AI isolation pattern but then you start to get some crazy mixing as you move off the Alaska peninsula. I think the last sentence in the paragraph did a nice job conveying this.</w:t>
      </w:r>
    </w:p>
  </w:comment>
  <w:comment w:id="7" w:author="Sara Schaal" w:date="2022-10-12T18:09:00Z" w:initials="SS">
    <w:p w14:paraId="6869CFB3" w14:textId="69729524" w:rsidR="008C1CA5" w:rsidRDefault="008C1CA5">
      <w:pPr>
        <w:pStyle w:val="CommentText"/>
      </w:pPr>
      <w:r>
        <w:rPr>
          <w:rStyle w:val="CommentReference"/>
        </w:rPr>
        <w:annotationRef/>
      </w:r>
      <w:r>
        <w:t xml:space="preserve">So this part is a little complex because the plot that is in here is from the whole genome showing that AI is also IBD, but we really only see its distinctiveness when we look at the adaptive markers. Is it worth it to put in the other PCA that shows the distinction of AI cod? </w:t>
      </w:r>
    </w:p>
  </w:comment>
  <w:comment w:id="8" w:author="Sara Schaal" w:date="2022-10-13T13:30:00Z" w:initials="SS">
    <w:p w14:paraId="083E00BF" w14:textId="048340AE" w:rsidR="00031213" w:rsidRDefault="00031213">
      <w:pPr>
        <w:pStyle w:val="CommentText"/>
      </w:pPr>
      <w:r>
        <w:rPr>
          <w:rStyle w:val="CommentReference"/>
        </w:rPr>
        <w:annotationRef/>
      </w:r>
      <w:r>
        <w:t xml:space="preserve">Do we want to add anything about the local adaptation found in AI cod and how it may harbor unique diversity that isn’t present in the Bering Sea? </w:t>
      </w:r>
      <w:r w:rsidR="002A5D0A">
        <w:t xml:space="preserve">Potentially another reason to either swap Figure 1 with the adaptive PCA or add that one in as an additional figure. </w:t>
      </w:r>
    </w:p>
  </w:comment>
  <w:comment w:id="9" w:author="Wes Larson" w:date="2022-10-14T15:11:00Z" w:initials="WL">
    <w:p w14:paraId="1E5630E5" w14:textId="77777777" w:rsidR="00BA5796" w:rsidRDefault="00BA5796" w:rsidP="007617F3">
      <w:pPr>
        <w:pStyle w:val="CommentText"/>
      </w:pPr>
      <w:r>
        <w:rPr>
          <w:rStyle w:val="CommentReference"/>
        </w:rPr>
        <w:annotationRef/>
      </w:r>
      <w:r>
        <w:t>Relatedness has a connotation of sibs to me</w:t>
      </w:r>
    </w:p>
  </w:comment>
  <w:comment w:id="10" w:author="Sara Schaal" w:date="2022-10-13T10:34:00Z" w:initials="SS">
    <w:p w14:paraId="7D1B3475" w14:textId="6C731548" w:rsidR="00916DA9" w:rsidRDefault="00916DA9">
      <w:pPr>
        <w:pStyle w:val="CommentText"/>
      </w:pPr>
      <w:r>
        <w:rPr>
          <w:rStyle w:val="CommentReference"/>
        </w:rPr>
        <w:annotationRef/>
      </w:r>
      <w:r>
        <w:t xml:space="preserve">This is just me not knowing how familiar the audience will be with this term. Will they know that we mean migrating and then spawning? </w:t>
      </w:r>
    </w:p>
  </w:comment>
  <w:comment w:id="11" w:author="Wes Larson" w:date="2022-10-14T14:58:00Z" w:initials="WL">
    <w:p w14:paraId="3E3D1470" w14:textId="77777777" w:rsidR="004C241A" w:rsidRDefault="004C241A" w:rsidP="00EC6664">
      <w:pPr>
        <w:pStyle w:val="CommentText"/>
      </w:pPr>
      <w:r>
        <w:rPr>
          <w:rStyle w:val="CommentReference"/>
        </w:rPr>
        <w:annotationRef/>
      </w:r>
      <w:r>
        <w:t>Between which populations?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B92C54" w15:done="0"/>
  <w15:commentEx w15:paraId="69FC65FD" w15:done="0"/>
  <w15:commentEx w15:paraId="360FBA4C" w15:paraIdParent="69FC65FD" w15:done="0"/>
  <w15:commentEx w15:paraId="13F05644" w15:paraIdParent="69FC65FD" w15:done="0"/>
  <w15:commentEx w15:paraId="6869CFB3" w15:done="0"/>
  <w15:commentEx w15:paraId="083E00BF" w15:done="0"/>
  <w15:commentEx w15:paraId="1E5630E5" w15:done="0"/>
  <w15:commentEx w15:paraId="7D1B3475" w15:done="0"/>
  <w15:commentEx w15:paraId="3E3D14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22A7F" w16cex:dateUtc="2022-10-13T13:11:00Z"/>
  <w16cex:commentExtensible w16cex:durableId="26F3F8B8" w16cex:dateUtc="2022-10-14T22:03:00Z"/>
  <w16cex:commentExtensible w16cex:durableId="26F3FAA3" w16cex:dateUtc="2022-10-14T22:11:00Z"/>
  <w16cex:commentExtensible w16cex:durableId="26F3F7AD" w16cex:dateUtc="2022-10-14T21: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B92C54" w16cid:durableId="26F3F701"/>
  <w16cid:commentId w16cid:paraId="69FC65FD" w16cid:durableId="26F22A7F"/>
  <w16cid:commentId w16cid:paraId="360FBA4C" w16cid:durableId="26F3F703"/>
  <w16cid:commentId w16cid:paraId="13F05644" w16cid:durableId="26F3F8B8"/>
  <w16cid:commentId w16cid:paraId="6869CFB3" w16cid:durableId="26F2257E"/>
  <w16cid:commentId w16cid:paraId="083E00BF" w16cid:durableId="26F3F705"/>
  <w16cid:commentId w16cid:paraId="1E5630E5" w16cid:durableId="26F3FAA3"/>
  <w16cid:commentId w16cid:paraId="7D1B3475" w16cid:durableId="26F3F706"/>
  <w16cid:commentId w16cid:paraId="3E3D1470" w16cid:durableId="26F3F7A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ngrid.spies">
    <w15:presenceInfo w15:providerId="AD" w15:userId="S::ingrid.spies@noaa.gov::941654bc-65fa-47be-bcae-dcac16ce7f11"/>
  </w15:person>
  <w15:person w15:author="Sara Schaal">
    <w15:presenceInfo w15:providerId="None" w15:userId="Sara Schaal"/>
  </w15:person>
  <w15:person w15:author="Wes Larson">
    <w15:presenceInfo w15:providerId="Windows Live" w15:userId="26ae8104ae1503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188"/>
    <w:rsid w:val="00031213"/>
    <w:rsid w:val="00060BAF"/>
    <w:rsid w:val="00065BDE"/>
    <w:rsid w:val="00071F4C"/>
    <w:rsid w:val="000A2188"/>
    <w:rsid w:val="000B7E14"/>
    <w:rsid w:val="00103765"/>
    <w:rsid w:val="001232B2"/>
    <w:rsid w:val="00126841"/>
    <w:rsid w:val="001F7F6D"/>
    <w:rsid w:val="00221F22"/>
    <w:rsid w:val="002A5D0A"/>
    <w:rsid w:val="002D77D4"/>
    <w:rsid w:val="00335E8D"/>
    <w:rsid w:val="003452A5"/>
    <w:rsid w:val="00345633"/>
    <w:rsid w:val="00346323"/>
    <w:rsid w:val="003731F0"/>
    <w:rsid w:val="003C0EBA"/>
    <w:rsid w:val="003E44B9"/>
    <w:rsid w:val="00412319"/>
    <w:rsid w:val="004C241A"/>
    <w:rsid w:val="004F3933"/>
    <w:rsid w:val="00507F0A"/>
    <w:rsid w:val="00522CB0"/>
    <w:rsid w:val="0054732A"/>
    <w:rsid w:val="006D63C6"/>
    <w:rsid w:val="006E3BD4"/>
    <w:rsid w:val="006E4880"/>
    <w:rsid w:val="006E4B2A"/>
    <w:rsid w:val="006F0ACF"/>
    <w:rsid w:val="00752BC0"/>
    <w:rsid w:val="00756CC9"/>
    <w:rsid w:val="007C0221"/>
    <w:rsid w:val="007C23C5"/>
    <w:rsid w:val="00810397"/>
    <w:rsid w:val="00812392"/>
    <w:rsid w:val="008A2545"/>
    <w:rsid w:val="008C1CA5"/>
    <w:rsid w:val="008D485F"/>
    <w:rsid w:val="00916DA9"/>
    <w:rsid w:val="00934638"/>
    <w:rsid w:val="00997C23"/>
    <w:rsid w:val="00A42749"/>
    <w:rsid w:val="00A855DC"/>
    <w:rsid w:val="00AE7BBB"/>
    <w:rsid w:val="00B201CB"/>
    <w:rsid w:val="00B43277"/>
    <w:rsid w:val="00B4388C"/>
    <w:rsid w:val="00BA5796"/>
    <w:rsid w:val="00BA6258"/>
    <w:rsid w:val="00C50005"/>
    <w:rsid w:val="00C606AF"/>
    <w:rsid w:val="00C81761"/>
    <w:rsid w:val="00D1636D"/>
    <w:rsid w:val="00D20B6A"/>
    <w:rsid w:val="00D75D9C"/>
    <w:rsid w:val="00D84CAF"/>
    <w:rsid w:val="00E91607"/>
    <w:rsid w:val="00EC1D0C"/>
    <w:rsid w:val="00F268D1"/>
    <w:rsid w:val="00F656BC"/>
    <w:rsid w:val="00F84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003FA"/>
  <w15:chartTrackingRefBased/>
  <w15:docId w15:val="{7ED2B193-D2B9-4C86-BD2F-FFD3EC881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A2188"/>
    <w:pPr>
      <w:spacing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A2188"/>
    <w:pPr>
      <w:spacing w:after="120"/>
      <w:ind w:left="1152" w:hanging="1152"/>
    </w:pPr>
    <w:rPr>
      <w:bCs/>
      <w:sz w:val="20"/>
      <w:szCs w:val="20"/>
    </w:rPr>
  </w:style>
  <w:style w:type="paragraph" w:customStyle="1" w:styleId="fig">
    <w:name w:val="fig"/>
    <w:basedOn w:val="Normal"/>
    <w:next w:val="Normal"/>
    <w:rsid w:val="000A2188"/>
    <w:pPr>
      <w:keepNext/>
      <w:spacing w:after="60"/>
      <w:jc w:val="center"/>
    </w:pPr>
    <w:rPr>
      <w:szCs w:val="20"/>
    </w:rPr>
  </w:style>
  <w:style w:type="character" w:styleId="CommentReference">
    <w:name w:val="annotation reference"/>
    <w:basedOn w:val="DefaultParagraphFont"/>
    <w:uiPriority w:val="99"/>
    <w:semiHidden/>
    <w:unhideWhenUsed/>
    <w:rsid w:val="00221F22"/>
    <w:rPr>
      <w:sz w:val="16"/>
      <w:szCs w:val="16"/>
    </w:rPr>
  </w:style>
  <w:style w:type="paragraph" w:styleId="CommentText">
    <w:name w:val="annotation text"/>
    <w:basedOn w:val="Normal"/>
    <w:link w:val="CommentTextChar"/>
    <w:uiPriority w:val="99"/>
    <w:unhideWhenUsed/>
    <w:rsid w:val="00221F22"/>
    <w:rPr>
      <w:sz w:val="20"/>
      <w:szCs w:val="20"/>
    </w:rPr>
  </w:style>
  <w:style w:type="character" w:customStyle="1" w:styleId="CommentTextChar">
    <w:name w:val="Comment Text Char"/>
    <w:basedOn w:val="DefaultParagraphFont"/>
    <w:link w:val="CommentText"/>
    <w:uiPriority w:val="99"/>
    <w:rsid w:val="00221F2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21F22"/>
    <w:rPr>
      <w:b/>
      <w:bCs/>
    </w:rPr>
  </w:style>
  <w:style w:type="character" w:customStyle="1" w:styleId="CommentSubjectChar">
    <w:name w:val="Comment Subject Char"/>
    <w:basedOn w:val="CommentTextChar"/>
    <w:link w:val="CommentSubject"/>
    <w:uiPriority w:val="99"/>
    <w:semiHidden/>
    <w:rsid w:val="00221F2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221F2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1F22"/>
    <w:rPr>
      <w:rFonts w:ascii="Segoe UI" w:eastAsia="Times New Roman" w:hAnsi="Segoe UI" w:cs="Segoe UI"/>
      <w:sz w:val="18"/>
      <w:szCs w:val="18"/>
    </w:rPr>
  </w:style>
  <w:style w:type="paragraph" w:styleId="Revision">
    <w:name w:val="Revision"/>
    <w:hidden/>
    <w:uiPriority w:val="99"/>
    <w:semiHidden/>
    <w:rsid w:val="00103765"/>
    <w:pPr>
      <w:spacing w:after="0" w:line="240" w:lineRule="auto"/>
    </w:pPr>
    <w:rPr>
      <w:rFonts w:ascii="Times New Roman" w:eastAsia="Times New Roman" w:hAnsi="Times New Roman" w:cs="Times New Roman"/>
    </w:rPr>
  </w:style>
  <w:style w:type="character" w:styleId="Strong">
    <w:name w:val="Strong"/>
    <w:basedOn w:val="DefaultParagraphFont"/>
    <w:uiPriority w:val="22"/>
    <w:qFormat/>
    <w:rsid w:val="008D48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1618</Words>
  <Characters>9227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10824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Pete.Hulson</dc:creator>
  <cp:keywords/>
  <dc:description/>
  <cp:lastModifiedBy>ingrid.spies</cp:lastModifiedBy>
  <cp:revision>2</cp:revision>
  <dcterms:created xsi:type="dcterms:W3CDTF">2022-10-17T19:55:00Z</dcterms:created>
  <dcterms:modified xsi:type="dcterms:W3CDTF">2022-10-17T19:55:00Z</dcterms:modified>
</cp:coreProperties>
</file>