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2AB27" w14:textId="3D976F64" w:rsidR="006E3BD4" w:rsidRDefault="002D77D4" w:rsidP="00934638">
      <w:r>
        <w:rPr>
          <w:b/>
          <w:color w:val="000000"/>
        </w:rPr>
        <w:t>Genomics for Aleutian Islands, Gulf of Alaska, and eastern Bering Sea Pacific cod stock assessments 2022</w:t>
      </w:r>
      <w:del w:id="0" w:author="ingrid.spies" w:date="2022-10-17T06:18:00Z">
        <w:r w:rsidR="00507F0A" w:rsidDel="00D84CAF">
          <w:rPr>
            <w:b/>
            <w:color w:val="000000"/>
          </w:rPr>
          <w:delText xml:space="preserve"> </w:delText>
        </w:r>
      </w:del>
      <w:r w:rsidR="00507F0A">
        <w:rPr>
          <w:b/>
          <w:color w:val="000000"/>
        </w:rPr>
        <w:t xml:space="preserve"> (Sara </w:t>
      </w:r>
      <w:proofErr w:type="spellStart"/>
      <w:r w:rsidR="00507F0A">
        <w:rPr>
          <w:b/>
          <w:color w:val="000000"/>
        </w:rPr>
        <w:t>Schaal</w:t>
      </w:r>
      <w:proofErr w:type="spellEnd"/>
      <w:r w:rsidR="00507F0A">
        <w:rPr>
          <w:b/>
          <w:color w:val="000000"/>
        </w:rPr>
        <w:t>, Wes Larson, Ingrid Spies)</w:t>
      </w:r>
    </w:p>
    <w:p w14:paraId="32620BC3" w14:textId="70038FC2" w:rsidR="00126841" w:rsidRDefault="006E3BD4" w:rsidP="00F656BC">
      <w:r>
        <w:t xml:space="preserve">The most recent genomic analysis of Pacific cod </w:t>
      </w:r>
      <w:r w:rsidR="008D485F">
        <w:t xml:space="preserve">includes a new publication that used pooled whole genome sequencing (Pool-Seq), as well as a new study conducted during 2021 and 2022 that used </w:t>
      </w:r>
      <w:r>
        <w:t>low coverage whole genome sequencing (</w:t>
      </w:r>
      <w:proofErr w:type="spellStart"/>
      <w:r>
        <w:t>lcWGS</w:t>
      </w:r>
      <w:proofErr w:type="spellEnd"/>
      <w:r>
        <w:t>)</w:t>
      </w:r>
      <w:r w:rsidR="00B4388C">
        <w:t xml:space="preserve">. </w:t>
      </w:r>
      <w:r w:rsidR="008D485F">
        <w:t xml:space="preserve">The Pool-Seq manuscript (Spies et al. 2022) is the culmination of several years of effort, while the </w:t>
      </w:r>
      <w:proofErr w:type="spellStart"/>
      <w:r w:rsidR="008D485F">
        <w:t>lcWGS</w:t>
      </w:r>
      <w:proofErr w:type="spellEnd"/>
      <w:r w:rsidR="008D485F">
        <w:t xml:space="preserve"> is more recent and provides a more powerful approach to gather individual-based sequence data from the whole genome. </w:t>
      </w:r>
      <w:r w:rsidR="00F656BC">
        <w:t>Here</w:t>
      </w:r>
      <w:ins w:id="1" w:author="Sara Schaal" w:date="2022-10-13T13:06:00Z">
        <w:r w:rsidR="003731F0">
          <w:t>,</w:t>
        </w:r>
      </w:ins>
      <w:r w:rsidR="00F656BC">
        <w:t xml:space="preserve"> we focus on how the two studies contribute to our knowledge of the population structure of Pacific cod throughout Alaskan waters.</w:t>
      </w:r>
    </w:p>
    <w:p w14:paraId="698BDB6D" w14:textId="5A0F32FD" w:rsidR="008D485F" w:rsidRDefault="00F656BC" w:rsidP="00F656BC">
      <w:r>
        <w:t>Low</w:t>
      </w:r>
      <w:r w:rsidR="0054732A">
        <w:t>-</w:t>
      </w:r>
      <w:r>
        <w:t>coverage whole</w:t>
      </w:r>
      <w:r w:rsidR="0054732A">
        <w:t>-</w:t>
      </w:r>
      <w:r>
        <w:t>genome sequencing a</w:t>
      </w:r>
      <w:r w:rsidR="00D20B6A">
        <w:t>nalysis of</w:t>
      </w:r>
      <w:r w:rsidR="00752BC0">
        <w:t xml:space="preserve"> </w:t>
      </w:r>
      <w:r w:rsidR="00221F22">
        <w:t>429</w:t>
      </w:r>
      <w:r w:rsidR="00752BC0">
        <w:t xml:space="preserve"> samples of Pacific cod from known spawning regions during spawning season indicated population structure similar to what was previously known, but with finer resolution and greater power owing to the larger number of markers. </w:t>
      </w:r>
      <w:r w:rsidR="00D20B6A">
        <w:t xml:space="preserve">Using </w:t>
      </w:r>
      <w:r w:rsidR="00221F22" w:rsidRPr="00221F22">
        <w:t>1</w:t>
      </w:r>
      <w:r w:rsidR="00221F22">
        <w:t>,</w:t>
      </w:r>
      <w:r w:rsidR="00221F22" w:rsidRPr="00221F22">
        <w:t>922</w:t>
      </w:r>
      <w:r w:rsidR="00221F22">
        <w:t>,</w:t>
      </w:r>
      <w:r w:rsidR="00221F22" w:rsidRPr="00221F22">
        <w:t>927</w:t>
      </w:r>
      <w:r w:rsidR="00D20B6A">
        <w:t xml:space="preserve"> </w:t>
      </w:r>
      <w:r w:rsidR="008C1CA5">
        <w:t xml:space="preserve">polymorphic </w:t>
      </w:r>
      <w:r w:rsidR="00D20B6A">
        <w:t>SNPs (</w:t>
      </w:r>
      <w:r w:rsidR="00B4388C">
        <w:t xml:space="preserve">Figure </w:t>
      </w:r>
      <w:r w:rsidR="008D485F">
        <w:t>1</w:t>
      </w:r>
      <w:r w:rsidR="00D20B6A">
        <w:t>)</w:t>
      </w:r>
      <w:r w:rsidR="00752BC0">
        <w:t xml:space="preserve">, the pattern </w:t>
      </w:r>
      <w:r w:rsidR="00B4388C">
        <w:t xml:space="preserve">of population structure </w:t>
      </w:r>
      <w:r w:rsidR="00997C23">
        <w:t xml:space="preserve">mostly </w:t>
      </w:r>
      <w:r w:rsidR="00B4388C">
        <w:t>resembles</w:t>
      </w:r>
      <w:r w:rsidR="00752BC0">
        <w:t xml:space="preserve"> isolation-by-distance</w:t>
      </w:r>
      <w:r w:rsidR="00B4388C">
        <w:t>,</w:t>
      </w:r>
      <w:r w:rsidR="00D20B6A">
        <w:t xml:space="preserve"> in which samples from proximate spawning areas are more genetically similar than samples from more distant areas. Isolation-by-distance was observed</w:t>
      </w:r>
      <w:r w:rsidR="00752BC0">
        <w:t xml:space="preserve"> </w:t>
      </w:r>
      <w:r w:rsidR="00D20B6A">
        <w:t xml:space="preserve">from </w:t>
      </w:r>
      <w:r w:rsidR="0054732A">
        <w:t>w</w:t>
      </w:r>
      <w:r w:rsidR="00D20B6A">
        <w:t xml:space="preserve">estern Gulf of Alaska </w:t>
      </w:r>
      <w:r w:rsidR="00B4388C">
        <w:t>(</w:t>
      </w:r>
      <w:r w:rsidR="00D20B6A">
        <w:t xml:space="preserve">Kodiak and the </w:t>
      </w:r>
      <w:proofErr w:type="spellStart"/>
      <w:r w:rsidR="00D20B6A">
        <w:t>Shumagin</w:t>
      </w:r>
      <w:proofErr w:type="spellEnd"/>
      <w:r w:rsidR="00D20B6A">
        <w:t xml:space="preserve"> Islands</w:t>
      </w:r>
      <w:r w:rsidR="00B4388C">
        <w:t>)</w:t>
      </w:r>
      <w:r w:rsidR="00D20B6A">
        <w:t xml:space="preserve"> through Unimak Pass and the eastern Aleutian Islands. </w:t>
      </w:r>
      <w:r w:rsidR="00752BC0">
        <w:t xml:space="preserve">Previous studies have </w:t>
      </w:r>
      <w:r w:rsidR="00B4388C">
        <w:t>reported</w:t>
      </w:r>
      <w:r w:rsidR="00752BC0">
        <w:t xml:space="preserve"> </w:t>
      </w:r>
      <w:r w:rsidR="00B4388C">
        <w:t>an</w:t>
      </w:r>
      <w:r w:rsidR="00752BC0">
        <w:t xml:space="preserve"> isolation-by-distance pattern </w:t>
      </w:r>
      <w:r w:rsidR="00B4388C">
        <w:t xml:space="preserve">in Pacific cod </w:t>
      </w:r>
      <w:r w:rsidR="00752BC0">
        <w:t>using microsatellite markers (Cunningham et al. 2009 and Spies 2012) and reduced</w:t>
      </w:r>
      <w:r w:rsidR="003731F0">
        <w:t>-</w:t>
      </w:r>
      <w:r w:rsidR="00752BC0">
        <w:t>representation sequencing (Drinan et al. 2018). Within the isolation-by-distance pattern, there were some distinct breaks in the population structure. The most significant genetic break occur</w:t>
      </w:r>
      <w:r w:rsidR="00AE7BBB">
        <w:t>s</w:t>
      </w:r>
      <w:r w:rsidR="00752BC0">
        <w:t xml:space="preserve"> between </w:t>
      </w:r>
      <w:r w:rsidR="0054732A">
        <w:t>w</w:t>
      </w:r>
      <w:r w:rsidR="00752BC0">
        <w:t xml:space="preserve">estern and </w:t>
      </w:r>
      <w:r w:rsidR="0054732A">
        <w:t>e</w:t>
      </w:r>
      <w:r w:rsidR="00752BC0">
        <w:t>astern Gulf of Alaska</w:t>
      </w:r>
      <w:r w:rsidR="00D1636D">
        <w:t xml:space="preserve"> (GOA)</w:t>
      </w:r>
      <w:r w:rsidR="00752BC0">
        <w:t xml:space="preserve"> spawning samples (Figure </w:t>
      </w:r>
      <w:r w:rsidR="008D485F">
        <w:t>1</w:t>
      </w:r>
      <w:r w:rsidR="00752BC0">
        <w:t>)</w:t>
      </w:r>
      <w:r w:rsidR="00934638">
        <w:t>, and was supported by previous research that highlighted the zona pellucida gene region (Spies et al. 2021)</w:t>
      </w:r>
      <w:r w:rsidR="00752BC0">
        <w:t xml:space="preserve">. </w:t>
      </w:r>
    </w:p>
    <w:p w14:paraId="651143C2" w14:textId="17112C66" w:rsidR="007C23C5" w:rsidRDefault="004C241A" w:rsidP="007C23C5">
      <w:r>
        <w:t xml:space="preserve">A new finding from the </w:t>
      </w:r>
      <w:proofErr w:type="spellStart"/>
      <w:r>
        <w:t>lcWGS</w:t>
      </w:r>
      <w:proofErr w:type="spellEnd"/>
      <w:r>
        <w:t xml:space="preserve"> data was the documentation of a</w:t>
      </w:r>
      <w:r w:rsidR="00D20B6A">
        <w:t xml:space="preserve"> genetic break in samples taken from the western Bering Sea shelf</w:t>
      </w:r>
      <w:r w:rsidR="007C23C5">
        <w:t xml:space="preserve">, </w:t>
      </w:r>
      <w:r w:rsidR="00D20B6A">
        <w:t>adjacent to Russia</w:t>
      </w:r>
      <w:r w:rsidR="007C23C5">
        <w:t>,</w:t>
      </w:r>
      <w:r w:rsidR="00D20B6A">
        <w:t xml:space="preserve"> and </w:t>
      </w:r>
      <w:r w:rsidR="00346323">
        <w:t>samples from all other regions</w:t>
      </w:r>
      <w:r w:rsidR="00AE7BBB">
        <w:t xml:space="preserve">. In other words, this study identified </w:t>
      </w:r>
      <w:r>
        <w:t>a new genetic group in the Bering Se</w:t>
      </w:r>
      <w:r w:rsidR="00A42749">
        <w:t>a</w:t>
      </w:r>
      <w:r w:rsidR="00AE7BBB">
        <w:t xml:space="preserve"> represented by samples from Russia along the western Bering Sea shelf</w:t>
      </w:r>
      <w:r w:rsidR="00346323">
        <w:t xml:space="preserve">. </w:t>
      </w:r>
      <w:r w:rsidR="00AE7BBB">
        <w:t>In addition</w:t>
      </w:r>
      <w:r w:rsidR="00346323">
        <w:t xml:space="preserve">, a subset of samples collected from </w:t>
      </w:r>
      <w:proofErr w:type="spellStart"/>
      <w:r w:rsidR="00D20B6A">
        <w:t>Pervenets</w:t>
      </w:r>
      <w:proofErr w:type="spellEnd"/>
      <w:r w:rsidR="00D20B6A">
        <w:t xml:space="preserve"> Canyon</w:t>
      </w:r>
      <w:r w:rsidR="00AE7BBB">
        <w:t xml:space="preserve"> in the eastern Bering Sea</w:t>
      </w:r>
      <w:r w:rsidR="00D20B6A">
        <w:t xml:space="preserve"> appeared</w:t>
      </w:r>
      <w:r w:rsidR="00997C23">
        <w:t xml:space="preserve"> genetically</w:t>
      </w:r>
      <w:r w:rsidR="00D20B6A">
        <w:t xml:space="preserve"> similar to the western Bering Sea shelf group</w:t>
      </w:r>
      <w:r w:rsidR="00A855DC">
        <w:t xml:space="preserve"> </w:t>
      </w:r>
      <w:commentRangeStart w:id="2"/>
      <w:r w:rsidR="00A855DC">
        <w:t xml:space="preserve">(Figure 1 </w:t>
      </w:r>
      <w:r w:rsidR="00031213">
        <w:t xml:space="preserve">bottom right where </w:t>
      </w:r>
      <w:r w:rsidR="00A855DC">
        <w:t xml:space="preserve">light blue points, </w:t>
      </w:r>
      <w:proofErr w:type="spellStart"/>
      <w:r w:rsidR="00A855DC">
        <w:t>Pervenets</w:t>
      </w:r>
      <w:proofErr w:type="spellEnd"/>
      <w:r w:rsidR="00A855DC">
        <w:t xml:space="preserve"> Canyon,</w:t>
      </w:r>
      <w:r w:rsidR="00031213">
        <w:t xml:space="preserve"> mix</w:t>
      </w:r>
      <w:r w:rsidR="00A855DC">
        <w:t xml:space="preserve"> with dark blue points, Russia)</w:t>
      </w:r>
      <w:commentRangeEnd w:id="2"/>
      <w:r w:rsidR="00031213">
        <w:rPr>
          <w:rStyle w:val="CommentReference"/>
        </w:rPr>
        <w:commentReference w:id="2"/>
      </w:r>
      <w:r w:rsidR="00D20B6A">
        <w:t>.</w:t>
      </w:r>
      <w:r w:rsidR="00346323">
        <w:t xml:space="preserve"> </w:t>
      </w:r>
      <w:commentRangeStart w:id="3"/>
      <w:commentRangeStart w:id="4"/>
      <w:commentRangeStart w:id="5"/>
      <w:r w:rsidR="00346323">
        <w:t>Th</w:t>
      </w:r>
      <w:r w:rsidR="00997C23">
        <w:t>e majority of samples from the e</w:t>
      </w:r>
      <w:r w:rsidR="00346323">
        <w:t xml:space="preserve">astern Bering Sea were genetically more similar to </w:t>
      </w:r>
      <w:r w:rsidR="00997C23">
        <w:t xml:space="preserve">Aleutian Islands and </w:t>
      </w:r>
      <w:r w:rsidR="00507F0A">
        <w:t>w</w:t>
      </w:r>
      <w:r w:rsidR="00346323">
        <w:t>estern Gulf of Alaska samples</w:t>
      </w:r>
      <w:r w:rsidR="00997C23">
        <w:t xml:space="preserve"> which was a significant deviation from the isolation-by-distance pattern found with the rest of the samples</w:t>
      </w:r>
      <w:r w:rsidR="00A855DC">
        <w:t xml:space="preserve"> (Figure 1 </w:t>
      </w:r>
      <w:r w:rsidR="00031213">
        <w:t>center where light blue points mix</w:t>
      </w:r>
      <w:r w:rsidR="00A855DC">
        <w:t xml:space="preserve"> with green squares, Aleutian Islands, and pink circles, western Gulf of Alaska)</w:t>
      </w:r>
      <w:r w:rsidR="00997C23">
        <w:t xml:space="preserve">. </w:t>
      </w:r>
      <w:commentRangeEnd w:id="3"/>
      <w:r w:rsidR="00507F0A">
        <w:rPr>
          <w:rStyle w:val="CommentReference"/>
        </w:rPr>
        <w:commentReference w:id="3"/>
      </w:r>
      <w:commentRangeEnd w:id="4"/>
      <w:r w:rsidR="00A855DC">
        <w:rPr>
          <w:rStyle w:val="CommentReference"/>
        </w:rPr>
        <w:commentReference w:id="4"/>
      </w:r>
      <w:commentRangeEnd w:id="5"/>
      <w:r w:rsidR="003E44B9">
        <w:rPr>
          <w:rStyle w:val="CommentReference"/>
        </w:rPr>
        <w:commentReference w:id="5"/>
      </w:r>
      <w:r w:rsidR="00997C23">
        <w:t>This result suggests</w:t>
      </w:r>
      <w:r w:rsidR="00810397">
        <w:t xml:space="preserve"> an unresolved combination of</w:t>
      </w:r>
      <w:r w:rsidR="00997C23">
        <w:t xml:space="preserve"> </w:t>
      </w:r>
      <w:r w:rsidR="00507F0A">
        <w:t>isolation-by-distance</w:t>
      </w:r>
      <w:r w:rsidR="009425D1">
        <w:t xml:space="preserve">. </w:t>
      </w:r>
      <w:r w:rsidR="003E44B9">
        <w:t>More specifically, at neutral markers Aleutian Island populations seem to follow the subtle IBD pattern documented throughout much of the western GOA. However, Aleutian Island populations are highly diverged at a few genomic regions that we believe are adaptively significant (</w:t>
      </w:r>
      <w:r w:rsidR="00AE7BBB">
        <w:t xml:space="preserve">Spies et al. 2022, </w:t>
      </w:r>
      <w:r w:rsidR="003E44B9">
        <w:t>Fig</w:t>
      </w:r>
      <w:r w:rsidR="00AE7BBB">
        <w:t>ure</w:t>
      </w:r>
      <w:r w:rsidR="003E44B9">
        <w:t xml:space="preserve"> 2). </w:t>
      </w:r>
      <w:r w:rsidR="00345633">
        <w:t xml:space="preserve">These adaptive differences provide further support for the Aleutian Island </w:t>
      </w:r>
      <w:r w:rsidR="00AE7BBB">
        <w:t>management unit that was established as distinct from the Bering Sea in 2013</w:t>
      </w:r>
      <w:r w:rsidR="00345633">
        <w:t>.</w:t>
      </w:r>
    </w:p>
    <w:p w14:paraId="275B6EF6" w14:textId="59269A1F" w:rsidR="006E4880" w:rsidRDefault="006E4880" w:rsidP="000A2188">
      <w:r>
        <w:lastRenderedPageBreak/>
        <w:t xml:space="preserve">Figure </w:t>
      </w:r>
      <w:r w:rsidR="00507F0A">
        <w:t>1</w:t>
      </w:r>
      <w:r>
        <w:t xml:space="preserve">. </w:t>
      </w:r>
      <w:r w:rsidR="00752BC0">
        <w:t xml:space="preserve">Principal components analysis of </w:t>
      </w:r>
      <w:r w:rsidR="008C1CA5">
        <w:t>1,922,927 polymorphic</w:t>
      </w:r>
      <w:r w:rsidR="00752BC0">
        <w:t xml:space="preserve"> SNPs from the </w:t>
      </w:r>
      <w:proofErr w:type="spellStart"/>
      <w:r w:rsidR="00752BC0">
        <w:t>lcWGS</w:t>
      </w:r>
      <w:proofErr w:type="spellEnd"/>
      <w:r w:rsidR="00752BC0">
        <w:t xml:space="preserve"> dataset. </w:t>
      </w:r>
      <w:r w:rsidR="008C1CA5">
        <w:rPr>
          <w:noProof/>
        </w:rPr>
        <w:drawing>
          <wp:inline distT="0" distB="0" distL="0" distR="0" wp14:anchorId="7C685928" wp14:editId="4EE65BFF">
            <wp:extent cx="5943600" cy="3502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t="21412"/>
                    <a:stretch/>
                  </pic:blipFill>
                  <pic:spPr bwMode="auto">
                    <a:xfrm>
                      <a:off x="0" y="0"/>
                      <a:ext cx="5943600" cy="3502660"/>
                    </a:xfrm>
                    <a:prstGeom prst="rect">
                      <a:avLst/>
                    </a:prstGeom>
                    <a:ln>
                      <a:noFill/>
                    </a:ln>
                    <a:extLst>
                      <a:ext uri="{53640926-AAD7-44D8-BBD7-CCE9431645EC}">
                        <a14:shadowObscured xmlns:a14="http://schemas.microsoft.com/office/drawing/2010/main"/>
                      </a:ext>
                    </a:extLst>
                  </pic:spPr>
                </pic:pic>
              </a:graphicData>
            </a:graphic>
          </wp:inline>
        </w:drawing>
      </w:r>
    </w:p>
    <w:p w14:paraId="3692FEC2" w14:textId="77777777" w:rsidR="00126841" w:rsidRDefault="00126841"/>
    <w:p w14:paraId="0E76C8F6" w14:textId="002F1335" w:rsidR="00F268D1" w:rsidRDefault="00F268D1">
      <w:commentRangeStart w:id="6"/>
      <w:r>
        <w:t xml:space="preserve">Figure </w:t>
      </w:r>
      <w:r w:rsidR="00507F0A">
        <w:t>2</w:t>
      </w:r>
      <w:commentRangeEnd w:id="6"/>
      <w:r w:rsidR="004C241A">
        <w:rPr>
          <w:rStyle w:val="CommentReference"/>
        </w:rPr>
        <w:commentReference w:id="6"/>
      </w:r>
      <w:r>
        <w:t>. Regions of the genome that contain outlier loci</w:t>
      </w:r>
      <w:r w:rsidR="00060BAF">
        <w:t xml:space="preserve">, due to high </w:t>
      </w:r>
      <w:r w:rsidR="00060BAF" w:rsidRPr="00060BAF">
        <w:rPr>
          <w:i/>
          <w:iCs/>
        </w:rPr>
        <w:t>F</w:t>
      </w:r>
      <w:r w:rsidR="00060BAF" w:rsidRPr="00060BAF">
        <w:rPr>
          <w:vertAlign w:val="subscript"/>
        </w:rPr>
        <w:t>ST</w:t>
      </w:r>
      <w:r w:rsidR="00060BAF">
        <w:t>, a measure of genetic differentiation. Figure based on Pool-Seq data (</w:t>
      </w:r>
      <w:r w:rsidR="00AE7BBB">
        <w:t xml:space="preserve">adapted from </w:t>
      </w:r>
      <w:r w:rsidR="00060BAF">
        <w:t>Spies et al. 2022)</w:t>
      </w:r>
      <w:r>
        <w:t xml:space="preserve"> </w:t>
      </w:r>
    </w:p>
    <w:p w14:paraId="7228AC00" w14:textId="79A62140" w:rsidR="00F268D1" w:rsidRDefault="00F268D1">
      <w:r>
        <w:rPr>
          <w:rFonts w:ascii="Arial" w:hAnsi="Arial" w:cs="Arial"/>
          <w:noProof/>
          <w:color w:val="000000"/>
          <w:sz w:val="27"/>
          <w:szCs w:val="27"/>
        </w:rPr>
        <w:drawing>
          <wp:inline distT="0" distB="0" distL="0" distR="0" wp14:anchorId="58B03489" wp14:editId="5B7FCD11">
            <wp:extent cx="5943600" cy="2137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137410"/>
                    </a:xfrm>
                    <a:prstGeom prst="rect">
                      <a:avLst/>
                    </a:prstGeom>
                  </pic:spPr>
                </pic:pic>
              </a:graphicData>
            </a:graphic>
          </wp:inline>
        </w:drawing>
      </w:r>
    </w:p>
    <w:p w14:paraId="6FAF5207" w14:textId="77777777" w:rsidR="006D63C6" w:rsidRDefault="006D63C6">
      <w:pPr>
        <w:rPr>
          <w:color w:val="222222"/>
          <w:sz w:val="24"/>
          <w:szCs w:val="24"/>
          <w:shd w:val="clear" w:color="auto" w:fill="FFFFFF"/>
        </w:rPr>
      </w:pPr>
    </w:p>
    <w:p w14:paraId="4F29BE01" w14:textId="7D93EBBB" w:rsidR="006D63C6" w:rsidRPr="006D63C6" w:rsidRDefault="006D63C6">
      <w:pPr>
        <w:rPr>
          <w:color w:val="222222"/>
          <w:sz w:val="24"/>
          <w:szCs w:val="24"/>
          <w:shd w:val="clear" w:color="auto" w:fill="FFFFFF"/>
        </w:rPr>
      </w:pPr>
      <w:r w:rsidRPr="006D63C6">
        <w:rPr>
          <w:color w:val="222222"/>
          <w:sz w:val="24"/>
          <w:szCs w:val="24"/>
          <w:shd w:val="clear" w:color="auto" w:fill="FFFFFF"/>
        </w:rPr>
        <w:t>References</w:t>
      </w:r>
    </w:p>
    <w:p w14:paraId="0CCC6345" w14:textId="77777777" w:rsidR="006D63C6" w:rsidRPr="006D63C6" w:rsidRDefault="006D63C6">
      <w:pPr>
        <w:rPr>
          <w:color w:val="222222"/>
          <w:sz w:val="24"/>
          <w:szCs w:val="24"/>
          <w:shd w:val="clear" w:color="auto" w:fill="FFFFFF"/>
        </w:rPr>
      </w:pPr>
      <w:r w:rsidRPr="006D63C6">
        <w:rPr>
          <w:color w:val="222222"/>
          <w:sz w:val="24"/>
          <w:szCs w:val="24"/>
          <w:shd w:val="clear" w:color="auto" w:fill="FFFFFF"/>
        </w:rPr>
        <w:t>Bryan, D.R., McDermott, S.F., Nielsen, J.K., Fraser, D. and Rand, K.M., 2021. Seasonal migratory patterns of Pacific cod (Gadus macrocephalus) in the Aleutian Islands. </w:t>
      </w:r>
      <w:r w:rsidRPr="006D63C6">
        <w:rPr>
          <w:i/>
          <w:iCs/>
          <w:color w:val="222222"/>
          <w:sz w:val="24"/>
          <w:szCs w:val="24"/>
          <w:shd w:val="clear" w:color="auto" w:fill="FFFFFF"/>
        </w:rPr>
        <w:t>Animal Biotelemetry</w:t>
      </w:r>
      <w:r w:rsidRPr="006D63C6">
        <w:rPr>
          <w:color w:val="222222"/>
          <w:sz w:val="24"/>
          <w:szCs w:val="24"/>
          <w:shd w:val="clear" w:color="auto" w:fill="FFFFFF"/>
        </w:rPr>
        <w:t>, </w:t>
      </w:r>
      <w:r w:rsidRPr="006D63C6">
        <w:rPr>
          <w:i/>
          <w:iCs/>
          <w:color w:val="222222"/>
          <w:sz w:val="24"/>
          <w:szCs w:val="24"/>
          <w:shd w:val="clear" w:color="auto" w:fill="FFFFFF"/>
        </w:rPr>
        <w:t>9</w:t>
      </w:r>
      <w:r w:rsidRPr="006D63C6">
        <w:rPr>
          <w:color w:val="222222"/>
          <w:sz w:val="24"/>
          <w:szCs w:val="24"/>
          <w:shd w:val="clear" w:color="auto" w:fill="FFFFFF"/>
        </w:rPr>
        <w:t>(1), pp.1-18.</w:t>
      </w:r>
    </w:p>
    <w:p w14:paraId="571D53F2" w14:textId="2FC7531E" w:rsidR="00934638" w:rsidRPr="006D63C6" w:rsidRDefault="00934638">
      <w:pPr>
        <w:rPr>
          <w:color w:val="222222"/>
          <w:sz w:val="24"/>
          <w:szCs w:val="24"/>
          <w:shd w:val="clear" w:color="auto" w:fill="FFFFFF"/>
        </w:rPr>
      </w:pPr>
      <w:r w:rsidRPr="006D63C6">
        <w:rPr>
          <w:color w:val="222222"/>
          <w:sz w:val="24"/>
          <w:szCs w:val="24"/>
          <w:shd w:val="clear" w:color="auto" w:fill="FFFFFF"/>
        </w:rPr>
        <w:t xml:space="preserve">Cunningham, K.M., </w:t>
      </w:r>
      <w:proofErr w:type="spellStart"/>
      <w:r w:rsidRPr="006D63C6">
        <w:rPr>
          <w:color w:val="222222"/>
          <w:sz w:val="24"/>
          <w:szCs w:val="24"/>
          <w:shd w:val="clear" w:color="auto" w:fill="FFFFFF"/>
        </w:rPr>
        <w:t>Canino</w:t>
      </w:r>
      <w:proofErr w:type="spellEnd"/>
      <w:r w:rsidRPr="006D63C6">
        <w:rPr>
          <w:color w:val="222222"/>
          <w:sz w:val="24"/>
          <w:szCs w:val="24"/>
          <w:shd w:val="clear" w:color="auto" w:fill="FFFFFF"/>
        </w:rPr>
        <w:t xml:space="preserve">, M.F., Spies, I.B. and Hauser, L., 2009. Genetic isolation by distance and localized fjord population structure in Pacific cod (Gadus macrocephalus): limited effective </w:t>
      </w:r>
      <w:r w:rsidRPr="006D63C6">
        <w:rPr>
          <w:color w:val="222222"/>
          <w:sz w:val="24"/>
          <w:szCs w:val="24"/>
          <w:shd w:val="clear" w:color="auto" w:fill="FFFFFF"/>
        </w:rPr>
        <w:lastRenderedPageBreak/>
        <w:t>dispersal in the northeastern Pacific Ocean. </w:t>
      </w:r>
      <w:r w:rsidRPr="006D63C6">
        <w:rPr>
          <w:i/>
          <w:iCs/>
          <w:color w:val="222222"/>
          <w:sz w:val="24"/>
          <w:szCs w:val="24"/>
          <w:shd w:val="clear" w:color="auto" w:fill="FFFFFF"/>
        </w:rPr>
        <w:t>Canadian Journal of Fisheries and Aquatic Sciences</w:t>
      </w:r>
      <w:r w:rsidRPr="006D63C6">
        <w:rPr>
          <w:color w:val="222222"/>
          <w:sz w:val="24"/>
          <w:szCs w:val="24"/>
          <w:shd w:val="clear" w:color="auto" w:fill="FFFFFF"/>
        </w:rPr>
        <w:t>, </w:t>
      </w:r>
      <w:r w:rsidRPr="006D63C6">
        <w:rPr>
          <w:i/>
          <w:iCs/>
          <w:color w:val="222222"/>
          <w:sz w:val="24"/>
          <w:szCs w:val="24"/>
          <w:shd w:val="clear" w:color="auto" w:fill="FFFFFF"/>
        </w:rPr>
        <w:t>66</w:t>
      </w:r>
      <w:r w:rsidRPr="006D63C6">
        <w:rPr>
          <w:color w:val="222222"/>
          <w:sz w:val="24"/>
          <w:szCs w:val="24"/>
          <w:shd w:val="clear" w:color="auto" w:fill="FFFFFF"/>
        </w:rPr>
        <w:t>(1), pp.153-166.</w:t>
      </w:r>
    </w:p>
    <w:p w14:paraId="7BCBEAB2" w14:textId="6C280A3A" w:rsidR="00934638" w:rsidRPr="006D63C6" w:rsidRDefault="00934638">
      <w:pPr>
        <w:rPr>
          <w:color w:val="222222"/>
          <w:sz w:val="24"/>
          <w:szCs w:val="24"/>
          <w:shd w:val="clear" w:color="auto" w:fill="FFFFFF"/>
        </w:rPr>
      </w:pPr>
      <w:r w:rsidRPr="006D63C6">
        <w:rPr>
          <w:color w:val="222222"/>
          <w:sz w:val="24"/>
          <w:szCs w:val="24"/>
          <w:shd w:val="clear" w:color="auto" w:fill="FFFFFF"/>
        </w:rPr>
        <w:t xml:space="preserve">Drinan, D.P., </w:t>
      </w:r>
      <w:proofErr w:type="spellStart"/>
      <w:r w:rsidRPr="006D63C6">
        <w:rPr>
          <w:color w:val="222222"/>
          <w:sz w:val="24"/>
          <w:szCs w:val="24"/>
          <w:shd w:val="clear" w:color="auto" w:fill="FFFFFF"/>
        </w:rPr>
        <w:t>Gruenthal</w:t>
      </w:r>
      <w:proofErr w:type="spellEnd"/>
      <w:r w:rsidRPr="006D63C6">
        <w:rPr>
          <w:color w:val="222222"/>
          <w:sz w:val="24"/>
          <w:szCs w:val="24"/>
          <w:shd w:val="clear" w:color="auto" w:fill="FFFFFF"/>
        </w:rPr>
        <w:t xml:space="preserve">, K.M., </w:t>
      </w:r>
      <w:proofErr w:type="spellStart"/>
      <w:r w:rsidRPr="006D63C6">
        <w:rPr>
          <w:color w:val="222222"/>
          <w:sz w:val="24"/>
          <w:szCs w:val="24"/>
          <w:shd w:val="clear" w:color="auto" w:fill="FFFFFF"/>
        </w:rPr>
        <w:t>Canino</w:t>
      </w:r>
      <w:proofErr w:type="spellEnd"/>
      <w:r w:rsidRPr="006D63C6">
        <w:rPr>
          <w:color w:val="222222"/>
          <w:sz w:val="24"/>
          <w:szCs w:val="24"/>
          <w:shd w:val="clear" w:color="auto" w:fill="FFFFFF"/>
        </w:rPr>
        <w:t>, M.F., Lowry, D., Fisher, M.C. and Hauser, L., 2018. Population assignment and local adaptation along an isolation‐by‐distance gradient in Pacific cod (Gadus macrocephalus). </w:t>
      </w:r>
      <w:r w:rsidRPr="006D63C6">
        <w:rPr>
          <w:i/>
          <w:iCs/>
          <w:color w:val="222222"/>
          <w:sz w:val="24"/>
          <w:szCs w:val="24"/>
          <w:shd w:val="clear" w:color="auto" w:fill="FFFFFF"/>
        </w:rPr>
        <w:t>Evolutionary Applications</w:t>
      </w:r>
      <w:r w:rsidRPr="006D63C6">
        <w:rPr>
          <w:color w:val="222222"/>
          <w:sz w:val="24"/>
          <w:szCs w:val="24"/>
          <w:shd w:val="clear" w:color="auto" w:fill="FFFFFF"/>
        </w:rPr>
        <w:t>, </w:t>
      </w:r>
      <w:r w:rsidRPr="006D63C6">
        <w:rPr>
          <w:i/>
          <w:iCs/>
          <w:color w:val="222222"/>
          <w:sz w:val="24"/>
          <w:szCs w:val="24"/>
          <w:shd w:val="clear" w:color="auto" w:fill="FFFFFF"/>
        </w:rPr>
        <w:t>11</w:t>
      </w:r>
      <w:r w:rsidRPr="006D63C6">
        <w:rPr>
          <w:color w:val="222222"/>
          <w:sz w:val="24"/>
          <w:szCs w:val="24"/>
          <w:shd w:val="clear" w:color="auto" w:fill="FFFFFF"/>
        </w:rPr>
        <w:t>(8), pp.1448-1464.</w:t>
      </w:r>
    </w:p>
    <w:p w14:paraId="755685D7" w14:textId="79B3A4F3" w:rsidR="00934638" w:rsidRPr="006D63C6" w:rsidRDefault="00934638">
      <w:pPr>
        <w:rPr>
          <w:sz w:val="24"/>
          <w:szCs w:val="24"/>
        </w:rPr>
      </w:pPr>
      <w:r w:rsidRPr="006D63C6">
        <w:rPr>
          <w:color w:val="222222"/>
          <w:sz w:val="24"/>
          <w:szCs w:val="24"/>
          <w:shd w:val="clear" w:color="auto" w:fill="FFFFFF"/>
        </w:rPr>
        <w:t xml:space="preserve">Fisher, M.C., </w:t>
      </w:r>
      <w:proofErr w:type="spellStart"/>
      <w:r w:rsidRPr="006D63C6">
        <w:rPr>
          <w:color w:val="222222"/>
          <w:sz w:val="24"/>
          <w:szCs w:val="24"/>
          <w:shd w:val="clear" w:color="auto" w:fill="FFFFFF"/>
        </w:rPr>
        <w:t>Helser</w:t>
      </w:r>
      <w:proofErr w:type="spellEnd"/>
      <w:r w:rsidRPr="006D63C6">
        <w:rPr>
          <w:color w:val="222222"/>
          <w:sz w:val="24"/>
          <w:szCs w:val="24"/>
          <w:shd w:val="clear" w:color="auto" w:fill="FFFFFF"/>
        </w:rPr>
        <w:t xml:space="preserve">, T.E., Kang, S., </w:t>
      </w:r>
      <w:proofErr w:type="spellStart"/>
      <w:r w:rsidRPr="006D63C6">
        <w:rPr>
          <w:color w:val="222222"/>
          <w:sz w:val="24"/>
          <w:szCs w:val="24"/>
          <w:shd w:val="clear" w:color="auto" w:fill="FFFFFF"/>
        </w:rPr>
        <w:t>Gwak</w:t>
      </w:r>
      <w:proofErr w:type="spellEnd"/>
      <w:r w:rsidRPr="006D63C6">
        <w:rPr>
          <w:color w:val="222222"/>
          <w:sz w:val="24"/>
          <w:szCs w:val="24"/>
          <w:shd w:val="clear" w:color="auto" w:fill="FFFFFF"/>
        </w:rPr>
        <w:t xml:space="preserve">, W., </w:t>
      </w:r>
      <w:proofErr w:type="spellStart"/>
      <w:r w:rsidRPr="006D63C6">
        <w:rPr>
          <w:color w:val="222222"/>
          <w:sz w:val="24"/>
          <w:szCs w:val="24"/>
          <w:shd w:val="clear" w:color="auto" w:fill="FFFFFF"/>
        </w:rPr>
        <w:t>Canino</w:t>
      </w:r>
      <w:proofErr w:type="spellEnd"/>
      <w:r w:rsidRPr="006D63C6">
        <w:rPr>
          <w:color w:val="222222"/>
          <w:sz w:val="24"/>
          <w:szCs w:val="24"/>
          <w:shd w:val="clear" w:color="auto" w:fill="FFFFFF"/>
        </w:rPr>
        <w:t>, M.F. and Hauser, L., 2022. Genetic structure and dispersal in peripheral populations of a marine fish (Pacific cod, Gadus macrocephalus) and their importance for adaptation to climate change. </w:t>
      </w:r>
      <w:r w:rsidRPr="006D63C6">
        <w:rPr>
          <w:i/>
          <w:iCs/>
          <w:color w:val="222222"/>
          <w:sz w:val="24"/>
          <w:szCs w:val="24"/>
          <w:shd w:val="clear" w:color="auto" w:fill="FFFFFF"/>
        </w:rPr>
        <w:t>Ecology and evolution</w:t>
      </w:r>
      <w:r w:rsidRPr="006D63C6">
        <w:rPr>
          <w:color w:val="222222"/>
          <w:sz w:val="24"/>
          <w:szCs w:val="24"/>
          <w:shd w:val="clear" w:color="auto" w:fill="FFFFFF"/>
        </w:rPr>
        <w:t>, </w:t>
      </w:r>
      <w:r w:rsidRPr="006D63C6">
        <w:rPr>
          <w:i/>
          <w:iCs/>
          <w:color w:val="222222"/>
          <w:sz w:val="24"/>
          <w:szCs w:val="24"/>
          <w:shd w:val="clear" w:color="auto" w:fill="FFFFFF"/>
        </w:rPr>
        <w:t>12</w:t>
      </w:r>
      <w:r w:rsidRPr="006D63C6">
        <w:rPr>
          <w:color w:val="222222"/>
          <w:sz w:val="24"/>
          <w:szCs w:val="24"/>
          <w:shd w:val="clear" w:color="auto" w:fill="FFFFFF"/>
        </w:rPr>
        <w:t>(1), p.e8474.</w:t>
      </w:r>
    </w:p>
    <w:p w14:paraId="493824C8" w14:textId="312ED923" w:rsidR="00934638" w:rsidRPr="006D63C6" w:rsidRDefault="00934638" w:rsidP="00934638">
      <w:pPr>
        <w:autoSpaceDE w:val="0"/>
        <w:autoSpaceDN w:val="0"/>
        <w:adjustRightInd w:val="0"/>
        <w:spacing w:after="0"/>
        <w:rPr>
          <w:rFonts w:eastAsiaTheme="minorHAnsi"/>
          <w:sz w:val="24"/>
          <w:szCs w:val="24"/>
        </w:rPr>
      </w:pPr>
      <w:r w:rsidRPr="006D63C6">
        <w:rPr>
          <w:rFonts w:eastAsiaTheme="minorHAnsi"/>
          <w:sz w:val="24"/>
          <w:szCs w:val="24"/>
        </w:rPr>
        <w:t>Fu, C.H., and Fanning, L.P. 2004. Spatial considerations in the management of</w:t>
      </w:r>
      <w:r w:rsidR="006D63C6" w:rsidRPr="006D63C6">
        <w:rPr>
          <w:rFonts w:eastAsiaTheme="minorHAnsi"/>
          <w:sz w:val="24"/>
          <w:szCs w:val="24"/>
        </w:rPr>
        <w:t xml:space="preserve"> </w:t>
      </w:r>
      <w:r w:rsidRPr="006D63C6">
        <w:rPr>
          <w:rFonts w:eastAsiaTheme="minorHAnsi"/>
          <w:sz w:val="24"/>
          <w:szCs w:val="24"/>
        </w:rPr>
        <w:t>Atlantic cod off Nova Scotia, Canada. N. Am. J. Fish. Manage. 24: 775–784.</w:t>
      </w:r>
    </w:p>
    <w:p w14:paraId="09E7F2A3" w14:textId="77777777" w:rsidR="00934638" w:rsidRPr="006D63C6" w:rsidRDefault="00934638" w:rsidP="00934638">
      <w:pPr>
        <w:autoSpaceDE w:val="0"/>
        <w:autoSpaceDN w:val="0"/>
        <w:adjustRightInd w:val="0"/>
        <w:spacing w:after="0"/>
        <w:rPr>
          <w:rFonts w:eastAsiaTheme="minorHAnsi"/>
          <w:sz w:val="24"/>
          <w:szCs w:val="24"/>
        </w:rPr>
      </w:pPr>
      <w:r w:rsidRPr="006D63C6">
        <w:rPr>
          <w:rFonts w:eastAsiaTheme="minorHAnsi"/>
          <w:sz w:val="24"/>
          <w:szCs w:val="24"/>
        </w:rPr>
        <w:t>doi:10.1577/M03-134.1.</w:t>
      </w:r>
    </w:p>
    <w:p w14:paraId="1059F36D" w14:textId="77777777" w:rsidR="00934638" w:rsidRPr="006D63C6" w:rsidRDefault="00934638" w:rsidP="00934638">
      <w:pPr>
        <w:autoSpaceDE w:val="0"/>
        <w:autoSpaceDN w:val="0"/>
        <w:adjustRightInd w:val="0"/>
        <w:spacing w:after="0"/>
        <w:rPr>
          <w:rFonts w:eastAsiaTheme="minorHAnsi"/>
          <w:sz w:val="24"/>
          <w:szCs w:val="24"/>
        </w:rPr>
      </w:pPr>
    </w:p>
    <w:p w14:paraId="5B65B6F4" w14:textId="3834556F" w:rsidR="00934638" w:rsidRPr="006D63C6" w:rsidRDefault="00934638" w:rsidP="00934638">
      <w:pPr>
        <w:autoSpaceDE w:val="0"/>
        <w:autoSpaceDN w:val="0"/>
        <w:adjustRightInd w:val="0"/>
        <w:spacing w:after="0"/>
        <w:rPr>
          <w:rFonts w:eastAsiaTheme="minorHAnsi"/>
          <w:sz w:val="24"/>
          <w:szCs w:val="24"/>
        </w:rPr>
      </w:pPr>
      <w:r w:rsidRPr="006D63C6">
        <w:rPr>
          <w:rFonts w:eastAsiaTheme="minorHAnsi"/>
          <w:sz w:val="24"/>
          <w:szCs w:val="24"/>
        </w:rPr>
        <w:t xml:space="preserve">Taylor, B. 1997. Defining “population” to meet </w:t>
      </w:r>
      <w:proofErr w:type="spellStart"/>
      <w:r w:rsidRPr="006D63C6">
        <w:rPr>
          <w:rFonts w:eastAsiaTheme="minorHAnsi"/>
          <w:sz w:val="24"/>
          <w:szCs w:val="24"/>
        </w:rPr>
        <w:t>managment</w:t>
      </w:r>
      <w:proofErr w:type="spellEnd"/>
      <w:r w:rsidRPr="006D63C6">
        <w:rPr>
          <w:rFonts w:eastAsiaTheme="minorHAnsi"/>
          <w:sz w:val="24"/>
          <w:szCs w:val="24"/>
        </w:rPr>
        <w:t xml:space="preserve"> objectives for marine</w:t>
      </w:r>
      <w:r w:rsidR="006D63C6" w:rsidRPr="006D63C6">
        <w:rPr>
          <w:rFonts w:eastAsiaTheme="minorHAnsi"/>
          <w:sz w:val="24"/>
          <w:szCs w:val="24"/>
        </w:rPr>
        <w:t xml:space="preserve"> </w:t>
      </w:r>
      <w:r w:rsidRPr="006D63C6">
        <w:rPr>
          <w:rFonts w:eastAsiaTheme="minorHAnsi"/>
          <w:sz w:val="24"/>
          <w:szCs w:val="24"/>
        </w:rPr>
        <w:t xml:space="preserve">mammals. In Molecular genetics of marine mammals. Edited by A.E. </w:t>
      </w:r>
      <w:proofErr w:type="spellStart"/>
      <w:r w:rsidRPr="006D63C6">
        <w:rPr>
          <w:rFonts w:eastAsiaTheme="minorHAnsi"/>
          <w:sz w:val="24"/>
          <w:szCs w:val="24"/>
        </w:rPr>
        <w:t>Dizon</w:t>
      </w:r>
      <w:proofErr w:type="spellEnd"/>
      <w:r w:rsidRPr="006D63C6">
        <w:rPr>
          <w:rFonts w:eastAsiaTheme="minorHAnsi"/>
          <w:sz w:val="24"/>
          <w:szCs w:val="24"/>
        </w:rPr>
        <w:t>,</w:t>
      </w:r>
    </w:p>
    <w:p w14:paraId="79306403" w14:textId="053F57F7" w:rsidR="00934638" w:rsidRPr="006D63C6" w:rsidRDefault="00934638" w:rsidP="00934638">
      <w:pPr>
        <w:autoSpaceDE w:val="0"/>
        <w:autoSpaceDN w:val="0"/>
        <w:adjustRightInd w:val="0"/>
        <w:spacing w:after="0"/>
        <w:rPr>
          <w:rFonts w:eastAsiaTheme="minorHAnsi"/>
          <w:sz w:val="24"/>
          <w:szCs w:val="24"/>
        </w:rPr>
      </w:pPr>
      <w:r w:rsidRPr="006D63C6">
        <w:rPr>
          <w:rFonts w:eastAsiaTheme="minorHAnsi"/>
          <w:sz w:val="24"/>
          <w:szCs w:val="24"/>
        </w:rPr>
        <w:t xml:space="preserve">S.J. </w:t>
      </w:r>
      <w:proofErr w:type="spellStart"/>
      <w:r w:rsidRPr="006D63C6">
        <w:rPr>
          <w:rFonts w:eastAsiaTheme="minorHAnsi"/>
          <w:sz w:val="24"/>
          <w:szCs w:val="24"/>
        </w:rPr>
        <w:t>Chivers</w:t>
      </w:r>
      <w:proofErr w:type="spellEnd"/>
      <w:r w:rsidRPr="006D63C6">
        <w:rPr>
          <w:rFonts w:eastAsiaTheme="minorHAnsi"/>
          <w:sz w:val="24"/>
          <w:szCs w:val="24"/>
        </w:rPr>
        <w:t xml:space="preserve">, and W.F. Perrin. Society for Marine </w:t>
      </w:r>
      <w:proofErr w:type="spellStart"/>
      <w:r w:rsidRPr="006D63C6">
        <w:rPr>
          <w:rFonts w:eastAsiaTheme="minorHAnsi"/>
          <w:sz w:val="24"/>
          <w:szCs w:val="24"/>
        </w:rPr>
        <w:t>Mammology</w:t>
      </w:r>
      <w:proofErr w:type="spellEnd"/>
      <w:r w:rsidRPr="006D63C6">
        <w:rPr>
          <w:rFonts w:eastAsiaTheme="minorHAnsi"/>
          <w:sz w:val="24"/>
          <w:szCs w:val="24"/>
        </w:rPr>
        <w:t>, San Francisco,</w:t>
      </w:r>
      <w:r w:rsidR="006D63C6" w:rsidRPr="006D63C6">
        <w:rPr>
          <w:rFonts w:eastAsiaTheme="minorHAnsi"/>
          <w:sz w:val="24"/>
          <w:szCs w:val="24"/>
        </w:rPr>
        <w:t xml:space="preserve"> </w:t>
      </w:r>
      <w:r w:rsidRPr="006D63C6">
        <w:rPr>
          <w:rFonts w:eastAsiaTheme="minorHAnsi"/>
          <w:sz w:val="24"/>
          <w:szCs w:val="24"/>
        </w:rPr>
        <w:t>Calif. pp. 49–65.</w:t>
      </w:r>
    </w:p>
    <w:p w14:paraId="07C1F8EB" w14:textId="77777777" w:rsidR="00934638" w:rsidRPr="006D63C6" w:rsidRDefault="00934638" w:rsidP="00934638">
      <w:pPr>
        <w:autoSpaceDE w:val="0"/>
        <w:autoSpaceDN w:val="0"/>
        <w:adjustRightInd w:val="0"/>
        <w:spacing w:after="0"/>
        <w:rPr>
          <w:rFonts w:eastAsiaTheme="minorHAnsi"/>
          <w:sz w:val="24"/>
          <w:szCs w:val="24"/>
        </w:rPr>
      </w:pPr>
    </w:p>
    <w:p w14:paraId="4836962E" w14:textId="2A7DB352" w:rsidR="00934638" w:rsidRPr="006D63C6" w:rsidRDefault="00934638" w:rsidP="00934638">
      <w:pPr>
        <w:autoSpaceDE w:val="0"/>
        <w:autoSpaceDN w:val="0"/>
        <w:adjustRightInd w:val="0"/>
        <w:spacing w:after="0"/>
        <w:rPr>
          <w:rFonts w:eastAsiaTheme="minorHAnsi"/>
          <w:sz w:val="24"/>
          <w:szCs w:val="24"/>
        </w:rPr>
      </w:pPr>
      <w:proofErr w:type="spellStart"/>
      <w:r w:rsidRPr="006D63C6">
        <w:rPr>
          <w:rFonts w:eastAsiaTheme="minorHAnsi"/>
          <w:sz w:val="24"/>
          <w:szCs w:val="24"/>
        </w:rPr>
        <w:t>Laikre</w:t>
      </w:r>
      <w:proofErr w:type="spellEnd"/>
      <w:r w:rsidRPr="006D63C6">
        <w:rPr>
          <w:rFonts w:eastAsiaTheme="minorHAnsi"/>
          <w:sz w:val="24"/>
          <w:szCs w:val="24"/>
        </w:rPr>
        <w:t>, L., Palm, S., and Ryman, N. 2005. Genetic population structure of fishes:</w:t>
      </w:r>
      <w:r w:rsidR="006D63C6" w:rsidRPr="006D63C6">
        <w:rPr>
          <w:rFonts w:eastAsiaTheme="minorHAnsi"/>
          <w:sz w:val="24"/>
          <w:szCs w:val="24"/>
        </w:rPr>
        <w:t xml:space="preserve"> </w:t>
      </w:r>
      <w:r w:rsidRPr="006D63C6">
        <w:rPr>
          <w:rFonts w:eastAsiaTheme="minorHAnsi"/>
          <w:sz w:val="24"/>
          <w:szCs w:val="24"/>
        </w:rPr>
        <w:t xml:space="preserve">implications for coastal zone management. </w:t>
      </w:r>
      <w:proofErr w:type="spellStart"/>
      <w:r w:rsidRPr="006D63C6">
        <w:rPr>
          <w:rFonts w:eastAsiaTheme="minorHAnsi"/>
          <w:sz w:val="24"/>
          <w:szCs w:val="24"/>
        </w:rPr>
        <w:t>Ambio</w:t>
      </w:r>
      <w:proofErr w:type="spellEnd"/>
      <w:r w:rsidRPr="006D63C6">
        <w:rPr>
          <w:rFonts w:eastAsiaTheme="minorHAnsi"/>
          <w:sz w:val="24"/>
          <w:szCs w:val="24"/>
        </w:rPr>
        <w:t>, 34: 111–119. doi:10.1579/</w:t>
      </w:r>
    </w:p>
    <w:p w14:paraId="69521758" w14:textId="0B044E5C" w:rsidR="00934638" w:rsidRPr="006D63C6" w:rsidRDefault="00934638" w:rsidP="00934638">
      <w:pPr>
        <w:rPr>
          <w:rFonts w:eastAsiaTheme="minorHAnsi"/>
          <w:sz w:val="24"/>
          <w:szCs w:val="24"/>
        </w:rPr>
      </w:pPr>
      <w:r w:rsidRPr="006D63C6">
        <w:rPr>
          <w:rFonts w:eastAsiaTheme="minorHAnsi"/>
          <w:sz w:val="24"/>
          <w:szCs w:val="24"/>
        </w:rPr>
        <w:t>0044-7447-34.2.111.</w:t>
      </w:r>
    </w:p>
    <w:p w14:paraId="3F3ED0CD" w14:textId="087BC5AB" w:rsidR="00934638" w:rsidRPr="006D63C6" w:rsidRDefault="00934638" w:rsidP="00934638">
      <w:pPr>
        <w:rPr>
          <w:rFonts w:eastAsiaTheme="minorHAnsi"/>
          <w:sz w:val="24"/>
          <w:szCs w:val="24"/>
        </w:rPr>
      </w:pPr>
      <w:r w:rsidRPr="006D63C6">
        <w:rPr>
          <w:color w:val="222222"/>
          <w:sz w:val="24"/>
          <w:szCs w:val="24"/>
          <w:shd w:val="clear" w:color="auto" w:fill="FFFFFF"/>
        </w:rPr>
        <w:t>Spies, I., 2012. Landscape genetics reveals population subdivision in Bering Sea and Aleutian Islands Pacific cod. </w:t>
      </w:r>
      <w:r w:rsidRPr="006D63C6">
        <w:rPr>
          <w:i/>
          <w:iCs/>
          <w:color w:val="222222"/>
          <w:sz w:val="24"/>
          <w:szCs w:val="24"/>
          <w:shd w:val="clear" w:color="auto" w:fill="FFFFFF"/>
        </w:rPr>
        <w:t>Transactions of the American Fisheries Society</w:t>
      </w:r>
      <w:r w:rsidRPr="006D63C6">
        <w:rPr>
          <w:color w:val="222222"/>
          <w:sz w:val="24"/>
          <w:szCs w:val="24"/>
          <w:shd w:val="clear" w:color="auto" w:fill="FFFFFF"/>
        </w:rPr>
        <w:t>, </w:t>
      </w:r>
      <w:r w:rsidRPr="006D63C6">
        <w:rPr>
          <w:i/>
          <w:iCs/>
          <w:color w:val="222222"/>
          <w:sz w:val="24"/>
          <w:szCs w:val="24"/>
          <w:shd w:val="clear" w:color="auto" w:fill="FFFFFF"/>
        </w:rPr>
        <w:t>141</w:t>
      </w:r>
      <w:r w:rsidRPr="006D63C6">
        <w:rPr>
          <w:color w:val="222222"/>
          <w:sz w:val="24"/>
          <w:szCs w:val="24"/>
          <w:shd w:val="clear" w:color="auto" w:fill="FFFFFF"/>
        </w:rPr>
        <w:t>(6), pp.1557-1573.</w:t>
      </w:r>
    </w:p>
    <w:p w14:paraId="016FE7ED" w14:textId="33551FD7" w:rsidR="00934638" w:rsidRPr="006D63C6" w:rsidRDefault="00934638" w:rsidP="00934638">
      <w:pPr>
        <w:rPr>
          <w:color w:val="222222"/>
          <w:sz w:val="24"/>
          <w:szCs w:val="24"/>
          <w:shd w:val="clear" w:color="auto" w:fill="FFFFFF"/>
        </w:rPr>
      </w:pPr>
      <w:r w:rsidRPr="006D63C6">
        <w:rPr>
          <w:color w:val="222222"/>
          <w:sz w:val="24"/>
          <w:szCs w:val="24"/>
          <w:shd w:val="clear" w:color="auto" w:fill="FFFFFF"/>
        </w:rPr>
        <w:t>Spies, I. and Punt, A.E., 2015. The utility of genetics in marine fisheries management: a simulation study based on Pacific cod off Alaska. </w:t>
      </w:r>
      <w:r w:rsidRPr="006D63C6">
        <w:rPr>
          <w:i/>
          <w:iCs/>
          <w:color w:val="222222"/>
          <w:sz w:val="24"/>
          <w:szCs w:val="24"/>
          <w:shd w:val="clear" w:color="auto" w:fill="FFFFFF"/>
        </w:rPr>
        <w:t>Canadian Journal of Fisheries and Aquatic Sciences</w:t>
      </w:r>
      <w:r w:rsidRPr="006D63C6">
        <w:rPr>
          <w:color w:val="222222"/>
          <w:sz w:val="24"/>
          <w:szCs w:val="24"/>
          <w:shd w:val="clear" w:color="auto" w:fill="FFFFFF"/>
        </w:rPr>
        <w:t>, </w:t>
      </w:r>
      <w:r w:rsidRPr="006D63C6">
        <w:rPr>
          <w:i/>
          <w:iCs/>
          <w:color w:val="222222"/>
          <w:sz w:val="24"/>
          <w:szCs w:val="24"/>
          <w:shd w:val="clear" w:color="auto" w:fill="FFFFFF"/>
        </w:rPr>
        <w:t>72</w:t>
      </w:r>
      <w:r w:rsidRPr="006D63C6">
        <w:rPr>
          <w:color w:val="222222"/>
          <w:sz w:val="24"/>
          <w:szCs w:val="24"/>
          <w:shd w:val="clear" w:color="auto" w:fill="FFFFFF"/>
        </w:rPr>
        <w:t>(9), pp.1415-1432.</w:t>
      </w:r>
    </w:p>
    <w:p w14:paraId="3C21089A" w14:textId="6910A719" w:rsidR="00934638" w:rsidRPr="008D485F" w:rsidRDefault="00934638" w:rsidP="00934638">
      <w:pPr>
        <w:rPr>
          <w:color w:val="222222"/>
          <w:sz w:val="24"/>
          <w:szCs w:val="24"/>
          <w:shd w:val="clear" w:color="auto" w:fill="FFFFFF"/>
        </w:rPr>
      </w:pPr>
      <w:r w:rsidRPr="006D63C6">
        <w:rPr>
          <w:color w:val="222222"/>
          <w:sz w:val="24"/>
          <w:szCs w:val="24"/>
          <w:shd w:val="clear" w:color="auto" w:fill="FFFFFF"/>
        </w:rPr>
        <w:t xml:space="preserve">Spies, I., Drinan, D.P., </w:t>
      </w:r>
      <w:proofErr w:type="spellStart"/>
      <w:r w:rsidRPr="006D63C6">
        <w:rPr>
          <w:color w:val="222222"/>
          <w:sz w:val="24"/>
          <w:szCs w:val="24"/>
          <w:shd w:val="clear" w:color="auto" w:fill="FFFFFF"/>
        </w:rPr>
        <w:t>Petrou</w:t>
      </w:r>
      <w:proofErr w:type="spellEnd"/>
      <w:r w:rsidRPr="006D63C6">
        <w:rPr>
          <w:color w:val="222222"/>
          <w:sz w:val="24"/>
          <w:szCs w:val="24"/>
          <w:shd w:val="clear" w:color="auto" w:fill="FFFFFF"/>
        </w:rPr>
        <w:t xml:space="preserve">, E.L., </w:t>
      </w:r>
      <w:proofErr w:type="spellStart"/>
      <w:r w:rsidRPr="006D63C6">
        <w:rPr>
          <w:color w:val="222222"/>
          <w:sz w:val="24"/>
          <w:szCs w:val="24"/>
          <w:shd w:val="clear" w:color="auto" w:fill="FFFFFF"/>
        </w:rPr>
        <w:t>Spurr</w:t>
      </w:r>
      <w:proofErr w:type="spellEnd"/>
      <w:r w:rsidRPr="006D63C6">
        <w:rPr>
          <w:color w:val="222222"/>
          <w:sz w:val="24"/>
          <w:szCs w:val="24"/>
          <w:shd w:val="clear" w:color="auto" w:fill="FFFFFF"/>
        </w:rPr>
        <w:t xml:space="preserve">, R., </w:t>
      </w:r>
      <w:proofErr w:type="spellStart"/>
      <w:r w:rsidRPr="006D63C6">
        <w:rPr>
          <w:color w:val="222222"/>
          <w:sz w:val="24"/>
          <w:szCs w:val="24"/>
          <w:shd w:val="clear" w:color="auto" w:fill="FFFFFF"/>
        </w:rPr>
        <w:t>Tarpey</w:t>
      </w:r>
      <w:proofErr w:type="spellEnd"/>
      <w:r w:rsidRPr="006D63C6">
        <w:rPr>
          <w:color w:val="222222"/>
          <w:sz w:val="24"/>
          <w:szCs w:val="24"/>
          <w:shd w:val="clear" w:color="auto" w:fill="FFFFFF"/>
        </w:rPr>
        <w:t xml:space="preserve">, C., </w:t>
      </w:r>
      <w:proofErr w:type="spellStart"/>
      <w:r w:rsidRPr="006D63C6">
        <w:rPr>
          <w:color w:val="222222"/>
          <w:sz w:val="24"/>
          <w:szCs w:val="24"/>
          <w:shd w:val="clear" w:color="auto" w:fill="FFFFFF"/>
        </w:rPr>
        <w:t>Hartinger</w:t>
      </w:r>
      <w:proofErr w:type="spellEnd"/>
      <w:r w:rsidRPr="006D63C6">
        <w:rPr>
          <w:color w:val="222222"/>
          <w:sz w:val="24"/>
          <w:szCs w:val="24"/>
          <w:shd w:val="clear" w:color="auto" w:fill="FFFFFF"/>
        </w:rPr>
        <w:t>, T., Larson, W. and Hauser, L., 2021. Evidence for selection and spatially distinct patterns found in a putative zona pellucida gene in Pacific cod, and implications for management. </w:t>
      </w:r>
      <w:r w:rsidRPr="006D63C6">
        <w:rPr>
          <w:i/>
          <w:iCs/>
          <w:color w:val="222222"/>
          <w:sz w:val="24"/>
          <w:szCs w:val="24"/>
          <w:shd w:val="clear" w:color="auto" w:fill="FFFFFF"/>
        </w:rPr>
        <w:t>Ecology and Evolution</w:t>
      </w:r>
      <w:r w:rsidRPr="006D63C6">
        <w:rPr>
          <w:color w:val="222222"/>
          <w:sz w:val="24"/>
          <w:szCs w:val="24"/>
          <w:shd w:val="clear" w:color="auto" w:fill="FFFFFF"/>
        </w:rPr>
        <w:t>, </w:t>
      </w:r>
      <w:r w:rsidRPr="006D63C6">
        <w:rPr>
          <w:i/>
          <w:iCs/>
          <w:color w:val="222222"/>
          <w:sz w:val="24"/>
          <w:szCs w:val="24"/>
          <w:shd w:val="clear" w:color="auto" w:fill="FFFFFF"/>
        </w:rPr>
        <w:t>11</w:t>
      </w:r>
      <w:r w:rsidRPr="006D63C6">
        <w:rPr>
          <w:color w:val="222222"/>
          <w:sz w:val="24"/>
          <w:szCs w:val="24"/>
          <w:shd w:val="clear" w:color="auto" w:fill="FFFFFF"/>
        </w:rPr>
        <w:t>(23), pp.16661-</w:t>
      </w:r>
      <w:r w:rsidRPr="008D485F">
        <w:rPr>
          <w:color w:val="222222"/>
          <w:sz w:val="24"/>
          <w:szCs w:val="24"/>
          <w:shd w:val="clear" w:color="auto" w:fill="FFFFFF"/>
        </w:rPr>
        <w:t>16679.</w:t>
      </w:r>
    </w:p>
    <w:p w14:paraId="58E80F17" w14:textId="72102E5D" w:rsidR="008D485F" w:rsidRPr="008D485F" w:rsidRDefault="00103765" w:rsidP="008D485F">
      <w:pPr>
        <w:pBdr>
          <w:top w:val="nil"/>
          <w:left w:val="nil"/>
          <w:bottom w:val="nil"/>
          <w:right w:val="nil"/>
          <w:between w:val="nil"/>
        </w:pBdr>
        <w:rPr>
          <w:color w:val="000000"/>
          <w:sz w:val="24"/>
          <w:szCs w:val="24"/>
        </w:rPr>
      </w:pPr>
      <w:r w:rsidRPr="008D485F">
        <w:rPr>
          <w:color w:val="222222"/>
          <w:sz w:val="24"/>
          <w:szCs w:val="24"/>
          <w:shd w:val="clear" w:color="auto" w:fill="FFFFFF"/>
        </w:rPr>
        <w:t xml:space="preserve">Spies, I., </w:t>
      </w:r>
      <w:proofErr w:type="spellStart"/>
      <w:r w:rsidR="008D485F" w:rsidRPr="008D485F">
        <w:rPr>
          <w:color w:val="222222"/>
          <w:sz w:val="24"/>
          <w:szCs w:val="24"/>
          <w:shd w:val="clear" w:color="auto" w:fill="FFFFFF"/>
        </w:rPr>
        <w:t>Tarpey</w:t>
      </w:r>
      <w:proofErr w:type="spellEnd"/>
      <w:r w:rsidR="008D485F" w:rsidRPr="008D485F">
        <w:rPr>
          <w:color w:val="222222"/>
          <w:sz w:val="24"/>
          <w:szCs w:val="24"/>
          <w:shd w:val="clear" w:color="auto" w:fill="FFFFFF"/>
        </w:rPr>
        <w:t xml:space="preserve">, C., Kristiansen, T., Fisher, M., Rohan, S., Hauser, L. 2022. </w:t>
      </w:r>
      <w:r w:rsidR="008D485F" w:rsidRPr="008D485F">
        <w:rPr>
          <w:color w:val="000000"/>
          <w:sz w:val="24"/>
          <w:szCs w:val="24"/>
        </w:rPr>
        <w:t xml:space="preserve">Genomic differentiation in Pacific cod using Pool-Seq. Evolutionary Applications. </w:t>
      </w:r>
      <w:proofErr w:type="spellStart"/>
      <w:r w:rsidR="008D485F" w:rsidRPr="008D485F">
        <w:rPr>
          <w:color w:val="000000"/>
          <w:sz w:val="24"/>
          <w:szCs w:val="24"/>
        </w:rPr>
        <w:t>doi</w:t>
      </w:r>
      <w:proofErr w:type="spellEnd"/>
      <w:r w:rsidR="008D485F" w:rsidRPr="008D485F">
        <w:rPr>
          <w:color w:val="000000"/>
          <w:sz w:val="24"/>
          <w:szCs w:val="24"/>
        </w:rPr>
        <w:t xml:space="preserve">: </w:t>
      </w:r>
      <w:r w:rsidR="008D485F" w:rsidRPr="008D485F">
        <w:rPr>
          <w:color w:val="1C1D1E"/>
          <w:sz w:val="24"/>
          <w:szCs w:val="24"/>
          <w:shd w:val="clear" w:color="auto" w:fill="FFFFFF"/>
        </w:rPr>
        <w:t>10.1111/eva.13488.</w:t>
      </w:r>
    </w:p>
    <w:p w14:paraId="2BA44BAE" w14:textId="5997C317" w:rsidR="00103765" w:rsidRPr="006D63C6" w:rsidRDefault="00103765" w:rsidP="00934638">
      <w:pPr>
        <w:rPr>
          <w:sz w:val="24"/>
          <w:szCs w:val="24"/>
        </w:rPr>
      </w:pPr>
    </w:p>
    <w:sectPr w:rsidR="00103765" w:rsidRPr="006D63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ara Schaal" w:date="2022-10-13T13:26:00Z" w:initials="SS">
    <w:p w14:paraId="13B92C54" w14:textId="3D3FAE9B" w:rsidR="00031213" w:rsidRDefault="00031213">
      <w:pPr>
        <w:pStyle w:val="CommentText"/>
      </w:pPr>
      <w:r>
        <w:rPr>
          <w:rStyle w:val="CommentReference"/>
        </w:rPr>
        <w:annotationRef/>
      </w:r>
      <w:r>
        <w:t>I added this in to help with clarity to a reader. Let me know if you don’t think its necessary, but I find pointing people to the exact pattern that is referenced can be helpful.</w:t>
      </w:r>
    </w:p>
  </w:comment>
  <w:comment w:id="3" w:author="ingrid.spies" w:date="2022-10-13T06:11:00Z" w:initials="i">
    <w:p w14:paraId="69FC65FD" w14:textId="12E6EDFB" w:rsidR="00507F0A" w:rsidRDefault="00507F0A" w:rsidP="0081784B">
      <w:r>
        <w:rPr>
          <w:rStyle w:val="CommentReference"/>
        </w:rPr>
        <w:annotationRef/>
      </w:r>
      <w:r>
        <w:rPr>
          <w:sz w:val="20"/>
          <w:szCs w:val="20"/>
        </w:rPr>
        <w:t>Lets talk about this - in my mind it is the central region (Aleutians, Western GOA, and eastern Bering Sea) where I see IBD, and then I see distinct breaks with the western Bering Shelf and the EGOA.</w:t>
      </w:r>
    </w:p>
  </w:comment>
  <w:comment w:id="4" w:author="Sara Schaal" w:date="2022-10-13T13:20:00Z" w:initials="SS">
    <w:p w14:paraId="360FBA4C" w14:textId="5E15DDEF" w:rsidR="00031213" w:rsidRDefault="00A855DC">
      <w:pPr>
        <w:pStyle w:val="CommentText"/>
      </w:pPr>
      <w:r>
        <w:rPr>
          <w:rStyle w:val="CommentReference"/>
        </w:rPr>
        <w:annotationRef/>
      </w:r>
      <w:r>
        <w:t xml:space="preserve">So if it was continued IBD into the eastern Bering Sea, I would expect to see the Pervenets Canyon samples splitting off from the AI cod as well. Looking at the map Pervenets Canyon, AI, and wGOA make a triangle that is probably close to equilateral. So for IBD I would think those three </w:t>
      </w:r>
      <w:r w:rsidR="00031213">
        <w:t xml:space="preserve">regions would have some overlap but some distinction like we see with the wGOA and the AI. Instead we see Pervenets cod overlapping completely with AI and somewhat with wGOA. That’s why I think it is more of a complex story with mixing happening in ways we haven’t fully resolved. </w:t>
      </w:r>
    </w:p>
  </w:comment>
  <w:comment w:id="5" w:author="Wes Larson" w:date="2022-10-14T15:03:00Z" w:initials="WL">
    <w:p w14:paraId="13F05644" w14:textId="77777777" w:rsidR="003E44B9" w:rsidRDefault="003E44B9" w:rsidP="00AE39E8">
      <w:pPr>
        <w:pStyle w:val="CommentText"/>
      </w:pPr>
      <w:r>
        <w:rPr>
          <w:rStyle w:val="CommentReference"/>
        </w:rPr>
        <w:annotationRef/>
      </w:r>
      <w:r>
        <w:t>So I think Unimak seems to be part of the general GOA/AI isolation pattern but then you start to get some crazy mixing as you move off the Alaska peninsula. I think the last sentence in the paragraph did a nice job conveying this.</w:t>
      </w:r>
    </w:p>
  </w:comment>
  <w:comment w:id="6" w:author="Wes Larson" w:date="2022-10-14T14:58:00Z" w:initials="WL">
    <w:p w14:paraId="3E3D1470" w14:textId="77777777" w:rsidR="004C241A" w:rsidRDefault="004C241A" w:rsidP="00EC6664">
      <w:pPr>
        <w:pStyle w:val="CommentText"/>
      </w:pPr>
      <w:r>
        <w:rPr>
          <w:rStyle w:val="CommentReference"/>
        </w:rPr>
        <w:annotationRef/>
      </w:r>
      <w:r>
        <w:t>Between which populations?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B92C54" w15:done="0"/>
  <w15:commentEx w15:paraId="69FC65FD" w15:done="0"/>
  <w15:commentEx w15:paraId="360FBA4C" w15:paraIdParent="69FC65FD" w15:done="0"/>
  <w15:commentEx w15:paraId="13F05644" w15:paraIdParent="69FC65FD" w15:done="0"/>
  <w15:commentEx w15:paraId="3E3D14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22A7F" w16cex:dateUtc="2022-10-13T13:11:00Z"/>
  <w16cex:commentExtensible w16cex:durableId="26F3F8B8" w16cex:dateUtc="2022-10-14T22:03:00Z"/>
  <w16cex:commentExtensible w16cex:durableId="26F3F7AD" w16cex:dateUtc="2022-10-14T2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B92C54" w16cid:durableId="26F3F701"/>
  <w16cid:commentId w16cid:paraId="69FC65FD" w16cid:durableId="26F22A7F"/>
  <w16cid:commentId w16cid:paraId="360FBA4C" w16cid:durableId="26F3F703"/>
  <w16cid:commentId w16cid:paraId="13F05644" w16cid:durableId="26F3F8B8"/>
  <w16cid:commentId w16cid:paraId="3E3D1470" w16cid:durableId="26F3F7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grid.spies">
    <w15:presenceInfo w15:providerId="AD" w15:userId="S::ingrid.spies@noaa.gov::941654bc-65fa-47be-bcae-dcac16ce7f11"/>
  </w15:person>
  <w15:person w15:author="Sara Schaal">
    <w15:presenceInfo w15:providerId="None" w15:userId="Sara Schaal"/>
  </w15:person>
  <w15:person w15:author="Wes Larson">
    <w15:presenceInfo w15:providerId="Windows Live" w15:userId="26ae8104ae150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188"/>
    <w:rsid w:val="00031213"/>
    <w:rsid w:val="00060BAF"/>
    <w:rsid w:val="00065BDE"/>
    <w:rsid w:val="00071F4C"/>
    <w:rsid w:val="000A2188"/>
    <w:rsid w:val="000B7E14"/>
    <w:rsid w:val="00103765"/>
    <w:rsid w:val="001232B2"/>
    <w:rsid w:val="00126841"/>
    <w:rsid w:val="001F7F6D"/>
    <w:rsid w:val="00221F22"/>
    <w:rsid w:val="002A5D0A"/>
    <w:rsid w:val="002D77D4"/>
    <w:rsid w:val="00335E8D"/>
    <w:rsid w:val="003452A5"/>
    <w:rsid w:val="00345633"/>
    <w:rsid w:val="00346323"/>
    <w:rsid w:val="003731F0"/>
    <w:rsid w:val="003C0EBA"/>
    <w:rsid w:val="003E44B9"/>
    <w:rsid w:val="00412319"/>
    <w:rsid w:val="004C241A"/>
    <w:rsid w:val="004F3933"/>
    <w:rsid w:val="00507F0A"/>
    <w:rsid w:val="00522CB0"/>
    <w:rsid w:val="0054732A"/>
    <w:rsid w:val="006D63C6"/>
    <w:rsid w:val="006E3BD4"/>
    <w:rsid w:val="006E4880"/>
    <w:rsid w:val="006E4B2A"/>
    <w:rsid w:val="006F0ACF"/>
    <w:rsid w:val="00752BC0"/>
    <w:rsid w:val="00756CC9"/>
    <w:rsid w:val="007C0221"/>
    <w:rsid w:val="007C23C5"/>
    <w:rsid w:val="00810397"/>
    <w:rsid w:val="00812392"/>
    <w:rsid w:val="008A2545"/>
    <w:rsid w:val="008C1CA5"/>
    <w:rsid w:val="008D485F"/>
    <w:rsid w:val="00916DA9"/>
    <w:rsid w:val="00934638"/>
    <w:rsid w:val="009425D1"/>
    <w:rsid w:val="00997C23"/>
    <w:rsid w:val="00A42749"/>
    <w:rsid w:val="00A855DC"/>
    <w:rsid w:val="00AE7BBB"/>
    <w:rsid w:val="00B201CB"/>
    <w:rsid w:val="00B43277"/>
    <w:rsid w:val="00B4388C"/>
    <w:rsid w:val="00BA5796"/>
    <w:rsid w:val="00BA6258"/>
    <w:rsid w:val="00C50005"/>
    <w:rsid w:val="00C606AF"/>
    <w:rsid w:val="00C81761"/>
    <w:rsid w:val="00D1636D"/>
    <w:rsid w:val="00D20B6A"/>
    <w:rsid w:val="00D75D9C"/>
    <w:rsid w:val="00D84CAF"/>
    <w:rsid w:val="00E91607"/>
    <w:rsid w:val="00EC1D0C"/>
    <w:rsid w:val="00F21A53"/>
    <w:rsid w:val="00F268D1"/>
    <w:rsid w:val="00F656BC"/>
    <w:rsid w:val="00F8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03FA"/>
  <w15:chartTrackingRefBased/>
  <w15:docId w15:val="{7ED2B193-D2B9-4C86-BD2F-FFD3EC88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A2188"/>
    <w:pPr>
      <w:spacing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A2188"/>
    <w:pPr>
      <w:spacing w:after="120"/>
      <w:ind w:left="1152" w:hanging="1152"/>
    </w:pPr>
    <w:rPr>
      <w:bCs/>
      <w:sz w:val="20"/>
      <w:szCs w:val="20"/>
    </w:rPr>
  </w:style>
  <w:style w:type="paragraph" w:customStyle="1" w:styleId="fig">
    <w:name w:val="fig"/>
    <w:basedOn w:val="Normal"/>
    <w:next w:val="Normal"/>
    <w:rsid w:val="000A2188"/>
    <w:pPr>
      <w:keepNext/>
      <w:spacing w:after="60"/>
      <w:jc w:val="center"/>
    </w:pPr>
    <w:rPr>
      <w:szCs w:val="20"/>
    </w:rPr>
  </w:style>
  <w:style w:type="character" w:styleId="CommentReference">
    <w:name w:val="annotation reference"/>
    <w:basedOn w:val="DefaultParagraphFont"/>
    <w:uiPriority w:val="99"/>
    <w:semiHidden/>
    <w:unhideWhenUsed/>
    <w:rsid w:val="00221F22"/>
    <w:rPr>
      <w:sz w:val="16"/>
      <w:szCs w:val="16"/>
    </w:rPr>
  </w:style>
  <w:style w:type="paragraph" w:styleId="CommentText">
    <w:name w:val="annotation text"/>
    <w:basedOn w:val="Normal"/>
    <w:link w:val="CommentTextChar"/>
    <w:uiPriority w:val="99"/>
    <w:unhideWhenUsed/>
    <w:rsid w:val="00221F22"/>
    <w:rPr>
      <w:sz w:val="20"/>
      <w:szCs w:val="20"/>
    </w:rPr>
  </w:style>
  <w:style w:type="character" w:customStyle="1" w:styleId="CommentTextChar">
    <w:name w:val="Comment Text Char"/>
    <w:basedOn w:val="DefaultParagraphFont"/>
    <w:link w:val="CommentText"/>
    <w:uiPriority w:val="99"/>
    <w:rsid w:val="00221F2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21F22"/>
    <w:rPr>
      <w:b/>
      <w:bCs/>
    </w:rPr>
  </w:style>
  <w:style w:type="character" w:customStyle="1" w:styleId="CommentSubjectChar">
    <w:name w:val="Comment Subject Char"/>
    <w:basedOn w:val="CommentTextChar"/>
    <w:link w:val="CommentSubject"/>
    <w:uiPriority w:val="99"/>
    <w:semiHidden/>
    <w:rsid w:val="00221F2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21F2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F22"/>
    <w:rPr>
      <w:rFonts w:ascii="Segoe UI" w:eastAsia="Times New Roman" w:hAnsi="Segoe UI" w:cs="Segoe UI"/>
      <w:sz w:val="18"/>
      <w:szCs w:val="18"/>
    </w:rPr>
  </w:style>
  <w:style w:type="paragraph" w:styleId="Revision">
    <w:name w:val="Revision"/>
    <w:hidden/>
    <w:uiPriority w:val="99"/>
    <w:semiHidden/>
    <w:rsid w:val="00103765"/>
    <w:pPr>
      <w:spacing w:after="0" w:line="240" w:lineRule="auto"/>
    </w:pPr>
    <w:rPr>
      <w:rFonts w:ascii="Times New Roman" w:eastAsia="Times New Roman" w:hAnsi="Times New Roman" w:cs="Times New Roman"/>
    </w:rPr>
  </w:style>
  <w:style w:type="character" w:styleId="Strong">
    <w:name w:val="Strong"/>
    <w:basedOn w:val="DefaultParagraphFont"/>
    <w:uiPriority w:val="22"/>
    <w:qFormat/>
    <w:rsid w:val="008D48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Pete.Hulson</dc:creator>
  <cp:keywords/>
  <dc:description/>
  <cp:lastModifiedBy>ingrid.spies</cp:lastModifiedBy>
  <cp:revision>3</cp:revision>
  <dcterms:created xsi:type="dcterms:W3CDTF">2022-10-17T21:54:00Z</dcterms:created>
  <dcterms:modified xsi:type="dcterms:W3CDTF">2022-10-17T21:56:00Z</dcterms:modified>
</cp:coreProperties>
</file>