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416E24" w14:textId="17715B1E" w:rsidR="00EB7076" w:rsidRDefault="00EB7076" w:rsidP="00987064">
      <w:pPr>
        <w:pStyle w:val="Title"/>
      </w:pPr>
      <w:bookmarkStart w:id="0" w:name="_GoBack"/>
      <w:bookmarkEnd w:id="0"/>
      <w:r w:rsidRPr="00E45A86">
        <w:t>Summary of the 202</w:t>
      </w:r>
      <w:r w:rsidR="00987064">
        <w:t xml:space="preserve">3 Recommended Model </w:t>
      </w:r>
      <w:r w:rsidR="0060280C">
        <w:t>Alternatives</w:t>
      </w:r>
      <w:r w:rsidR="00987064">
        <w:t xml:space="preserve"> for </w:t>
      </w:r>
      <w:r w:rsidRPr="00E45A86">
        <w:t xml:space="preserve">Gulf of Alaska Pacific </w:t>
      </w:r>
      <w:r w:rsidR="00987064">
        <w:t>cod</w:t>
      </w:r>
    </w:p>
    <w:p w14:paraId="5E4B99AC" w14:textId="14E5A275" w:rsidR="00EB7076" w:rsidRPr="00711F03" w:rsidRDefault="00EB7076" w:rsidP="00EB7076">
      <w:pPr>
        <w:jc w:val="center"/>
        <w:rPr>
          <w:sz w:val="24"/>
          <w:szCs w:val="24"/>
        </w:rPr>
      </w:pPr>
      <w:r w:rsidRPr="00711F03">
        <w:rPr>
          <w:sz w:val="24"/>
          <w:szCs w:val="24"/>
        </w:rPr>
        <w:t>Pete Hulson</w:t>
      </w:r>
      <w:r w:rsidR="000313FD" w:rsidRPr="00711F03">
        <w:rPr>
          <w:sz w:val="24"/>
          <w:szCs w:val="24"/>
        </w:rPr>
        <w:t>, Steve Barbeaux, and Ingrid Spies</w:t>
      </w:r>
    </w:p>
    <w:p w14:paraId="022B3E10" w14:textId="447A9D08" w:rsidR="00EB7076" w:rsidRDefault="00EB7076" w:rsidP="00EB7076">
      <w:pPr>
        <w:jc w:val="center"/>
        <w:rPr>
          <w:rFonts w:ascii="Cambria" w:hAnsi="Cambria"/>
          <w:sz w:val="24"/>
          <w:szCs w:val="24"/>
        </w:rPr>
      </w:pPr>
    </w:p>
    <w:p w14:paraId="4904BD3B" w14:textId="77777777" w:rsidR="00987064" w:rsidRDefault="00987064" w:rsidP="00987064">
      <w:pPr>
        <w:pStyle w:val="Heading1"/>
        <w:pBdr>
          <w:top w:val="nil"/>
          <w:left w:val="nil"/>
          <w:bottom w:val="nil"/>
          <w:right w:val="nil"/>
          <w:between w:val="nil"/>
        </w:pBdr>
      </w:pPr>
      <w:r>
        <w:t>Executive Summary</w:t>
      </w:r>
    </w:p>
    <w:p w14:paraId="2372929A" w14:textId="3655F2CF" w:rsidR="000313FD" w:rsidRPr="00711F03" w:rsidRDefault="000313FD" w:rsidP="00987064">
      <w:pPr>
        <w:jc w:val="left"/>
        <w:rPr>
          <w:sz w:val="24"/>
          <w:szCs w:val="24"/>
        </w:rPr>
      </w:pPr>
      <w:r w:rsidRPr="00711F03">
        <w:rPr>
          <w:sz w:val="24"/>
          <w:szCs w:val="24"/>
        </w:rPr>
        <w:t xml:space="preserve">In this summary of recommended model </w:t>
      </w:r>
      <w:r w:rsidR="0060280C" w:rsidRPr="00711F03">
        <w:rPr>
          <w:sz w:val="24"/>
          <w:szCs w:val="24"/>
        </w:rPr>
        <w:t>alternatives</w:t>
      </w:r>
      <w:r w:rsidRPr="00711F03">
        <w:rPr>
          <w:sz w:val="24"/>
          <w:szCs w:val="24"/>
        </w:rPr>
        <w:t xml:space="preserve"> for the 2023 assessment of Gulf of Alaska (GOA) Pacific cod we explore and recommend two model</w:t>
      </w:r>
      <w:r w:rsidR="0060280C" w:rsidRPr="00711F03">
        <w:rPr>
          <w:sz w:val="24"/>
          <w:szCs w:val="24"/>
        </w:rPr>
        <w:t>s to be considered in the 2023 assessment</w:t>
      </w:r>
      <w:r w:rsidRPr="00711F03">
        <w:rPr>
          <w:sz w:val="24"/>
          <w:szCs w:val="24"/>
        </w:rPr>
        <w:t>:</w:t>
      </w:r>
    </w:p>
    <w:p w14:paraId="439B4952" w14:textId="35AE534E" w:rsidR="000313FD" w:rsidRPr="00711F03" w:rsidRDefault="000313FD" w:rsidP="000313FD">
      <w:pPr>
        <w:pStyle w:val="ListParagraph"/>
        <w:numPr>
          <w:ilvl w:val="0"/>
          <w:numId w:val="45"/>
        </w:numPr>
        <w:jc w:val="left"/>
        <w:rPr>
          <w:sz w:val="24"/>
          <w:szCs w:val="24"/>
        </w:rPr>
      </w:pPr>
      <w:r w:rsidRPr="00711F03">
        <w:rPr>
          <w:sz w:val="24"/>
          <w:szCs w:val="24"/>
        </w:rPr>
        <w:t>Correct the minimum sample size in the Stock Synthesis</w:t>
      </w:r>
      <w:r w:rsidR="0060280C" w:rsidRPr="00711F03">
        <w:rPr>
          <w:sz w:val="24"/>
          <w:szCs w:val="24"/>
        </w:rPr>
        <w:t xml:space="preserve"> (SS)</w:t>
      </w:r>
      <w:r w:rsidRPr="00711F03">
        <w:rPr>
          <w:sz w:val="24"/>
          <w:szCs w:val="24"/>
        </w:rPr>
        <w:t xml:space="preserve"> data file so that all the Conditional Age-at-Length</w:t>
      </w:r>
      <w:r w:rsidR="00331328" w:rsidRPr="00711F03">
        <w:rPr>
          <w:sz w:val="24"/>
          <w:szCs w:val="24"/>
        </w:rPr>
        <w:t xml:space="preserve"> (CAAL)</w:t>
      </w:r>
      <w:r w:rsidRPr="00711F03">
        <w:rPr>
          <w:sz w:val="24"/>
          <w:szCs w:val="24"/>
        </w:rPr>
        <w:t xml:space="preserve"> data is included in model fitting</w:t>
      </w:r>
      <w:r w:rsidR="0060280C" w:rsidRPr="00711F03">
        <w:rPr>
          <w:sz w:val="24"/>
          <w:szCs w:val="24"/>
        </w:rPr>
        <w:t>, and,</w:t>
      </w:r>
    </w:p>
    <w:p w14:paraId="33E47C6E" w14:textId="7D39DC63" w:rsidR="000313FD" w:rsidRPr="00711F03" w:rsidRDefault="000313FD" w:rsidP="000313FD">
      <w:pPr>
        <w:pStyle w:val="ListParagraph"/>
        <w:numPr>
          <w:ilvl w:val="0"/>
          <w:numId w:val="45"/>
        </w:numPr>
        <w:jc w:val="left"/>
        <w:rPr>
          <w:sz w:val="24"/>
          <w:szCs w:val="24"/>
        </w:rPr>
      </w:pPr>
      <w:commentRangeStart w:id="1"/>
      <w:r w:rsidRPr="00711F03">
        <w:rPr>
          <w:sz w:val="24"/>
          <w:szCs w:val="24"/>
        </w:rPr>
        <w:t xml:space="preserve">Change the environmental index </w:t>
      </w:r>
      <w:commentRangeEnd w:id="1"/>
      <w:r w:rsidR="00E978DE">
        <w:rPr>
          <w:rStyle w:val="CommentReference"/>
        </w:rPr>
        <w:commentReference w:id="1"/>
      </w:r>
      <w:r w:rsidRPr="00711F03">
        <w:rPr>
          <w:sz w:val="24"/>
          <w:szCs w:val="24"/>
        </w:rPr>
        <w:t>used for the link to the AFSC longline survey catchability</w:t>
      </w:r>
      <w:r w:rsidR="0060280C" w:rsidRPr="00711F03">
        <w:rPr>
          <w:sz w:val="24"/>
          <w:szCs w:val="24"/>
        </w:rPr>
        <w:t>.</w:t>
      </w:r>
    </w:p>
    <w:p w14:paraId="3FBC08E2" w14:textId="4CA3A2A7" w:rsidR="000313FD" w:rsidRDefault="000313FD" w:rsidP="00987064">
      <w:pPr>
        <w:jc w:val="left"/>
      </w:pPr>
      <w:r w:rsidRPr="00711F03">
        <w:rPr>
          <w:sz w:val="24"/>
          <w:szCs w:val="24"/>
        </w:rPr>
        <w:t xml:space="preserve">Both of these model changes result in improvements to the model as compared to the accepted model in 2022 (model 2019.1a) and result in comparable estimates </w:t>
      </w:r>
      <w:r w:rsidR="0060280C" w:rsidRPr="00711F03">
        <w:rPr>
          <w:sz w:val="24"/>
          <w:szCs w:val="24"/>
        </w:rPr>
        <w:t>of model quantities, including spawning</w:t>
      </w:r>
      <w:r w:rsidR="0060280C">
        <w:t xml:space="preserve"> biomass.</w:t>
      </w:r>
    </w:p>
    <w:p w14:paraId="30E8813A" w14:textId="53A9552F" w:rsidR="000313FD" w:rsidRDefault="000313FD" w:rsidP="000313FD">
      <w:pPr>
        <w:pStyle w:val="Heading1"/>
        <w:pBdr>
          <w:top w:val="nil"/>
          <w:left w:val="nil"/>
          <w:bottom w:val="nil"/>
          <w:right w:val="nil"/>
          <w:between w:val="nil"/>
        </w:pBdr>
      </w:pPr>
      <w:r>
        <w:t>Data</w:t>
      </w:r>
    </w:p>
    <w:p w14:paraId="5B96267A" w14:textId="220DA0DF" w:rsidR="000313FD" w:rsidRPr="00711F03" w:rsidRDefault="000313FD" w:rsidP="000313FD">
      <w:pPr>
        <w:jc w:val="left"/>
        <w:rPr>
          <w:sz w:val="24"/>
          <w:szCs w:val="24"/>
        </w:rPr>
      </w:pPr>
      <w:r w:rsidRPr="00711F03">
        <w:rPr>
          <w:sz w:val="24"/>
          <w:szCs w:val="24"/>
        </w:rPr>
        <w:t xml:space="preserve">The data used for these analyses were the final data used in the accepted 2022 assessment model. </w:t>
      </w:r>
      <w:commentRangeStart w:id="2"/>
      <w:r w:rsidRPr="00711F03">
        <w:rPr>
          <w:sz w:val="24"/>
          <w:szCs w:val="24"/>
        </w:rPr>
        <w:t>The following table summarizes the data fit by the GOA cod assessment for 2022:</w:t>
      </w:r>
      <w:commentRangeEnd w:id="2"/>
      <w:r w:rsidR="00E978DE">
        <w:rPr>
          <w:rStyle w:val="CommentReference"/>
        </w:rPr>
        <w:commentReference w:id="2"/>
      </w:r>
    </w:p>
    <w:p w14:paraId="7FE15E41" w14:textId="77777777" w:rsidR="000313FD" w:rsidRPr="00711F03" w:rsidRDefault="000313FD" w:rsidP="000313FD">
      <w:pPr>
        <w:jc w:val="left"/>
        <w:rPr>
          <w:sz w:val="24"/>
          <w:szCs w:val="24"/>
        </w:rPr>
      </w:pPr>
    </w:p>
    <w:tbl>
      <w:tblPr>
        <w:tblW w:w="0" w:type="auto"/>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4623"/>
        <w:gridCol w:w="1517"/>
        <w:gridCol w:w="1781"/>
        <w:gridCol w:w="1429"/>
      </w:tblGrid>
      <w:tr w:rsidR="000313FD" w:rsidRPr="00711F03" w14:paraId="6BB4371A" w14:textId="77777777" w:rsidTr="00A81834">
        <w:tc>
          <w:tcPr>
            <w:tcW w:w="4623" w:type="dxa"/>
            <w:shd w:val="clear" w:color="auto" w:fill="auto"/>
            <w:vAlign w:val="center"/>
          </w:tcPr>
          <w:p w14:paraId="2D525DD9" w14:textId="77777777" w:rsidR="000313FD" w:rsidRPr="00711F03" w:rsidRDefault="000313FD" w:rsidP="00A81834">
            <w:pPr>
              <w:keepNext/>
              <w:spacing w:after="0"/>
              <w:rPr>
                <w:b/>
                <w:sz w:val="24"/>
                <w:szCs w:val="24"/>
              </w:rPr>
            </w:pPr>
            <w:r w:rsidRPr="00711F03">
              <w:rPr>
                <w:b/>
                <w:sz w:val="24"/>
                <w:szCs w:val="24"/>
              </w:rPr>
              <w:t>Data</w:t>
            </w:r>
          </w:p>
        </w:tc>
        <w:tc>
          <w:tcPr>
            <w:tcW w:w="1517" w:type="dxa"/>
            <w:shd w:val="clear" w:color="auto" w:fill="auto"/>
            <w:vAlign w:val="center"/>
          </w:tcPr>
          <w:p w14:paraId="4BE711DE" w14:textId="77777777" w:rsidR="000313FD" w:rsidRPr="00711F03" w:rsidRDefault="000313FD" w:rsidP="00A81834">
            <w:pPr>
              <w:keepNext/>
              <w:spacing w:after="0"/>
              <w:rPr>
                <w:b/>
                <w:sz w:val="24"/>
                <w:szCs w:val="24"/>
              </w:rPr>
            </w:pPr>
            <w:r w:rsidRPr="00711F03">
              <w:rPr>
                <w:b/>
                <w:sz w:val="24"/>
                <w:szCs w:val="24"/>
              </w:rPr>
              <w:t>Source</w:t>
            </w:r>
          </w:p>
        </w:tc>
        <w:tc>
          <w:tcPr>
            <w:tcW w:w="1781" w:type="dxa"/>
            <w:shd w:val="clear" w:color="auto" w:fill="auto"/>
            <w:vAlign w:val="center"/>
          </w:tcPr>
          <w:p w14:paraId="7AA548C9" w14:textId="77777777" w:rsidR="000313FD" w:rsidRPr="00711F03" w:rsidRDefault="000313FD" w:rsidP="00A81834">
            <w:pPr>
              <w:keepNext/>
              <w:spacing w:after="0"/>
              <w:rPr>
                <w:b/>
                <w:sz w:val="24"/>
                <w:szCs w:val="24"/>
              </w:rPr>
            </w:pPr>
            <w:r w:rsidRPr="00711F03">
              <w:rPr>
                <w:b/>
                <w:sz w:val="24"/>
                <w:szCs w:val="24"/>
              </w:rPr>
              <w:t>Type</w:t>
            </w:r>
          </w:p>
        </w:tc>
        <w:tc>
          <w:tcPr>
            <w:tcW w:w="1429" w:type="dxa"/>
            <w:shd w:val="clear" w:color="auto" w:fill="auto"/>
            <w:vAlign w:val="center"/>
          </w:tcPr>
          <w:p w14:paraId="31E650BD" w14:textId="77777777" w:rsidR="000313FD" w:rsidRPr="00711F03" w:rsidRDefault="000313FD" w:rsidP="00A81834">
            <w:pPr>
              <w:keepNext/>
              <w:spacing w:after="0"/>
              <w:rPr>
                <w:b/>
                <w:sz w:val="24"/>
                <w:szCs w:val="24"/>
              </w:rPr>
            </w:pPr>
            <w:r w:rsidRPr="00711F03">
              <w:rPr>
                <w:b/>
                <w:sz w:val="24"/>
                <w:szCs w:val="24"/>
              </w:rPr>
              <w:t>Years</w:t>
            </w:r>
          </w:p>
        </w:tc>
      </w:tr>
      <w:tr w:rsidR="000313FD" w:rsidRPr="00711F03" w14:paraId="26C2308A" w14:textId="77777777" w:rsidTr="00A81834">
        <w:tc>
          <w:tcPr>
            <w:tcW w:w="4623" w:type="dxa"/>
            <w:shd w:val="clear" w:color="auto" w:fill="auto"/>
            <w:vAlign w:val="center"/>
          </w:tcPr>
          <w:p w14:paraId="7BB2D57B" w14:textId="77777777" w:rsidR="000313FD" w:rsidRPr="00711F03" w:rsidRDefault="000313FD" w:rsidP="00A81834">
            <w:pPr>
              <w:keepNext/>
              <w:spacing w:after="0"/>
              <w:rPr>
                <w:sz w:val="24"/>
                <w:szCs w:val="24"/>
              </w:rPr>
            </w:pPr>
            <w:r w:rsidRPr="00711F03">
              <w:rPr>
                <w:sz w:val="24"/>
                <w:szCs w:val="24"/>
              </w:rPr>
              <w:t xml:space="preserve">Federal and state fishery catch, by </w:t>
            </w:r>
            <w:commentRangeStart w:id="3"/>
            <w:r w:rsidRPr="00711F03">
              <w:rPr>
                <w:sz w:val="24"/>
                <w:szCs w:val="24"/>
              </w:rPr>
              <w:t>gear type</w:t>
            </w:r>
            <w:commentRangeEnd w:id="3"/>
            <w:r w:rsidR="0092765D">
              <w:rPr>
                <w:rStyle w:val="CommentReference"/>
              </w:rPr>
              <w:commentReference w:id="3"/>
            </w:r>
            <w:r w:rsidRPr="00711F03">
              <w:rPr>
                <w:sz w:val="24"/>
                <w:szCs w:val="24"/>
              </w:rPr>
              <w:t xml:space="preserve"> </w:t>
            </w:r>
          </w:p>
        </w:tc>
        <w:tc>
          <w:tcPr>
            <w:tcW w:w="1517" w:type="dxa"/>
            <w:shd w:val="clear" w:color="auto" w:fill="auto"/>
            <w:vAlign w:val="center"/>
          </w:tcPr>
          <w:p w14:paraId="16B4C566" w14:textId="77777777" w:rsidR="000313FD" w:rsidRPr="00711F03" w:rsidRDefault="000313FD" w:rsidP="00A81834">
            <w:pPr>
              <w:keepNext/>
              <w:spacing w:after="0"/>
              <w:rPr>
                <w:sz w:val="24"/>
                <w:szCs w:val="24"/>
              </w:rPr>
            </w:pPr>
            <w:r w:rsidRPr="00711F03">
              <w:rPr>
                <w:sz w:val="24"/>
                <w:szCs w:val="24"/>
              </w:rPr>
              <w:t>AKFIN</w:t>
            </w:r>
          </w:p>
        </w:tc>
        <w:tc>
          <w:tcPr>
            <w:tcW w:w="1781" w:type="dxa"/>
            <w:shd w:val="clear" w:color="auto" w:fill="auto"/>
            <w:vAlign w:val="center"/>
          </w:tcPr>
          <w:p w14:paraId="30059B52" w14:textId="77777777" w:rsidR="000313FD" w:rsidRPr="00711F03" w:rsidRDefault="000313FD" w:rsidP="00A81834">
            <w:pPr>
              <w:keepNext/>
              <w:spacing w:after="0"/>
              <w:rPr>
                <w:sz w:val="24"/>
                <w:szCs w:val="24"/>
              </w:rPr>
            </w:pPr>
            <w:r w:rsidRPr="00711F03">
              <w:rPr>
                <w:sz w:val="24"/>
                <w:szCs w:val="24"/>
              </w:rPr>
              <w:t>metric tons</w:t>
            </w:r>
          </w:p>
        </w:tc>
        <w:tc>
          <w:tcPr>
            <w:tcW w:w="1429" w:type="dxa"/>
            <w:shd w:val="clear" w:color="auto" w:fill="auto"/>
            <w:vAlign w:val="center"/>
          </w:tcPr>
          <w:p w14:paraId="62245448" w14:textId="77777777" w:rsidR="000313FD" w:rsidRPr="00711F03" w:rsidRDefault="000313FD" w:rsidP="00A81834">
            <w:pPr>
              <w:keepNext/>
              <w:spacing w:after="0"/>
              <w:rPr>
                <w:sz w:val="24"/>
                <w:szCs w:val="24"/>
              </w:rPr>
            </w:pPr>
            <w:commentRangeStart w:id="4"/>
            <w:r w:rsidRPr="00711F03">
              <w:rPr>
                <w:sz w:val="24"/>
                <w:szCs w:val="24"/>
              </w:rPr>
              <w:t>1977</w:t>
            </w:r>
            <w:commentRangeEnd w:id="4"/>
            <w:r w:rsidR="0092765D">
              <w:rPr>
                <w:rStyle w:val="CommentReference"/>
              </w:rPr>
              <w:commentReference w:id="4"/>
            </w:r>
            <w:r w:rsidRPr="00711F03">
              <w:rPr>
                <w:sz w:val="24"/>
                <w:szCs w:val="24"/>
              </w:rPr>
              <w:t xml:space="preserve"> – 2022</w:t>
            </w:r>
          </w:p>
        </w:tc>
      </w:tr>
      <w:tr w:rsidR="000313FD" w:rsidRPr="00711F03" w14:paraId="03C827BD" w14:textId="77777777" w:rsidTr="00A81834">
        <w:tc>
          <w:tcPr>
            <w:tcW w:w="4623" w:type="dxa"/>
            <w:shd w:val="clear" w:color="auto" w:fill="auto"/>
            <w:vAlign w:val="center"/>
          </w:tcPr>
          <w:p w14:paraId="02CCE492" w14:textId="77777777" w:rsidR="000313FD" w:rsidRPr="00711F03" w:rsidRDefault="000313FD" w:rsidP="00A81834">
            <w:pPr>
              <w:keepNext/>
              <w:spacing w:after="0"/>
              <w:rPr>
                <w:sz w:val="24"/>
                <w:szCs w:val="24"/>
              </w:rPr>
            </w:pPr>
            <w:r w:rsidRPr="00711F03">
              <w:rPr>
                <w:sz w:val="24"/>
                <w:szCs w:val="24"/>
              </w:rPr>
              <w:t xml:space="preserve">Federal and state fishery catch-at-length, by gear type </w:t>
            </w:r>
          </w:p>
        </w:tc>
        <w:tc>
          <w:tcPr>
            <w:tcW w:w="1517" w:type="dxa"/>
            <w:shd w:val="clear" w:color="auto" w:fill="auto"/>
            <w:vAlign w:val="center"/>
          </w:tcPr>
          <w:p w14:paraId="09695EA1" w14:textId="77777777" w:rsidR="000313FD" w:rsidRPr="00711F03" w:rsidRDefault="000313FD" w:rsidP="00A81834">
            <w:pPr>
              <w:keepNext/>
              <w:spacing w:after="0"/>
              <w:rPr>
                <w:sz w:val="24"/>
                <w:szCs w:val="24"/>
              </w:rPr>
            </w:pPr>
            <w:r w:rsidRPr="00711F03">
              <w:rPr>
                <w:sz w:val="24"/>
                <w:szCs w:val="24"/>
              </w:rPr>
              <w:t>AKFIN / FMA / ADF&amp;G</w:t>
            </w:r>
          </w:p>
        </w:tc>
        <w:tc>
          <w:tcPr>
            <w:tcW w:w="1781" w:type="dxa"/>
            <w:shd w:val="clear" w:color="auto" w:fill="auto"/>
            <w:vAlign w:val="center"/>
          </w:tcPr>
          <w:p w14:paraId="2A5FF2B3" w14:textId="77777777" w:rsidR="000313FD" w:rsidRPr="00711F03" w:rsidRDefault="000313FD" w:rsidP="00A81834">
            <w:pPr>
              <w:keepNext/>
              <w:spacing w:after="0"/>
              <w:rPr>
                <w:sz w:val="24"/>
                <w:szCs w:val="24"/>
              </w:rPr>
            </w:pPr>
            <w:r w:rsidRPr="00711F03">
              <w:rPr>
                <w:sz w:val="24"/>
                <w:szCs w:val="24"/>
              </w:rPr>
              <w:t xml:space="preserve">number, by </w:t>
            </w:r>
            <w:commentRangeStart w:id="5"/>
            <w:r w:rsidRPr="00711F03">
              <w:rPr>
                <w:sz w:val="24"/>
                <w:szCs w:val="24"/>
              </w:rPr>
              <w:t>cm</w:t>
            </w:r>
            <w:commentRangeEnd w:id="5"/>
            <w:r w:rsidR="0092765D">
              <w:rPr>
                <w:rStyle w:val="CommentReference"/>
              </w:rPr>
              <w:commentReference w:id="5"/>
            </w:r>
            <w:r w:rsidRPr="00711F03">
              <w:rPr>
                <w:sz w:val="24"/>
                <w:szCs w:val="24"/>
              </w:rPr>
              <w:t xml:space="preserve"> bin</w:t>
            </w:r>
          </w:p>
        </w:tc>
        <w:tc>
          <w:tcPr>
            <w:tcW w:w="1429" w:type="dxa"/>
            <w:shd w:val="clear" w:color="auto" w:fill="auto"/>
            <w:vAlign w:val="center"/>
          </w:tcPr>
          <w:p w14:paraId="3DEE8DF1" w14:textId="77777777" w:rsidR="000313FD" w:rsidRPr="00711F03" w:rsidRDefault="000313FD" w:rsidP="00A81834">
            <w:pPr>
              <w:keepNext/>
              <w:spacing w:after="0"/>
              <w:rPr>
                <w:sz w:val="24"/>
                <w:szCs w:val="24"/>
              </w:rPr>
            </w:pPr>
            <w:r w:rsidRPr="00711F03">
              <w:rPr>
                <w:sz w:val="24"/>
                <w:szCs w:val="24"/>
              </w:rPr>
              <w:t>1977 – 2022</w:t>
            </w:r>
          </w:p>
        </w:tc>
      </w:tr>
      <w:tr w:rsidR="000313FD" w:rsidRPr="00711F03" w14:paraId="7BBE9647" w14:textId="77777777" w:rsidTr="00A81834">
        <w:tc>
          <w:tcPr>
            <w:tcW w:w="4623" w:type="dxa"/>
            <w:shd w:val="clear" w:color="auto" w:fill="auto"/>
            <w:vAlign w:val="center"/>
          </w:tcPr>
          <w:p w14:paraId="30A93CE7" w14:textId="77777777" w:rsidR="000313FD" w:rsidRPr="00711F03" w:rsidRDefault="000313FD" w:rsidP="00A81834">
            <w:pPr>
              <w:keepNext/>
              <w:spacing w:after="0"/>
              <w:rPr>
                <w:sz w:val="24"/>
                <w:szCs w:val="24"/>
              </w:rPr>
            </w:pPr>
            <w:r w:rsidRPr="00711F03">
              <w:rPr>
                <w:sz w:val="24"/>
                <w:szCs w:val="24"/>
              </w:rPr>
              <w:t>GOA NMFS bottom trawl survey biomass</w:t>
            </w:r>
          </w:p>
        </w:tc>
        <w:tc>
          <w:tcPr>
            <w:tcW w:w="1517" w:type="dxa"/>
            <w:shd w:val="clear" w:color="auto" w:fill="auto"/>
            <w:vAlign w:val="center"/>
          </w:tcPr>
          <w:p w14:paraId="67922915" w14:textId="77777777" w:rsidR="000313FD" w:rsidRPr="00711F03" w:rsidRDefault="000313FD" w:rsidP="00A81834">
            <w:pPr>
              <w:keepNext/>
              <w:spacing w:after="0"/>
              <w:rPr>
                <w:sz w:val="24"/>
                <w:szCs w:val="24"/>
              </w:rPr>
            </w:pPr>
            <w:r w:rsidRPr="00711F03">
              <w:rPr>
                <w:sz w:val="24"/>
                <w:szCs w:val="24"/>
              </w:rPr>
              <w:t>AFSC</w:t>
            </w:r>
          </w:p>
        </w:tc>
        <w:tc>
          <w:tcPr>
            <w:tcW w:w="1781" w:type="dxa"/>
            <w:shd w:val="clear" w:color="auto" w:fill="auto"/>
            <w:vAlign w:val="center"/>
          </w:tcPr>
          <w:p w14:paraId="6D3EE930" w14:textId="77777777" w:rsidR="000313FD" w:rsidRPr="00711F03" w:rsidRDefault="000313FD" w:rsidP="00A81834">
            <w:pPr>
              <w:keepNext/>
              <w:spacing w:after="0"/>
              <w:rPr>
                <w:sz w:val="24"/>
                <w:szCs w:val="24"/>
              </w:rPr>
            </w:pPr>
            <w:r w:rsidRPr="00711F03">
              <w:rPr>
                <w:sz w:val="24"/>
                <w:szCs w:val="24"/>
              </w:rPr>
              <w:t>metric tons</w:t>
            </w:r>
          </w:p>
        </w:tc>
        <w:tc>
          <w:tcPr>
            <w:tcW w:w="1429" w:type="dxa"/>
            <w:shd w:val="clear" w:color="auto" w:fill="auto"/>
            <w:vAlign w:val="center"/>
          </w:tcPr>
          <w:p w14:paraId="2184B91F" w14:textId="77777777" w:rsidR="000313FD" w:rsidRPr="00711F03" w:rsidRDefault="000313FD" w:rsidP="00A81834">
            <w:pPr>
              <w:keepNext/>
              <w:spacing w:after="0"/>
              <w:rPr>
                <w:sz w:val="24"/>
                <w:szCs w:val="24"/>
              </w:rPr>
            </w:pPr>
            <w:commentRangeStart w:id="6"/>
            <w:r w:rsidRPr="00711F03">
              <w:rPr>
                <w:sz w:val="24"/>
                <w:szCs w:val="24"/>
              </w:rPr>
              <w:t>1990</w:t>
            </w:r>
            <w:commentRangeEnd w:id="6"/>
            <w:r w:rsidR="0092765D">
              <w:rPr>
                <w:rStyle w:val="CommentReference"/>
              </w:rPr>
              <w:commentReference w:id="6"/>
            </w:r>
            <w:r w:rsidRPr="00711F03">
              <w:rPr>
                <w:sz w:val="24"/>
                <w:szCs w:val="24"/>
              </w:rPr>
              <w:t xml:space="preserve"> – 2021</w:t>
            </w:r>
          </w:p>
        </w:tc>
      </w:tr>
      <w:tr w:rsidR="000313FD" w:rsidRPr="00711F03" w14:paraId="6DDBC44F" w14:textId="77777777" w:rsidTr="00A81834">
        <w:tc>
          <w:tcPr>
            <w:tcW w:w="4623" w:type="dxa"/>
            <w:shd w:val="clear" w:color="auto" w:fill="auto"/>
            <w:vAlign w:val="center"/>
          </w:tcPr>
          <w:p w14:paraId="59980E96" w14:textId="77777777" w:rsidR="000313FD" w:rsidRPr="00711F03" w:rsidRDefault="000313FD" w:rsidP="00A81834">
            <w:pPr>
              <w:keepNext/>
              <w:spacing w:after="0"/>
              <w:rPr>
                <w:sz w:val="24"/>
                <w:szCs w:val="24"/>
              </w:rPr>
            </w:pPr>
            <w:r w:rsidRPr="00711F03">
              <w:rPr>
                <w:sz w:val="24"/>
                <w:szCs w:val="24"/>
              </w:rPr>
              <w:t>AFSC Sablefish Longline survey Pacific cod Relative Population Numbers</w:t>
            </w:r>
          </w:p>
        </w:tc>
        <w:tc>
          <w:tcPr>
            <w:tcW w:w="1517" w:type="dxa"/>
            <w:shd w:val="clear" w:color="auto" w:fill="auto"/>
            <w:vAlign w:val="center"/>
          </w:tcPr>
          <w:p w14:paraId="397486CE" w14:textId="77777777" w:rsidR="000313FD" w:rsidRPr="00711F03" w:rsidRDefault="000313FD" w:rsidP="00A81834">
            <w:pPr>
              <w:keepNext/>
              <w:spacing w:after="0"/>
              <w:rPr>
                <w:sz w:val="24"/>
                <w:szCs w:val="24"/>
              </w:rPr>
            </w:pPr>
            <w:r w:rsidRPr="00711F03">
              <w:rPr>
                <w:sz w:val="24"/>
                <w:szCs w:val="24"/>
              </w:rPr>
              <w:t>AFSC</w:t>
            </w:r>
          </w:p>
        </w:tc>
        <w:tc>
          <w:tcPr>
            <w:tcW w:w="1781" w:type="dxa"/>
            <w:shd w:val="clear" w:color="auto" w:fill="auto"/>
            <w:vAlign w:val="center"/>
          </w:tcPr>
          <w:p w14:paraId="46645F68" w14:textId="77777777" w:rsidR="000313FD" w:rsidRPr="00711F03" w:rsidRDefault="000313FD" w:rsidP="00A81834">
            <w:pPr>
              <w:keepNext/>
              <w:spacing w:after="0"/>
              <w:rPr>
                <w:sz w:val="24"/>
                <w:szCs w:val="24"/>
              </w:rPr>
            </w:pPr>
            <w:r w:rsidRPr="00711F03">
              <w:rPr>
                <w:sz w:val="24"/>
                <w:szCs w:val="24"/>
              </w:rPr>
              <w:t>RPN</w:t>
            </w:r>
          </w:p>
        </w:tc>
        <w:tc>
          <w:tcPr>
            <w:tcW w:w="1429" w:type="dxa"/>
            <w:shd w:val="clear" w:color="auto" w:fill="auto"/>
            <w:vAlign w:val="center"/>
          </w:tcPr>
          <w:p w14:paraId="13ACF911" w14:textId="77777777" w:rsidR="000313FD" w:rsidRPr="00711F03" w:rsidRDefault="000313FD" w:rsidP="00A81834">
            <w:pPr>
              <w:keepNext/>
              <w:spacing w:after="0"/>
              <w:rPr>
                <w:sz w:val="24"/>
                <w:szCs w:val="24"/>
              </w:rPr>
            </w:pPr>
            <w:r w:rsidRPr="00711F03">
              <w:rPr>
                <w:sz w:val="24"/>
                <w:szCs w:val="24"/>
              </w:rPr>
              <w:t>1990 – 2022</w:t>
            </w:r>
          </w:p>
        </w:tc>
      </w:tr>
      <w:tr w:rsidR="000313FD" w:rsidRPr="00711F03" w14:paraId="39B7C742" w14:textId="77777777" w:rsidTr="00A81834">
        <w:tc>
          <w:tcPr>
            <w:tcW w:w="4623" w:type="dxa"/>
            <w:shd w:val="clear" w:color="auto" w:fill="auto"/>
            <w:vAlign w:val="center"/>
          </w:tcPr>
          <w:p w14:paraId="23070150" w14:textId="77777777" w:rsidR="000313FD" w:rsidRPr="00711F03" w:rsidRDefault="000313FD" w:rsidP="00A81834">
            <w:pPr>
              <w:keepNext/>
              <w:spacing w:after="0"/>
              <w:rPr>
                <w:sz w:val="24"/>
                <w:szCs w:val="24"/>
              </w:rPr>
            </w:pPr>
            <w:r w:rsidRPr="00711F03">
              <w:rPr>
                <w:sz w:val="24"/>
                <w:szCs w:val="24"/>
              </w:rPr>
              <w:t>GOA NMFS bottom trawl survey length composition</w:t>
            </w:r>
          </w:p>
        </w:tc>
        <w:tc>
          <w:tcPr>
            <w:tcW w:w="1517" w:type="dxa"/>
            <w:shd w:val="clear" w:color="auto" w:fill="auto"/>
            <w:vAlign w:val="center"/>
          </w:tcPr>
          <w:p w14:paraId="5ECA2238" w14:textId="77777777" w:rsidR="000313FD" w:rsidRPr="00711F03" w:rsidRDefault="000313FD" w:rsidP="00A81834">
            <w:pPr>
              <w:keepNext/>
              <w:spacing w:after="0"/>
              <w:rPr>
                <w:sz w:val="24"/>
                <w:szCs w:val="24"/>
              </w:rPr>
            </w:pPr>
            <w:r w:rsidRPr="00711F03">
              <w:rPr>
                <w:sz w:val="24"/>
                <w:szCs w:val="24"/>
              </w:rPr>
              <w:t>AFSC</w:t>
            </w:r>
          </w:p>
        </w:tc>
        <w:tc>
          <w:tcPr>
            <w:tcW w:w="1781" w:type="dxa"/>
            <w:shd w:val="clear" w:color="auto" w:fill="auto"/>
            <w:vAlign w:val="center"/>
          </w:tcPr>
          <w:p w14:paraId="0B8F951D" w14:textId="77777777" w:rsidR="000313FD" w:rsidRPr="00711F03" w:rsidRDefault="000313FD" w:rsidP="00A81834">
            <w:pPr>
              <w:keepNext/>
              <w:spacing w:after="0"/>
              <w:rPr>
                <w:sz w:val="24"/>
                <w:szCs w:val="24"/>
              </w:rPr>
            </w:pPr>
            <w:r w:rsidRPr="00711F03">
              <w:rPr>
                <w:sz w:val="24"/>
                <w:szCs w:val="24"/>
              </w:rPr>
              <w:t>number, by cm bin</w:t>
            </w:r>
          </w:p>
        </w:tc>
        <w:tc>
          <w:tcPr>
            <w:tcW w:w="1429" w:type="dxa"/>
            <w:shd w:val="clear" w:color="auto" w:fill="auto"/>
            <w:vAlign w:val="center"/>
          </w:tcPr>
          <w:p w14:paraId="1E583A0D" w14:textId="77777777" w:rsidR="000313FD" w:rsidRPr="00711F03" w:rsidRDefault="000313FD" w:rsidP="00A81834">
            <w:pPr>
              <w:keepNext/>
              <w:spacing w:after="0"/>
              <w:rPr>
                <w:sz w:val="24"/>
                <w:szCs w:val="24"/>
              </w:rPr>
            </w:pPr>
            <w:r w:rsidRPr="00711F03">
              <w:rPr>
                <w:sz w:val="24"/>
                <w:szCs w:val="24"/>
              </w:rPr>
              <w:t>1990 – 2021</w:t>
            </w:r>
          </w:p>
        </w:tc>
      </w:tr>
      <w:tr w:rsidR="000313FD" w:rsidRPr="00711F03" w14:paraId="35AB786A" w14:textId="77777777" w:rsidTr="00A81834">
        <w:tc>
          <w:tcPr>
            <w:tcW w:w="4623" w:type="dxa"/>
            <w:shd w:val="clear" w:color="auto" w:fill="auto"/>
            <w:vAlign w:val="center"/>
          </w:tcPr>
          <w:p w14:paraId="5A641434" w14:textId="77777777" w:rsidR="000313FD" w:rsidRPr="00711F03" w:rsidRDefault="000313FD" w:rsidP="00A81834">
            <w:pPr>
              <w:keepNext/>
              <w:spacing w:after="0"/>
              <w:rPr>
                <w:sz w:val="24"/>
                <w:szCs w:val="24"/>
              </w:rPr>
            </w:pPr>
            <w:r w:rsidRPr="00711F03">
              <w:rPr>
                <w:sz w:val="24"/>
                <w:szCs w:val="24"/>
              </w:rPr>
              <w:t>GOA NMFS bottom trawl survey conditional age-at-length</w:t>
            </w:r>
          </w:p>
        </w:tc>
        <w:tc>
          <w:tcPr>
            <w:tcW w:w="1517" w:type="dxa"/>
            <w:shd w:val="clear" w:color="auto" w:fill="auto"/>
            <w:vAlign w:val="center"/>
          </w:tcPr>
          <w:p w14:paraId="4C67F7F1" w14:textId="77777777" w:rsidR="000313FD" w:rsidRPr="00711F03" w:rsidRDefault="000313FD" w:rsidP="00A81834">
            <w:pPr>
              <w:keepNext/>
              <w:spacing w:after="0"/>
              <w:rPr>
                <w:sz w:val="24"/>
                <w:szCs w:val="24"/>
              </w:rPr>
            </w:pPr>
            <w:r w:rsidRPr="00711F03">
              <w:rPr>
                <w:sz w:val="24"/>
                <w:szCs w:val="24"/>
              </w:rPr>
              <w:t>AFSC</w:t>
            </w:r>
          </w:p>
        </w:tc>
        <w:tc>
          <w:tcPr>
            <w:tcW w:w="1781" w:type="dxa"/>
            <w:shd w:val="clear" w:color="auto" w:fill="auto"/>
            <w:vAlign w:val="center"/>
          </w:tcPr>
          <w:p w14:paraId="4B9FA55A" w14:textId="77777777" w:rsidR="000313FD" w:rsidRPr="00711F03" w:rsidRDefault="000313FD" w:rsidP="00A81834">
            <w:pPr>
              <w:keepNext/>
              <w:spacing w:after="0"/>
              <w:rPr>
                <w:sz w:val="24"/>
                <w:szCs w:val="24"/>
              </w:rPr>
            </w:pPr>
            <w:commentRangeStart w:id="7"/>
            <w:r w:rsidRPr="00711F03">
              <w:rPr>
                <w:sz w:val="24"/>
                <w:szCs w:val="24"/>
              </w:rPr>
              <w:t xml:space="preserve">mean value </w:t>
            </w:r>
            <w:commentRangeEnd w:id="7"/>
            <w:r w:rsidR="006E79FF">
              <w:rPr>
                <w:rStyle w:val="CommentReference"/>
              </w:rPr>
              <w:commentReference w:id="7"/>
            </w:r>
            <w:r w:rsidRPr="00711F03">
              <w:rPr>
                <w:sz w:val="24"/>
                <w:szCs w:val="24"/>
              </w:rPr>
              <w:t>and number</w:t>
            </w:r>
          </w:p>
        </w:tc>
        <w:tc>
          <w:tcPr>
            <w:tcW w:w="1429" w:type="dxa"/>
            <w:shd w:val="clear" w:color="auto" w:fill="auto"/>
            <w:vAlign w:val="center"/>
          </w:tcPr>
          <w:p w14:paraId="46974E81" w14:textId="77777777" w:rsidR="000313FD" w:rsidRPr="00711F03" w:rsidRDefault="000313FD" w:rsidP="00A81834">
            <w:pPr>
              <w:keepNext/>
              <w:spacing w:after="0"/>
              <w:rPr>
                <w:sz w:val="24"/>
                <w:szCs w:val="24"/>
              </w:rPr>
            </w:pPr>
            <w:r w:rsidRPr="00711F03">
              <w:rPr>
                <w:sz w:val="24"/>
                <w:szCs w:val="24"/>
              </w:rPr>
              <w:t>1990 – 2021</w:t>
            </w:r>
          </w:p>
        </w:tc>
      </w:tr>
      <w:tr w:rsidR="000313FD" w:rsidRPr="00711F03" w14:paraId="076F22FE" w14:textId="77777777" w:rsidTr="00A81834">
        <w:tc>
          <w:tcPr>
            <w:tcW w:w="4623" w:type="dxa"/>
            <w:shd w:val="clear" w:color="auto" w:fill="auto"/>
            <w:vAlign w:val="center"/>
          </w:tcPr>
          <w:p w14:paraId="0E375446" w14:textId="77777777" w:rsidR="000313FD" w:rsidRPr="00711F03" w:rsidRDefault="000313FD" w:rsidP="00A81834">
            <w:pPr>
              <w:keepNext/>
              <w:spacing w:after="0"/>
              <w:rPr>
                <w:sz w:val="24"/>
                <w:szCs w:val="24"/>
              </w:rPr>
            </w:pPr>
            <w:r w:rsidRPr="00711F03">
              <w:rPr>
                <w:sz w:val="24"/>
                <w:szCs w:val="24"/>
              </w:rPr>
              <w:t>AFSC Sablefish Longline survey Pacific Cod length composition</w:t>
            </w:r>
          </w:p>
        </w:tc>
        <w:tc>
          <w:tcPr>
            <w:tcW w:w="1517" w:type="dxa"/>
            <w:shd w:val="clear" w:color="auto" w:fill="auto"/>
            <w:vAlign w:val="center"/>
          </w:tcPr>
          <w:p w14:paraId="7BA8CC21" w14:textId="77777777" w:rsidR="000313FD" w:rsidRPr="00711F03" w:rsidRDefault="000313FD" w:rsidP="00A81834">
            <w:pPr>
              <w:keepNext/>
              <w:spacing w:after="0"/>
              <w:rPr>
                <w:sz w:val="24"/>
                <w:szCs w:val="24"/>
              </w:rPr>
            </w:pPr>
            <w:r w:rsidRPr="00711F03">
              <w:rPr>
                <w:sz w:val="24"/>
                <w:szCs w:val="24"/>
              </w:rPr>
              <w:t>AFSC</w:t>
            </w:r>
          </w:p>
        </w:tc>
        <w:tc>
          <w:tcPr>
            <w:tcW w:w="1781" w:type="dxa"/>
            <w:shd w:val="clear" w:color="auto" w:fill="auto"/>
            <w:vAlign w:val="center"/>
          </w:tcPr>
          <w:p w14:paraId="15AC11DD" w14:textId="77777777" w:rsidR="000313FD" w:rsidRPr="00711F03" w:rsidRDefault="000313FD" w:rsidP="00A81834">
            <w:pPr>
              <w:keepNext/>
              <w:spacing w:after="0"/>
              <w:rPr>
                <w:sz w:val="24"/>
                <w:szCs w:val="24"/>
              </w:rPr>
            </w:pPr>
            <w:r w:rsidRPr="00711F03">
              <w:rPr>
                <w:sz w:val="24"/>
                <w:szCs w:val="24"/>
              </w:rPr>
              <w:t>number, by cm bin</w:t>
            </w:r>
          </w:p>
        </w:tc>
        <w:tc>
          <w:tcPr>
            <w:tcW w:w="1429" w:type="dxa"/>
            <w:shd w:val="clear" w:color="auto" w:fill="auto"/>
            <w:vAlign w:val="center"/>
          </w:tcPr>
          <w:p w14:paraId="05361924" w14:textId="77777777" w:rsidR="000313FD" w:rsidRPr="00711F03" w:rsidRDefault="000313FD" w:rsidP="00A81834">
            <w:pPr>
              <w:keepNext/>
              <w:spacing w:after="0"/>
              <w:rPr>
                <w:sz w:val="24"/>
                <w:szCs w:val="24"/>
              </w:rPr>
            </w:pPr>
            <w:r w:rsidRPr="00711F03">
              <w:rPr>
                <w:sz w:val="24"/>
                <w:szCs w:val="24"/>
              </w:rPr>
              <w:t>1990 – 2022</w:t>
            </w:r>
          </w:p>
        </w:tc>
      </w:tr>
      <w:tr w:rsidR="000313FD" w:rsidRPr="00711F03" w14:paraId="08EE8FA9" w14:textId="77777777" w:rsidTr="00A81834">
        <w:tc>
          <w:tcPr>
            <w:tcW w:w="4623" w:type="dxa"/>
            <w:shd w:val="clear" w:color="auto" w:fill="auto"/>
            <w:vAlign w:val="center"/>
          </w:tcPr>
          <w:p w14:paraId="4D9E247E" w14:textId="77777777" w:rsidR="000313FD" w:rsidRPr="00711F03" w:rsidRDefault="000313FD" w:rsidP="00A81834">
            <w:pPr>
              <w:keepNext/>
              <w:spacing w:after="0"/>
              <w:rPr>
                <w:sz w:val="24"/>
                <w:szCs w:val="24"/>
              </w:rPr>
            </w:pPr>
            <w:r w:rsidRPr="00711F03">
              <w:rPr>
                <w:sz w:val="24"/>
                <w:szCs w:val="24"/>
              </w:rPr>
              <w:t>Federal fishery conditional age-at-length</w:t>
            </w:r>
          </w:p>
        </w:tc>
        <w:tc>
          <w:tcPr>
            <w:tcW w:w="1517" w:type="dxa"/>
            <w:shd w:val="clear" w:color="auto" w:fill="auto"/>
            <w:vAlign w:val="center"/>
          </w:tcPr>
          <w:p w14:paraId="46EAD4C8" w14:textId="77777777" w:rsidR="000313FD" w:rsidRPr="00711F03" w:rsidRDefault="000313FD" w:rsidP="00A81834">
            <w:pPr>
              <w:keepNext/>
              <w:spacing w:after="0"/>
              <w:rPr>
                <w:sz w:val="24"/>
                <w:szCs w:val="24"/>
              </w:rPr>
            </w:pPr>
            <w:r w:rsidRPr="00711F03">
              <w:rPr>
                <w:sz w:val="24"/>
                <w:szCs w:val="24"/>
              </w:rPr>
              <w:t>AFSC</w:t>
            </w:r>
          </w:p>
        </w:tc>
        <w:tc>
          <w:tcPr>
            <w:tcW w:w="1781" w:type="dxa"/>
            <w:shd w:val="clear" w:color="auto" w:fill="auto"/>
            <w:vAlign w:val="center"/>
          </w:tcPr>
          <w:p w14:paraId="39F1E2C9" w14:textId="77777777" w:rsidR="000313FD" w:rsidRPr="00711F03" w:rsidRDefault="000313FD" w:rsidP="00A81834">
            <w:pPr>
              <w:keepNext/>
              <w:spacing w:after="0"/>
              <w:rPr>
                <w:sz w:val="24"/>
                <w:szCs w:val="24"/>
              </w:rPr>
            </w:pPr>
            <w:r w:rsidRPr="00711F03">
              <w:rPr>
                <w:sz w:val="24"/>
                <w:szCs w:val="24"/>
              </w:rPr>
              <w:t>proportion age at length</w:t>
            </w:r>
          </w:p>
        </w:tc>
        <w:tc>
          <w:tcPr>
            <w:tcW w:w="1429" w:type="dxa"/>
            <w:shd w:val="clear" w:color="auto" w:fill="auto"/>
            <w:vAlign w:val="center"/>
          </w:tcPr>
          <w:p w14:paraId="0F96029A" w14:textId="77777777" w:rsidR="000313FD" w:rsidRPr="00711F03" w:rsidRDefault="000313FD" w:rsidP="00A81834">
            <w:pPr>
              <w:keepNext/>
              <w:spacing w:after="0"/>
              <w:rPr>
                <w:sz w:val="24"/>
                <w:szCs w:val="24"/>
              </w:rPr>
            </w:pPr>
            <w:r w:rsidRPr="00711F03">
              <w:rPr>
                <w:sz w:val="24"/>
                <w:szCs w:val="24"/>
              </w:rPr>
              <w:t>2007 – 2021</w:t>
            </w:r>
          </w:p>
        </w:tc>
      </w:tr>
    </w:tbl>
    <w:p w14:paraId="435DCA70" w14:textId="28EF6C63" w:rsidR="000313FD" w:rsidRPr="00711F03" w:rsidRDefault="000313FD" w:rsidP="000313FD">
      <w:pPr>
        <w:jc w:val="left"/>
        <w:rPr>
          <w:sz w:val="24"/>
          <w:szCs w:val="24"/>
        </w:rPr>
      </w:pPr>
    </w:p>
    <w:p w14:paraId="041DE1C4" w14:textId="1CE8E092" w:rsidR="000313FD" w:rsidRPr="00711F03" w:rsidRDefault="000313FD" w:rsidP="000313FD">
      <w:pPr>
        <w:jc w:val="left"/>
        <w:rPr>
          <w:sz w:val="24"/>
          <w:szCs w:val="24"/>
        </w:rPr>
      </w:pPr>
      <w:r w:rsidRPr="00711F03">
        <w:rPr>
          <w:sz w:val="24"/>
          <w:szCs w:val="24"/>
        </w:rPr>
        <w:t>Additional analyses focused on evaluation of the environmental index used in the GOA cod assessment, which is described in more detail in the following section.</w:t>
      </w:r>
    </w:p>
    <w:p w14:paraId="17797021" w14:textId="5158ED58" w:rsidR="000313FD" w:rsidRPr="00711F03" w:rsidRDefault="000313FD" w:rsidP="000313FD">
      <w:pPr>
        <w:pStyle w:val="Heading2"/>
        <w:rPr>
          <w:sz w:val="24"/>
          <w:szCs w:val="24"/>
        </w:rPr>
      </w:pPr>
      <w:r w:rsidRPr="00711F03">
        <w:rPr>
          <w:sz w:val="24"/>
          <w:szCs w:val="24"/>
        </w:rPr>
        <w:lastRenderedPageBreak/>
        <w:t>Environmental indices</w:t>
      </w:r>
    </w:p>
    <w:p w14:paraId="3741EE8E" w14:textId="77777777" w:rsidR="000313FD" w:rsidRPr="00711F03" w:rsidRDefault="000313FD" w:rsidP="000313FD">
      <w:pPr>
        <w:jc w:val="left"/>
        <w:rPr>
          <w:rFonts w:ascii="Times" w:hAnsi="Times" w:cs="Lucida Grande"/>
          <w:color w:val="000000"/>
          <w:sz w:val="24"/>
          <w:szCs w:val="24"/>
        </w:rPr>
      </w:pPr>
      <w:r w:rsidRPr="00711F03">
        <w:rPr>
          <w:rFonts w:ascii="Times" w:hAnsi="Times"/>
          <w:sz w:val="24"/>
          <w:szCs w:val="24"/>
        </w:rPr>
        <w:t xml:space="preserve">The Climate Forecast System Reanalysis (CFSR) is the latest version of the National Centers for Environmental Prediction (NCEP) climate reanalysis. The oceanic component of CFSR includes the Geophysical Fluid Dynamics Laboratory Modular Ocean Model version 4 (MOM4) with iterative sea-ice (Saha </w:t>
      </w:r>
      <w:r w:rsidRPr="00711F03">
        <w:rPr>
          <w:rFonts w:ascii="Times" w:hAnsi="Times"/>
          <w:i/>
          <w:sz w:val="24"/>
          <w:szCs w:val="24"/>
        </w:rPr>
        <w:t>et al.</w:t>
      </w:r>
      <w:r w:rsidRPr="00711F03">
        <w:rPr>
          <w:rFonts w:ascii="Times" w:hAnsi="Times"/>
          <w:sz w:val="24"/>
          <w:szCs w:val="24"/>
        </w:rPr>
        <w:t xml:space="preserve"> 2010). It uses 40 levels in the vertical with a 10-meter resolution from surface down to about 262 meters. The zonal resolution is 0.5</w:t>
      </w:r>
      <w:r w:rsidRPr="00711F03">
        <w:rPr>
          <w:rFonts w:ascii="Times" w:hAnsi="Times" w:cs="Lucida Grande"/>
          <w:b/>
          <w:color w:val="000000"/>
          <w:sz w:val="24"/>
          <w:szCs w:val="24"/>
        </w:rPr>
        <w:t>°</w:t>
      </w:r>
      <w:r w:rsidRPr="00711F03">
        <w:rPr>
          <w:rFonts w:ascii="Times" w:hAnsi="Times" w:cs="Lucida Grande"/>
          <w:color w:val="000000"/>
          <w:sz w:val="24"/>
          <w:szCs w:val="24"/>
        </w:rPr>
        <w:t xml:space="preserve"> and a meridional resolution of 0.25° between 10°S and 10°N, gradually increasing through the tropics until becoming fixed at 0.5° poleward of 30°S and 30°N. </w:t>
      </w:r>
    </w:p>
    <w:p w14:paraId="4CFE9B2C" w14:textId="5F2A9812" w:rsidR="000313FD" w:rsidRPr="00711F03" w:rsidRDefault="000313FD" w:rsidP="00987064">
      <w:pPr>
        <w:jc w:val="left"/>
        <w:rPr>
          <w:rFonts w:ascii="Times" w:hAnsi="Times" w:cs="Lucida Grande"/>
          <w:color w:val="000000"/>
          <w:sz w:val="24"/>
          <w:szCs w:val="24"/>
        </w:rPr>
      </w:pPr>
      <w:r w:rsidRPr="00711F03">
        <w:rPr>
          <w:rFonts w:ascii="Times" w:hAnsi="Times" w:cs="Lucida Grande"/>
          <w:color w:val="000000"/>
          <w:sz w:val="24"/>
          <w:szCs w:val="24"/>
        </w:rPr>
        <w:t xml:space="preserve">To make the index, the CFSR reanalysis grid points were co-located with the AFSC bottom trawl survey stations. The co-located CFSR oceanic temperature profiles were then linearly interpolated to obtain the temperatures at the depths centers of gravity for </w:t>
      </w:r>
      <w:r w:rsidR="00047D84" w:rsidRPr="00711F03">
        <w:rPr>
          <w:rFonts w:ascii="Times" w:hAnsi="Times" w:cs="Lucida Grande"/>
          <w:color w:val="000000"/>
          <w:sz w:val="24"/>
          <w:szCs w:val="24"/>
        </w:rPr>
        <w:t>various size ranges of</w:t>
      </w:r>
      <w:r w:rsidRPr="00711F03">
        <w:rPr>
          <w:rFonts w:ascii="Times" w:hAnsi="Times" w:cs="Lucida Grande"/>
          <w:color w:val="000000"/>
          <w:sz w:val="24"/>
          <w:szCs w:val="24"/>
        </w:rPr>
        <w:t xml:space="preserve"> Pacific cod as determined from the AFSC bottom trawl survey. All co-located grid points were then averaged to get the time series of CFSR temperatu</w:t>
      </w:r>
      <w:r w:rsidR="00047D84" w:rsidRPr="00711F03">
        <w:rPr>
          <w:rFonts w:ascii="Times" w:hAnsi="Times" w:cs="Lucida Grande"/>
          <w:color w:val="000000"/>
          <w:sz w:val="24"/>
          <w:szCs w:val="24"/>
        </w:rPr>
        <w:t>res over the period of 1979-2022</w:t>
      </w:r>
      <w:r w:rsidRPr="00711F03">
        <w:rPr>
          <w:rFonts w:ascii="Times" w:hAnsi="Times" w:cs="Lucida Grande"/>
          <w:color w:val="000000"/>
          <w:sz w:val="24"/>
          <w:szCs w:val="24"/>
        </w:rPr>
        <w:t>.</w:t>
      </w:r>
      <w:r w:rsidR="00047D84" w:rsidRPr="00711F03">
        <w:rPr>
          <w:rFonts w:ascii="Times" w:hAnsi="Times" w:cs="Lucida Grande"/>
          <w:color w:val="000000"/>
          <w:sz w:val="24"/>
          <w:szCs w:val="24"/>
        </w:rPr>
        <w:t xml:space="preserve"> The CFSR data is available for size ranges of 0-20 cm, 20-40 cm, 40-60 cm, 60-80 cm and 80+ cm by month (from January to December).</w:t>
      </w:r>
    </w:p>
    <w:p w14:paraId="31FBC00F" w14:textId="77777777" w:rsidR="00047D84" w:rsidRPr="009424E6" w:rsidRDefault="00047D84" w:rsidP="00047D84">
      <w:pPr>
        <w:pStyle w:val="Heading1"/>
        <w:pBdr>
          <w:top w:val="nil"/>
          <w:left w:val="nil"/>
          <w:bottom w:val="nil"/>
          <w:right w:val="nil"/>
          <w:between w:val="nil"/>
        </w:pBdr>
      </w:pPr>
      <w:r w:rsidRPr="009424E6">
        <w:t>Analytic Approach</w:t>
      </w:r>
    </w:p>
    <w:p w14:paraId="5487D7C1" w14:textId="4A344670" w:rsidR="00EB7076" w:rsidRPr="00711F03" w:rsidRDefault="00047D84" w:rsidP="00047D84">
      <w:pPr>
        <w:jc w:val="left"/>
        <w:rPr>
          <w:sz w:val="24"/>
          <w:szCs w:val="24"/>
        </w:rPr>
      </w:pPr>
      <w:r w:rsidRPr="00711F03">
        <w:rPr>
          <w:sz w:val="24"/>
          <w:szCs w:val="24"/>
        </w:rPr>
        <w:t>The base model used in this analysis is the accepted model from the 2022 assessment cycle (model 2019.1a). Model 19.1a is a single sex, age-based model with length-based selectivity</w:t>
      </w:r>
      <w:r w:rsidR="00331328" w:rsidRPr="00711F03">
        <w:rPr>
          <w:sz w:val="24"/>
          <w:szCs w:val="24"/>
        </w:rPr>
        <w:t xml:space="preserve"> and is optimized with the </w:t>
      </w:r>
      <w:commentRangeStart w:id="8"/>
      <w:r w:rsidR="0060280C" w:rsidRPr="00711F03">
        <w:rPr>
          <w:sz w:val="24"/>
          <w:szCs w:val="24"/>
        </w:rPr>
        <w:t>S</w:t>
      </w:r>
      <w:ins w:id="9" w:author="Melissa.Haltuch" w:date="2023-09-12T13:45:00Z">
        <w:r w:rsidR="0092765D">
          <w:rPr>
            <w:sz w:val="24"/>
            <w:szCs w:val="24"/>
          </w:rPr>
          <w:t xml:space="preserve">tock </w:t>
        </w:r>
      </w:ins>
      <w:r w:rsidR="0060280C" w:rsidRPr="00711F03">
        <w:rPr>
          <w:sz w:val="24"/>
          <w:szCs w:val="24"/>
        </w:rPr>
        <w:t>S</w:t>
      </w:r>
      <w:ins w:id="10" w:author="Melissa.Haltuch" w:date="2023-09-12T13:45:00Z">
        <w:r w:rsidR="0092765D">
          <w:rPr>
            <w:sz w:val="24"/>
            <w:szCs w:val="24"/>
          </w:rPr>
          <w:t>ynth</w:t>
        </w:r>
      </w:ins>
      <w:ins w:id="11" w:author="Melissa.Haltuch" w:date="2023-09-12T13:46:00Z">
        <w:r w:rsidR="0092765D">
          <w:rPr>
            <w:sz w:val="24"/>
            <w:szCs w:val="24"/>
          </w:rPr>
          <w:t>esis</w:t>
        </w:r>
        <w:commentRangeEnd w:id="8"/>
        <w:r w:rsidR="0092765D">
          <w:rPr>
            <w:rStyle w:val="CommentReference"/>
          </w:rPr>
          <w:commentReference w:id="8"/>
        </w:r>
      </w:ins>
      <w:r w:rsidR="0060280C" w:rsidRPr="00711F03">
        <w:rPr>
          <w:sz w:val="24"/>
          <w:szCs w:val="24"/>
        </w:rPr>
        <w:t xml:space="preserve"> software (</w:t>
      </w:r>
      <w:r w:rsidR="00331328" w:rsidRPr="00711F03">
        <w:rPr>
          <w:sz w:val="24"/>
          <w:szCs w:val="24"/>
        </w:rPr>
        <w:t>Methot and Wetzell 2013)</w:t>
      </w:r>
      <w:r w:rsidRPr="00711F03">
        <w:rPr>
          <w:sz w:val="24"/>
          <w:szCs w:val="24"/>
        </w:rPr>
        <w:t>.</w:t>
      </w:r>
      <w:r w:rsidR="00331328" w:rsidRPr="00711F03">
        <w:rPr>
          <w:sz w:val="24"/>
          <w:szCs w:val="24"/>
        </w:rPr>
        <w:t xml:space="preserve"> An important aspect </w:t>
      </w:r>
      <w:del w:id="12" w:author="Melissa.Haltuch" w:date="2023-09-12T13:47:00Z">
        <w:r w:rsidR="00331328" w:rsidRPr="00711F03" w:rsidDel="0092765D">
          <w:rPr>
            <w:sz w:val="24"/>
            <w:szCs w:val="24"/>
          </w:rPr>
          <w:delText>to consider in the presented</w:delText>
        </w:r>
      </w:del>
      <w:ins w:id="13" w:author="Melissa.Haltuch" w:date="2023-09-12T13:47:00Z">
        <w:r w:rsidR="0092765D">
          <w:rPr>
            <w:sz w:val="24"/>
            <w:szCs w:val="24"/>
          </w:rPr>
          <w:t>of this</w:t>
        </w:r>
      </w:ins>
      <w:r w:rsidR="00331328" w:rsidRPr="00711F03">
        <w:rPr>
          <w:sz w:val="24"/>
          <w:szCs w:val="24"/>
        </w:rPr>
        <w:t xml:space="preserve"> analysis is that this model uses the CFSR index within an environmental link to the AFSC longline survey catchability parameter (first accepted in </w:t>
      </w:r>
      <w:r w:rsidR="0002571A" w:rsidRPr="00711F03">
        <w:rPr>
          <w:sz w:val="24"/>
          <w:szCs w:val="24"/>
        </w:rPr>
        <w:t>Barbeaux et al. 2017</w:t>
      </w:r>
      <w:r w:rsidR="00331328" w:rsidRPr="00711F03">
        <w:rPr>
          <w:sz w:val="24"/>
          <w:szCs w:val="24"/>
        </w:rPr>
        <w:t>).</w:t>
      </w:r>
    </w:p>
    <w:p w14:paraId="5E56E937" w14:textId="2A7A8872" w:rsidR="00047D84" w:rsidRPr="00711F03" w:rsidRDefault="00047D84" w:rsidP="00047D84">
      <w:pPr>
        <w:pStyle w:val="Heading2"/>
        <w:rPr>
          <w:sz w:val="24"/>
          <w:szCs w:val="24"/>
        </w:rPr>
      </w:pPr>
      <w:r w:rsidRPr="00711F03">
        <w:rPr>
          <w:sz w:val="24"/>
          <w:szCs w:val="24"/>
        </w:rPr>
        <w:t>Description of Alternative Models</w:t>
      </w:r>
    </w:p>
    <w:p w14:paraId="39D138D5" w14:textId="1D2DB770" w:rsidR="00047D84" w:rsidRPr="00711F03" w:rsidRDefault="00047D84" w:rsidP="00047D84">
      <w:pPr>
        <w:jc w:val="left"/>
        <w:rPr>
          <w:sz w:val="24"/>
          <w:szCs w:val="24"/>
        </w:rPr>
      </w:pPr>
      <w:r w:rsidRPr="00711F03">
        <w:rPr>
          <w:sz w:val="24"/>
          <w:szCs w:val="24"/>
        </w:rPr>
        <w:t>Three model variants are presented in this analysis:</w:t>
      </w:r>
    </w:p>
    <w:p w14:paraId="7DE30F10" w14:textId="64DC086A" w:rsidR="00047D84" w:rsidRPr="00711F03" w:rsidRDefault="00047D84" w:rsidP="00047D84">
      <w:pPr>
        <w:pStyle w:val="ListParagraph"/>
        <w:numPr>
          <w:ilvl w:val="0"/>
          <w:numId w:val="46"/>
        </w:numPr>
        <w:jc w:val="left"/>
        <w:rPr>
          <w:sz w:val="24"/>
          <w:szCs w:val="24"/>
        </w:rPr>
      </w:pPr>
      <w:r w:rsidRPr="00711F03">
        <w:rPr>
          <w:sz w:val="24"/>
          <w:szCs w:val="24"/>
        </w:rPr>
        <w:t>2019.1b: same as 2019.1a but the minimum sample size</w:t>
      </w:r>
      <w:r w:rsidR="0060280C" w:rsidRPr="00711F03">
        <w:rPr>
          <w:sz w:val="24"/>
          <w:szCs w:val="24"/>
        </w:rPr>
        <w:t>s for CAAL data</w:t>
      </w:r>
      <w:r w:rsidRPr="00711F03">
        <w:rPr>
          <w:sz w:val="24"/>
          <w:szCs w:val="24"/>
        </w:rPr>
        <w:t xml:space="preserve"> in the </w:t>
      </w:r>
      <w:del w:id="14" w:author="Melissa.Haltuch" w:date="2023-09-12T13:49:00Z">
        <w:r w:rsidR="0060280C" w:rsidRPr="00711F03" w:rsidDel="0092765D">
          <w:rPr>
            <w:sz w:val="24"/>
            <w:szCs w:val="24"/>
          </w:rPr>
          <w:delText>SS</w:delText>
        </w:r>
        <w:r w:rsidRPr="00711F03" w:rsidDel="0092765D">
          <w:rPr>
            <w:sz w:val="24"/>
            <w:szCs w:val="24"/>
          </w:rPr>
          <w:delText xml:space="preserve"> </w:delText>
        </w:r>
      </w:del>
      <w:r w:rsidRPr="00711F03">
        <w:rPr>
          <w:sz w:val="24"/>
          <w:szCs w:val="24"/>
        </w:rPr>
        <w:t xml:space="preserve">data file </w:t>
      </w:r>
      <w:del w:id="15" w:author="Melissa.Haltuch" w:date="2023-09-12T13:49:00Z">
        <w:r w:rsidRPr="00711F03" w:rsidDel="0092765D">
          <w:rPr>
            <w:sz w:val="24"/>
            <w:szCs w:val="24"/>
          </w:rPr>
          <w:delText xml:space="preserve">are </w:delText>
        </w:r>
      </w:del>
      <w:r w:rsidRPr="00711F03">
        <w:rPr>
          <w:sz w:val="24"/>
          <w:szCs w:val="24"/>
        </w:rPr>
        <w:t>changed from 1 to 0.001.</w:t>
      </w:r>
    </w:p>
    <w:p w14:paraId="40E27F63" w14:textId="683BAFCF" w:rsidR="00047D84" w:rsidRPr="00711F03" w:rsidRDefault="00047D84" w:rsidP="00047D84">
      <w:pPr>
        <w:pStyle w:val="ListParagraph"/>
        <w:numPr>
          <w:ilvl w:val="0"/>
          <w:numId w:val="46"/>
        </w:numPr>
        <w:jc w:val="left"/>
        <w:rPr>
          <w:sz w:val="24"/>
          <w:szCs w:val="24"/>
        </w:rPr>
      </w:pPr>
      <w:r w:rsidRPr="00711F03">
        <w:rPr>
          <w:sz w:val="24"/>
          <w:szCs w:val="24"/>
        </w:rPr>
        <w:t xml:space="preserve">2019.1c: same as 2019.1b but the environmental link for the AFSC longline survey catchability parameter </w:t>
      </w:r>
      <w:del w:id="16" w:author="Melissa.Haltuch" w:date="2023-09-12T13:49:00Z">
        <w:r w:rsidRPr="00711F03" w:rsidDel="0092765D">
          <w:rPr>
            <w:sz w:val="24"/>
            <w:szCs w:val="24"/>
          </w:rPr>
          <w:delText xml:space="preserve">is </w:delText>
        </w:r>
      </w:del>
      <w:r w:rsidRPr="00711F03">
        <w:rPr>
          <w:sz w:val="24"/>
          <w:szCs w:val="24"/>
        </w:rPr>
        <w:t>removed</w:t>
      </w:r>
      <w:ins w:id="17" w:author="Melissa.Haltuch" w:date="2023-09-12T13:49:00Z">
        <w:r w:rsidR="0092765D">
          <w:rPr>
            <w:sz w:val="24"/>
            <w:szCs w:val="24"/>
          </w:rPr>
          <w:t>.</w:t>
        </w:r>
      </w:ins>
    </w:p>
    <w:p w14:paraId="38121F4F" w14:textId="73013141" w:rsidR="00047D84" w:rsidRPr="00711F03" w:rsidRDefault="00047D84" w:rsidP="00047D84">
      <w:pPr>
        <w:pStyle w:val="ListParagraph"/>
        <w:numPr>
          <w:ilvl w:val="0"/>
          <w:numId w:val="46"/>
        </w:numPr>
        <w:jc w:val="left"/>
        <w:rPr>
          <w:sz w:val="24"/>
          <w:szCs w:val="24"/>
        </w:rPr>
      </w:pPr>
      <w:r w:rsidRPr="00711F03">
        <w:rPr>
          <w:sz w:val="24"/>
          <w:szCs w:val="24"/>
        </w:rPr>
        <w:t xml:space="preserve">2019.1d: same as 2019.1b </w:t>
      </w:r>
      <w:ins w:id="18" w:author="Melissa.Haltuch" w:date="2023-09-12T13:50:00Z">
        <w:r w:rsidR="006E79FF">
          <w:rPr>
            <w:sz w:val="24"/>
            <w:szCs w:val="24"/>
          </w:rPr>
          <w:t>with the</w:t>
        </w:r>
      </w:ins>
      <w:del w:id="19" w:author="Melissa.Haltuch" w:date="2023-09-12T13:50:00Z">
        <w:r w:rsidRPr="00711F03" w:rsidDel="006E79FF">
          <w:rPr>
            <w:sz w:val="24"/>
            <w:szCs w:val="24"/>
          </w:rPr>
          <w:delText>but a</w:delText>
        </w:r>
      </w:del>
      <w:r w:rsidRPr="00711F03">
        <w:rPr>
          <w:sz w:val="24"/>
          <w:szCs w:val="24"/>
        </w:rPr>
        <w:t xml:space="preserve"> new CFSR</w:t>
      </w:r>
      <w:r w:rsidR="00331328" w:rsidRPr="00711F03">
        <w:rPr>
          <w:sz w:val="24"/>
          <w:szCs w:val="24"/>
        </w:rPr>
        <w:t xml:space="preserve"> index </w:t>
      </w:r>
      <w:del w:id="20" w:author="Melissa.Haltuch" w:date="2023-09-12T13:50:00Z">
        <w:r w:rsidR="00331328" w:rsidRPr="00711F03" w:rsidDel="006E79FF">
          <w:rPr>
            <w:sz w:val="24"/>
            <w:szCs w:val="24"/>
          </w:rPr>
          <w:delText xml:space="preserve">is </w:delText>
        </w:r>
      </w:del>
      <w:r w:rsidR="00331328" w:rsidRPr="00711F03">
        <w:rPr>
          <w:sz w:val="24"/>
          <w:szCs w:val="24"/>
        </w:rPr>
        <w:t>used in the environmental link for the AFSC longline survey catchability parameter</w:t>
      </w:r>
      <w:ins w:id="21" w:author="Melissa.Haltuch" w:date="2023-09-12T13:50:00Z">
        <w:r w:rsidR="006E79FF">
          <w:rPr>
            <w:sz w:val="24"/>
            <w:szCs w:val="24"/>
          </w:rPr>
          <w:t>.</w:t>
        </w:r>
      </w:ins>
    </w:p>
    <w:p w14:paraId="2CD2414F" w14:textId="72C10CF5" w:rsidR="00331328" w:rsidRPr="00711F03" w:rsidRDefault="00331328" w:rsidP="00331328">
      <w:pPr>
        <w:jc w:val="left"/>
        <w:rPr>
          <w:sz w:val="24"/>
          <w:szCs w:val="24"/>
        </w:rPr>
      </w:pPr>
      <w:r w:rsidRPr="00711F03">
        <w:rPr>
          <w:sz w:val="24"/>
          <w:szCs w:val="24"/>
        </w:rPr>
        <w:t xml:space="preserve">When CAAL data is employed within a stock assessment model </w:t>
      </w:r>
      <w:del w:id="22" w:author="Melissa.Haltuch" w:date="2023-09-12T13:59:00Z">
        <w:r w:rsidRPr="00711F03" w:rsidDel="006E79FF">
          <w:rPr>
            <w:sz w:val="24"/>
            <w:szCs w:val="24"/>
          </w:rPr>
          <w:delText>optimized with SS an</w:delText>
        </w:r>
      </w:del>
      <w:r w:rsidRPr="00711F03">
        <w:rPr>
          <w:sz w:val="24"/>
          <w:szCs w:val="24"/>
        </w:rPr>
        <w:t xml:space="preserve"> </w:t>
      </w:r>
      <w:r w:rsidR="0060280C" w:rsidRPr="00711F03">
        <w:rPr>
          <w:sz w:val="24"/>
          <w:szCs w:val="24"/>
        </w:rPr>
        <w:t>‘</w:t>
      </w:r>
      <w:r w:rsidRPr="00711F03">
        <w:rPr>
          <w:sz w:val="24"/>
          <w:szCs w:val="24"/>
        </w:rPr>
        <w:t>input sample size</w:t>
      </w:r>
      <w:ins w:id="23" w:author="Melissa.Haltuch" w:date="2023-09-12T13:59:00Z">
        <w:r w:rsidR="006E79FF">
          <w:rPr>
            <w:sz w:val="24"/>
            <w:szCs w:val="24"/>
          </w:rPr>
          <w:t>s</w:t>
        </w:r>
      </w:ins>
      <w:r w:rsidR="0060280C" w:rsidRPr="00711F03">
        <w:rPr>
          <w:sz w:val="24"/>
          <w:szCs w:val="24"/>
        </w:rPr>
        <w:t>’</w:t>
      </w:r>
      <w:r w:rsidRPr="00711F03">
        <w:rPr>
          <w:sz w:val="24"/>
          <w:szCs w:val="24"/>
        </w:rPr>
        <w:t xml:space="preserve"> </w:t>
      </w:r>
      <w:ins w:id="24" w:author="Melissa.Haltuch" w:date="2023-09-12T13:59:00Z">
        <w:r w:rsidR="006E79FF">
          <w:rPr>
            <w:sz w:val="24"/>
            <w:szCs w:val="24"/>
          </w:rPr>
          <w:t>are</w:t>
        </w:r>
      </w:ins>
      <w:del w:id="25" w:author="Melissa.Haltuch" w:date="2023-09-12T13:59:00Z">
        <w:r w:rsidRPr="00711F03" w:rsidDel="006E79FF">
          <w:rPr>
            <w:sz w:val="24"/>
            <w:szCs w:val="24"/>
          </w:rPr>
          <w:delText>is</w:delText>
        </w:r>
      </w:del>
      <w:r w:rsidRPr="00711F03">
        <w:rPr>
          <w:sz w:val="24"/>
          <w:szCs w:val="24"/>
        </w:rPr>
        <w:t xml:space="preserve"> used to determine the weighing of each set of age-at-length proportions (i.e., proportion of ages for each length bin by fleet and year). </w:t>
      </w:r>
      <w:del w:id="26" w:author="Melissa.Haltuch" w:date="2023-09-12T14:00:00Z">
        <w:r w:rsidRPr="00711F03" w:rsidDel="006E79FF">
          <w:rPr>
            <w:sz w:val="24"/>
            <w:szCs w:val="24"/>
          </w:rPr>
          <w:delText xml:space="preserve">Within SS a </w:delText>
        </w:r>
      </w:del>
      <w:ins w:id="27" w:author="Melissa.Haltuch" w:date="2023-09-12T14:00:00Z">
        <w:r w:rsidR="006E79FF">
          <w:rPr>
            <w:sz w:val="24"/>
            <w:szCs w:val="24"/>
          </w:rPr>
          <w:t xml:space="preserve">A </w:t>
        </w:r>
        <w:r w:rsidR="002510E9">
          <w:rPr>
            <w:sz w:val="24"/>
            <w:szCs w:val="24"/>
          </w:rPr>
          <w:t xml:space="preserve">model </w:t>
        </w:r>
      </w:ins>
      <w:r w:rsidRPr="00711F03">
        <w:rPr>
          <w:sz w:val="24"/>
          <w:szCs w:val="24"/>
        </w:rPr>
        <w:t xml:space="preserve">feature </w:t>
      </w:r>
      <w:del w:id="28" w:author="Melissa.Haltuch" w:date="2023-09-12T14:00:00Z">
        <w:r w:rsidRPr="00711F03" w:rsidDel="002510E9">
          <w:rPr>
            <w:sz w:val="24"/>
            <w:szCs w:val="24"/>
          </w:rPr>
          <w:delText>that is available is</w:delText>
        </w:r>
      </w:del>
      <w:ins w:id="29" w:author="Melissa.Haltuch" w:date="2023-09-12T14:00:00Z">
        <w:r w:rsidR="002510E9">
          <w:rPr>
            <w:sz w:val="24"/>
            <w:szCs w:val="24"/>
          </w:rPr>
          <w:t>called</w:t>
        </w:r>
      </w:ins>
      <w:r w:rsidRPr="00711F03">
        <w:rPr>
          <w:sz w:val="24"/>
          <w:szCs w:val="24"/>
        </w:rPr>
        <w:t xml:space="preserve"> the ‘minimum sample size’</w:t>
      </w:r>
      <w:del w:id="30" w:author="Melissa.Haltuch" w:date="2023-09-12T14:01:00Z">
        <w:r w:rsidRPr="00711F03" w:rsidDel="002510E9">
          <w:rPr>
            <w:sz w:val="24"/>
            <w:szCs w:val="24"/>
          </w:rPr>
          <w:delText>, which</w:delText>
        </w:r>
      </w:del>
      <w:r w:rsidRPr="00711F03">
        <w:rPr>
          <w:sz w:val="24"/>
          <w:szCs w:val="24"/>
        </w:rPr>
        <w:t xml:space="preserve"> can filter which age-at-length proportions are fit within the model based on the magnitude of the input sample size. For example, if the minimum sample size </w:t>
      </w:r>
      <w:del w:id="31" w:author="Melissa.Haltuch" w:date="2023-09-12T14:01:00Z">
        <w:r w:rsidRPr="00711F03" w:rsidDel="002510E9">
          <w:rPr>
            <w:sz w:val="24"/>
            <w:szCs w:val="24"/>
          </w:rPr>
          <w:delText xml:space="preserve">in the SS data file </w:delText>
        </w:r>
      </w:del>
      <w:r w:rsidRPr="00711F03">
        <w:rPr>
          <w:sz w:val="24"/>
          <w:szCs w:val="24"/>
        </w:rPr>
        <w:t xml:space="preserve">is </w:t>
      </w:r>
      <w:del w:id="32" w:author="Melissa.Haltuch" w:date="2023-09-12T14:01:00Z">
        <w:r w:rsidRPr="00711F03" w:rsidDel="002510E9">
          <w:rPr>
            <w:sz w:val="24"/>
            <w:szCs w:val="24"/>
          </w:rPr>
          <w:delText xml:space="preserve">set at </w:delText>
        </w:r>
      </w:del>
      <w:r w:rsidRPr="00711F03">
        <w:rPr>
          <w:sz w:val="24"/>
          <w:szCs w:val="24"/>
        </w:rPr>
        <w:t xml:space="preserve">1, then all age-at-length proportions within the CAAL data that have input sample size’s less than 1 are removed from the model’s CAAL likelihood, where all age-at-length proportions within the CAAL data that have an input sample size greater than 1 are fit by the model. To include all </w:t>
      </w:r>
      <w:del w:id="33" w:author="Melissa.Haltuch" w:date="2023-09-12T14:03:00Z">
        <w:r w:rsidRPr="00711F03" w:rsidDel="002510E9">
          <w:rPr>
            <w:sz w:val="24"/>
            <w:szCs w:val="24"/>
          </w:rPr>
          <w:delText xml:space="preserve">the </w:delText>
        </w:r>
      </w:del>
      <w:r w:rsidRPr="00711F03">
        <w:rPr>
          <w:sz w:val="24"/>
          <w:szCs w:val="24"/>
        </w:rPr>
        <w:t xml:space="preserve">age-at-length proportions in the CAAL data fitting it is suggested </w:t>
      </w:r>
      <w:del w:id="34" w:author="Melissa.Haltuch" w:date="2023-09-12T14:02:00Z">
        <w:r w:rsidRPr="00711F03" w:rsidDel="002510E9">
          <w:rPr>
            <w:sz w:val="24"/>
            <w:szCs w:val="24"/>
          </w:rPr>
          <w:delText>in the SS manual to set</w:delText>
        </w:r>
      </w:del>
      <w:ins w:id="35" w:author="Melissa.Haltuch" w:date="2023-09-12T14:02:00Z">
        <w:r w:rsidR="002510E9">
          <w:rPr>
            <w:sz w:val="24"/>
            <w:szCs w:val="24"/>
          </w:rPr>
          <w:t>that</w:t>
        </w:r>
      </w:ins>
      <w:r w:rsidRPr="00711F03">
        <w:rPr>
          <w:sz w:val="24"/>
          <w:szCs w:val="24"/>
        </w:rPr>
        <w:t xml:space="preserve"> the minimum sample size </w:t>
      </w:r>
      <w:ins w:id="36" w:author="Melissa.Haltuch" w:date="2023-09-12T14:02:00Z">
        <w:r w:rsidR="002510E9">
          <w:rPr>
            <w:sz w:val="24"/>
            <w:szCs w:val="24"/>
          </w:rPr>
          <w:t>be set</w:t>
        </w:r>
      </w:ins>
      <w:ins w:id="37" w:author="Melissa.Haltuch" w:date="2023-09-12T14:03:00Z">
        <w:r w:rsidR="002510E9">
          <w:rPr>
            <w:sz w:val="24"/>
            <w:szCs w:val="24"/>
          </w:rPr>
          <w:t xml:space="preserve"> </w:t>
        </w:r>
      </w:ins>
      <w:r w:rsidRPr="00711F03">
        <w:rPr>
          <w:sz w:val="24"/>
          <w:szCs w:val="24"/>
        </w:rPr>
        <w:t>to 0.001</w:t>
      </w:r>
      <w:r w:rsidR="00DA38BA" w:rsidRPr="00711F03">
        <w:rPr>
          <w:sz w:val="24"/>
          <w:szCs w:val="24"/>
        </w:rPr>
        <w:t>.</w:t>
      </w:r>
      <w:r w:rsidRPr="00711F03">
        <w:rPr>
          <w:sz w:val="24"/>
          <w:szCs w:val="24"/>
        </w:rPr>
        <w:t xml:space="preserve"> </w:t>
      </w:r>
      <w:del w:id="38" w:author="Melissa.Haltuch" w:date="2023-09-12T14:03:00Z">
        <w:r w:rsidR="00DA38BA" w:rsidRPr="00711F03" w:rsidDel="002510E9">
          <w:rPr>
            <w:sz w:val="24"/>
            <w:szCs w:val="24"/>
          </w:rPr>
          <w:delText>In the</w:delText>
        </w:r>
      </w:del>
      <w:ins w:id="39" w:author="Melissa.Haltuch" w:date="2023-09-12T14:03:00Z">
        <w:r w:rsidR="002510E9">
          <w:rPr>
            <w:sz w:val="24"/>
            <w:szCs w:val="24"/>
          </w:rPr>
          <w:t>During</w:t>
        </w:r>
      </w:ins>
      <w:r w:rsidR="00DA38BA" w:rsidRPr="00711F03">
        <w:rPr>
          <w:sz w:val="24"/>
          <w:szCs w:val="24"/>
        </w:rPr>
        <w:t xml:space="preserve"> spring of 2023 i</w:t>
      </w:r>
      <w:r w:rsidRPr="00711F03">
        <w:rPr>
          <w:sz w:val="24"/>
          <w:szCs w:val="24"/>
        </w:rPr>
        <w:t xml:space="preserve">t was discovered that the minimum sample size in the GOA </w:t>
      </w:r>
      <w:ins w:id="40" w:author="Melissa.Haltuch" w:date="2023-09-12T14:04:00Z">
        <w:r w:rsidR="002510E9">
          <w:rPr>
            <w:sz w:val="24"/>
            <w:szCs w:val="24"/>
          </w:rPr>
          <w:t xml:space="preserve">Pacific </w:t>
        </w:r>
      </w:ins>
      <w:r w:rsidRPr="00711F03">
        <w:rPr>
          <w:sz w:val="24"/>
          <w:szCs w:val="24"/>
        </w:rPr>
        <w:t>cod assessment model had inadvertently been set at 1</w:t>
      </w:r>
      <w:r w:rsidR="00DA38BA" w:rsidRPr="00711F03">
        <w:rPr>
          <w:sz w:val="24"/>
          <w:szCs w:val="24"/>
        </w:rPr>
        <w:t xml:space="preserve"> </w:t>
      </w:r>
      <w:del w:id="41" w:author="Melissa.Haltuch" w:date="2023-09-12T14:04:00Z">
        <w:r w:rsidR="00DA38BA" w:rsidRPr="00711F03" w:rsidDel="002510E9">
          <w:rPr>
            <w:sz w:val="24"/>
            <w:szCs w:val="24"/>
          </w:rPr>
          <w:delText xml:space="preserve">in previous assessments </w:delText>
        </w:r>
      </w:del>
      <w:r w:rsidR="00DA38BA" w:rsidRPr="00711F03">
        <w:rPr>
          <w:sz w:val="24"/>
          <w:szCs w:val="24"/>
        </w:rPr>
        <w:t>(</w:t>
      </w:r>
      <w:commentRangeStart w:id="42"/>
      <w:commentRangeStart w:id="43"/>
      <w:r w:rsidR="00DA38BA" w:rsidRPr="00711F03">
        <w:rPr>
          <w:sz w:val="24"/>
          <w:szCs w:val="24"/>
        </w:rPr>
        <w:t>we are currently unable to determine when that occurred</w:t>
      </w:r>
      <w:commentRangeEnd w:id="42"/>
      <w:r w:rsidR="0039259B" w:rsidRPr="00711F03">
        <w:rPr>
          <w:rStyle w:val="CommentReference"/>
          <w:sz w:val="24"/>
          <w:szCs w:val="24"/>
        </w:rPr>
        <w:commentReference w:id="42"/>
      </w:r>
      <w:commentRangeEnd w:id="43"/>
      <w:r w:rsidR="000004E2">
        <w:rPr>
          <w:rStyle w:val="CommentReference"/>
        </w:rPr>
        <w:commentReference w:id="43"/>
      </w:r>
      <w:r w:rsidR="00DA38BA" w:rsidRPr="00711F03">
        <w:rPr>
          <w:sz w:val="24"/>
          <w:szCs w:val="24"/>
        </w:rPr>
        <w:t>). This resulted in removing 1,812 of 2,825 age-at-length proportions within the CAAL data</w:t>
      </w:r>
      <w:r w:rsidR="0060280C" w:rsidRPr="00711F03">
        <w:rPr>
          <w:sz w:val="24"/>
          <w:szCs w:val="24"/>
        </w:rPr>
        <w:t xml:space="preserve"> across the 3 fishery fleets and</w:t>
      </w:r>
      <w:r w:rsidR="00DA38BA" w:rsidRPr="00711F03">
        <w:rPr>
          <w:sz w:val="24"/>
          <w:szCs w:val="24"/>
        </w:rPr>
        <w:t xml:space="preserve"> the bottom trawl survey, or, 64% of the data available for CAAL fitting was </w:t>
      </w:r>
      <w:r w:rsidR="00DA38BA" w:rsidRPr="00711F03">
        <w:rPr>
          <w:sz w:val="24"/>
          <w:szCs w:val="24"/>
        </w:rPr>
        <w:lastRenderedPageBreak/>
        <w:t>not included in the likelihood of the model. In this analysis, model 2019.1b sets the minimum sample size at 0.001</w:t>
      </w:r>
      <w:del w:id="44" w:author="Melissa.Haltuch" w:date="2023-09-12T14:05:00Z">
        <w:r w:rsidR="00DA38BA" w:rsidRPr="00711F03" w:rsidDel="000004E2">
          <w:rPr>
            <w:sz w:val="24"/>
            <w:szCs w:val="24"/>
          </w:rPr>
          <w:delText xml:space="preserve"> within the SS data file</w:delText>
        </w:r>
      </w:del>
      <w:r w:rsidR="00DA38BA" w:rsidRPr="00711F03">
        <w:rPr>
          <w:sz w:val="24"/>
          <w:szCs w:val="24"/>
        </w:rPr>
        <w:t>, thereby including all of the available CAAL data in the model fitting process.</w:t>
      </w:r>
    </w:p>
    <w:p w14:paraId="4AC9CB9C" w14:textId="6710FC24" w:rsidR="00FE0BE7" w:rsidRPr="00711F03" w:rsidRDefault="00FE0BE7" w:rsidP="00331328">
      <w:pPr>
        <w:jc w:val="left"/>
        <w:rPr>
          <w:sz w:val="24"/>
          <w:szCs w:val="24"/>
        </w:rPr>
      </w:pPr>
      <w:del w:id="45" w:author="Melissa.Haltuch" w:date="2023-09-12T14:06:00Z">
        <w:r w:rsidRPr="00711F03" w:rsidDel="000004E2">
          <w:rPr>
            <w:sz w:val="24"/>
            <w:szCs w:val="24"/>
          </w:rPr>
          <w:delText>At the</w:delText>
        </w:r>
      </w:del>
      <w:ins w:id="46" w:author="Melissa.Haltuch" w:date="2023-09-12T14:06:00Z">
        <w:r w:rsidR="000004E2">
          <w:rPr>
            <w:sz w:val="24"/>
            <w:szCs w:val="24"/>
          </w:rPr>
          <w:t>During the</w:t>
        </w:r>
      </w:ins>
      <w:r w:rsidRPr="00711F03">
        <w:rPr>
          <w:sz w:val="24"/>
          <w:szCs w:val="24"/>
        </w:rPr>
        <w:t xml:space="preserve"> November 2022 </w:t>
      </w:r>
      <w:ins w:id="47" w:author="Melissa.Haltuch" w:date="2023-09-12T14:06:00Z">
        <w:r w:rsidR="000004E2" w:rsidRPr="00711F03">
          <w:rPr>
            <w:sz w:val="24"/>
            <w:szCs w:val="24"/>
          </w:rPr>
          <w:t xml:space="preserve">GOA groundfish Plan Team </w:t>
        </w:r>
      </w:ins>
      <w:r w:rsidRPr="00711F03">
        <w:rPr>
          <w:sz w:val="24"/>
          <w:szCs w:val="24"/>
        </w:rPr>
        <w:t xml:space="preserve">meeting </w:t>
      </w:r>
      <w:del w:id="48" w:author="Melissa.Haltuch" w:date="2023-09-12T14:06:00Z">
        <w:r w:rsidRPr="00711F03" w:rsidDel="000004E2">
          <w:rPr>
            <w:sz w:val="24"/>
            <w:szCs w:val="24"/>
          </w:rPr>
          <w:delText xml:space="preserve">of the GOA groundfish Plan Team </w:delText>
        </w:r>
      </w:del>
      <w:r w:rsidRPr="00711F03">
        <w:rPr>
          <w:sz w:val="24"/>
          <w:szCs w:val="24"/>
        </w:rPr>
        <w:t>a request was made to evaluate the assessment model without the environmental link to the AFSC longline survey catchability to determine whether this relationship was still appropriate. To address this request</w:t>
      </w:r>
      <w:ins w:id="49" w:author="Melissa.Haltuch" w:date="2023-09-12T14:06:00Z">
        <w:r w:rsidR="000004E2">
          <w:rPr>
            <w:sz w:val="24"/>
            <w:szCs w:val="24"/>
          </w:rPr>
          <w:t>,</w:t>
        </w:r>
      </w:ins>
      <w:r w:rsidRPr="00711F03">
        <w:rPr>
          <w:sz w:val="24"/>
          <w:szCs w:val="24"/>
        </w:rPr>
        <w:t xml:space="preserve"> we include model 2019.1c, which </w:t>
      </w:r>
      <w:del w:id="50" w:author="Melissa.Haltuch" w:date="2023-09-12T14:06:00Z">
        <w:r w:rsidRPr="00711F03" w:rsidDel="000004E2">
          <w:rPr>
            <w:sz w:val="24"/>
            <w:szCs w:val="24"/>
          </w:rPr>
          <w:delText xml:space="preserve">is a model variant that </w:delText>
        </w:r>
      </w:del>
      <w:r w:rsidRPr="00711F03">
        <w:rPr>
          <w:sz w:val="24"/>
          <w:szCs w:val="24"/>
        </w:rPr>
        <w:t>removes the environmental link for the AFSC longline survey, to compare with the model that includes the environmental link.</w:t>
      </w:r>
    </w:p>
    <w:p w14:paraId="2CC6F7FF" w14:textId="71AA392E" w:rsidR="00FE0BE7" w:rsidRPr="00711F03" w:rsidRDefault="00FE0BE7" w:rsidP="00331328">
      <w:pPr>
        <w:jc w:val="left"/>
        <w:rPr>
          <w:sz w:val="24"/>
          <w:szCs w:val="24"/>
        </w:rPr>
      </w:pPr>
      <w:r w:rsidRPr="00711F03">
        <w:rPr>
          <w:sz w:val="24"/>
          <w:szCs w:val="24"/>
        </w:rPr>
        <w:t>In the process of developing model 2019.1c, the CFSR index was reevaluated to determine whether there was a more appropriate month and size range that explained the variability in the AFSC longline survey index for GOA cod. Model comparison with the Akaike Information Criterion (</w:t>
      </w:r>
      <w:r w:rsidR="0039259B" w:rsidRPr="00711F03">
        <w:rPr>
          <w:sz w:val="24"/>
          <w:szCs w:val="24"/>
        </w:rPr>
        <w:t>AIC, Burnham and Anderson 2002</w:t>
      </w:r>
      <w:r w:rsidRPr="00711F03">
        <w:rPr>
          <w:sz w:val="24"/>
          <w:szCs w:val="24"/>
        </w:rPr>
        <w:t xml:space="preserve">) was performed across the size ranges and months of the CFSR index, whereupon the index that resulted in the model with the smallest AIC was selected and </w:t>
      </w:r>
      <w:ins w:id="51" w:author="Melissa.Haltuch" w:date="2023-09-12T14:07:00Z">
        <w:r w:rsidR="000004E2">
          <w:rPr>
            <w:sz w:val="24"/>
            <w:szCs w:val="24"/>
          </w:rPr>
          <w:t xml:space="preserve">used </w:t>
        </w:r>
      </w:ins>
      <w:ins w:id="52" w:author="Melissa.Haltuch" w:date="2023-09-12T14:08:00Z">
        <w:r w:rsidR="000004E2">
          <w:rPr>
            <w:sz w:val="24"/>
            <w:szCs w:val="24"/>
          </w:rPr>
          <w:t>in</w:t>
        </w:r>
      </w:ins>
      <w:del w:id="53" w:author="Melissa.Haltuch" w:date="2023-09-12T14:08:00Z">
        <w:r w:rsidRPr="00711F03" w:rsidDel="000004E2">
          <w:rPr>
            <w:sz w:val="24"/>
            <w:szCs w:val="24"/>
          </w:rPr>
          <w:delText>presented as</w:delText>
        </w:r>
      </w:del>
      <w:r w:rsidRPr="00711F03">
        <w:rPr>
          <w:sz w:val="24"/>
          <w:szCs w:val="24"/>
        </w:rPr>
        <w:t xml:space="preserve"> model variant 2019.1d.</w:t>
      </w:r>
    </w:p>
    <w:p w14:paraId="350E0E8F" w14:textId="19D86592" w:rsidR="00FE0BE7" w:rsidRPr="00FE0BE7" w:rsidRDefault="00FE0BE7" w:rsidP="00FE0BE7">
      <w:pPr>
        <w:pStyle w:val="Heading1"/>
        <w:pBdr>
          <w:top w:val="nil"/>
          <w:left w:val="nil"/>
          <w:bottom w:val="nil"/>
          <w:right w:val="nil"/>
          <w:between w:val="nil"/>
        </w:pBdr>
      </w:pPr>
      <w:r>
        <w:t>Results</w:t>
      </w:r>
    </w:p>
    <w:p w14:paraId="73007D69" w14:textId="20A3786B" w:rsidR="00FE0BE7" w:rsidRPr="00711F03" w:rsidRDefault="00FE0BE7" w:rsidP="00FE0BE7">
      <w:pPr>
        <w:pStyle w:val="Heading2"/>
        <w:rPr>
          <w:sz w:val="24"/>
          <w:szCs w:val="24"/>
        </w:rPr>
      </w:pPr>
      <w:r w:rsidRPr="00711F03">
        <w:rPr>
          <w:sz w:val="24"/>
          <w:szCs w:val="24"/>
        </w:rPr>
        <w:t>Model 2019.1b – correcting minimum sample size</w:t>
      </w:r>
    </w:p>
    <w:p w14:paraId="62E756B7" w14:textId="5BE02218" w:rsidR="00846C32" w:rsidRPr="00711F03" w:rsidRDefault="00E72619" w:rsidP="00FE0BE7">
      <w:pPr>
        <w:jc w:val="left"/>
        <w:rPr>
          <w:sz w:val="24"/>
          <w:szCs w:val="24"/>
        </w:rPr>
      </w:pPr>
      <w:r w:rsidRPr="00711F03">
        <w:rPr>
          <w:sz w:val="24"/>
          <w:szCs w:val="24"/>
        </w:rPr>
        <w:t xml:space="preserve">As described above, in model 2019.1b the minimum sample size was changed from 1 to 0.001 in the SS data file so that all the CAAL data would be included in the model fitting process. </w:t>
      </w:r>
      <w:del w:id="54" w:author="Melissa.Haltuch" w:date="2023-09-12T14:08:00Z">
        <w:r w:rsidRPr="00711F03" w:rsidDel="000004E2">
          <w:rPr>
            <w:sz w:val="24"/>
            <w:szCs w:val="24"/>
          </w:rPr>
          <w:delText>Overall, w</w:delText>
        </w:r>
      </w:del>
      <w:ins w:id="55" w:author="Melissa.Haltuch" w:date="2023-09-12T14:08:00Z">
        <w:r w:rsidR="000004E2">
          <w:rPr>
            <w:sz w:val="24"/>
            <w:szCs w:val="24"/>
          </w:rPr>
          <w:t>W</w:t>
        </w:r>
      </w:ins>
      <w:r w:rsidRPr="00711F03">
        <w:rPr>
          <w:sz w:val="24"/>
          <w:szCs w:val="24"/>
        </w:rPr>
        <w:t xml:space="preserve">ith the addition of all </w:t>
      </w:r>
      <w:del w:id="56" w:author="Melissa.Haltuch" w:date="2023-09-12T14:08:00Z">
        <w:r w:rsidRPr="00711F03" w:rsidDel="000004E2">
          <w:rPr>
            <w:sz w:val="24"/>
            <w:szCs w:val="24"/>
          </w:rPr>
          <w:delText xml:space="preserve">the </w:delText>
        </w:r>
      </w:del>
      <w:r w:rsidRPr="00711F03">
        <w:rPr>
          <w:sz w:val="24"/>
          <w:szCs w:val="24"/>
        </w:rPr>
        <w:t xml:space="preserve">CAAL data the total likelihood </w:t>
      </w:r>
      <w:del w:id="57" w:author="Melissa.Haltuch" w:date="2023-09-12T14:09:00Z">
        <w:r w:rsidRPr="00711F03" w:rsidDel="000004E2">
          <w:rPr>
            <w:sz w:val="24"/>
            <w:szCs w:val="24"/>
          </w:rPr>
          <w:delText>in</w:delText>
        </w:r>
      </w:del>
      <w:ins w:id="58" w:author="Melissa.Haltuch" w:date="2023-09-12T14:09:00Z">
        <w:r w:rsidR="000004E2">
          <w:rPr>
            <w:sz w:val="24"/>
            <w:szCs w:val="24"/>
          </w:rPr>
          <w:t>of</w:t>
        </w:r>
      </w:ins>
      <w:r w:rsidRPr="00711F03">
        <w:rPr>
          <w:sz w:val="24"/>
          <w:szCs w:val="24"/>
        </w:rPr>
        <w:t xml:space="preserve"> model 2019.1b decreased by over 1,000 compared to model 2019.1a. The primary driver of the decrease in total likelihood was in the age composition component, which represents the fit to the CAAL data.</w:t>
      </w:r>
      <w:r w:rsidR="0067137F" w:rsidRPr="00711F03">
        <w:rPr>
          <w:sz w:val="24"/>
          <w:szCs w:val="24"/>
        </w:rPr>
        <w:t xml:space="preserve"> While the </w:t>
      </w:r>
      <w:commentRangeStart w:id="59"/>
      <w:r w:rsidR="0067137F" w:rsidRPr="00711F03">
        <w:rPr>
          <w:sz w:val="24"/>
          <w:szCs w:val="24"/>
        </w:rPr>
        <w:t>fit</w:t>
      </w:r>
      <w:commentRangeEnd w:id="59"/>
      <w:r w:rsidR="000004E2">
        <w:rPr>
          <w:rStyle w:val="CommentReference"/>
        </w:rPr>
        <w:commentReference w:id="59"/>
      </w:r>
      <w:r w:rsidR="0067137F" w:rsidRPr="00711F03">
        <w:rPr>
          <w:sz w:val="24"/>
          <w:szCs w:val="24"/>
        </w:rPr>
        <w:t xml:space="preserve"> to the survey likelihood component (trawl and longline surveys) slightly increased, the difference in fit was not visually apparent, particularly in recent years (Figures 1 and 2). Overall, spawning biomass increased in model 2019.1b compared to 2019.1a across the time series (Figure 3), and increased by 6% in the final year of the model (2022). </w:t>
      </w:r>
      <w:r w:rsidRPr="00711F03">
        <w:rPr>
          <w:sz w:val="24"/>
          <w:szCs w:val="24"/>
        </w:rPr>
        <w:t>Due to this large decrease in the total likelihood, and that model 2019.1b represents a correction to a previous misspecification of the minimum sample size</w:t>
      </w:r>
      <w:del w:id="60" w:author="Melissa.Haltuch" w:date="2023-09-12T14:10:00Z">
        <w:r w:rsidRPr="00711F03" w:rsidDel="00D42E03">
          <w:rPr>
            <w:sz w:val="24"/>
            <w:szCs w:val="24"/>
          </w:rPr>
          <w:delText xml:space="preserve"> in the SS data file</w:delText>
        </w:r>
      </w:del>
      <w:r w:rsidRPr="00711F03">
        <w:rPr>
          <w:sz w:val="24"/>
          <w:szCs w:val="24"/>
        </w:rPr>
        <w:t>, we recommend 2019.1b be the base assessment model from this point forward, and use this model in subsequent analyses presented herein.</w:t>
      </w:r>
    </w:p>
    <w:p w14:paraId="70B11A48" w14:textId="5AE5CFC8" w:rsidR="00846C32" w:rsidRPr="00711F03" w:rsidRDefault="00846C32" w:rsidP="00846C32">
      <w:pPr>
        <w:pStyle w:val="Heading2"/>
        <w:rPr>
          <w:sz w:val="24"/>
          <w:szCs w:val="24"/>
        </w:rPr>
      </w:pPr>
      <w:r w:rsidRPr="00711F03">
        <w:rPr>
          <w:sz w:val="24"/>
          <w:szCs w:val="24"/>
        </w:rPr>
        <w:t>Model 2019.1c – removing AFSC longline catchability environmental link</w:t>
      </w:r>
    </w:p>
    <w:p w14:paraId="3D61020D" w14:textId="1323F21C" w:rsidR="00846C32" w:rsidRPr="00711F03" w:rsidRDefault="00846C32" w:rsidP="00846C32">
      <w:pPr>
        <w:jc w:val="left"/>
        <w:rPr>
          <w:sz w:val="24"/>
          <w:szCs w:val="24"/>
        </w:rPr>
      </w:pPr>
      <w:r w:rsidRPr="00711F03">
        <w:rPr>
          <w:sz w:val="24"/>
          <w:szCs w:val="24"/>
        </w:rPr>
        <w:t>F</w:t>
      </w:r>
      <w:r w:rsidR="0067137F" w:rsidRPr="00711F03">
        <w:rPr>
          <w:sz w:val="24"/>
          <w:szCs w:val="24"/>
        </w:rPr>
        <w:t>or compa</w:t>
      </w:r>
      <w:r w:rsidRPr="00711F03">
        <w:rPr>
          <w:sz w:val="24"/>
          <w:szCs w:val="24"/>
        </w:rPr>
        <w:t>r</w:t>
      </w:r>
      <w:r w:rsidR="0067137F" w:rsidRPr="00711F03">
        <w:rPr>
          <w:sz w:val="24"/>
          <w:szCs w:val="24"/>
        </w:rPr>
        <w:t>ison</w:t>
      </w:r>
      <w:r w:rsidRPr="00711F03">
        <w:rPr>
          <w:sz w:val="24"/>
          <w:szCs w:val="24"/>
        </w:rPr>
        <w:t xml:space="preserve"> with the current model configuration</w:t>
      </w:r>
      <w:ins w:id="61" w:author="Melissa.Haltuch" w:date="2023-09-12T14:11:00Z">
        <w:r w:rsidR="00D42E03">
          <w:rPr>
            <w:sz w:val="24"/>
            <w:szCs w:val="24"/>
          </w:rPr>
          <w:t>,</w:t>
        </w:r>
      </w:ins>
      <w:r w:rsidRPr="00711F03">
        <w:rPr>
          <w:sz w:val="24"/>
          <w:szCs w:val="24"/>
        </w:rPr>
        <w:t xml:space="preserve"> in which the AFSC longline survey </w:t>
      </w:r>
      <w:r w:rsidR="0067137F" w:rsidRPr="00711F03">
        <w:rPr>
          <w:sz w:val="24"/>
          <w:szCs w:val="24"/>
        </w:rPr>
        <w:t>catchability</w:t>
      </w:r>
      <w:r w:rsidRPr="00711F03">
        <w:rPr>
          <w:sz w:val="24"/>
          <w:szCs w:val="24"/>
        </w:rPr>
        <w:t xml:space="preserve"> is estimated with an </w:t>
      </w:r>
      <w:r w:rsidR="0067137F" w:rsidRPr="00711F03">
        <w:rPr>
          <w:sz w:val="24"/>
          <w:szCs w:val="24"/>
        </w:rPr>
        <w:t>environmental</w:t>
      </w:r>
      <w:r w:rsidRPr="00711F03">
        <w:rPr>
          <w:sz w:val="24"/>
          <w:szCs w:val="24"/>
        </w:rPr>
        <w:t xml:space="preserve"> link to the CFSR index</w:t>
      </w:r>
      <w:ins w:id="62" w:author="Melissa.Haltuch" w:date="2023-09-12T14:11:00Z">
        <w:r w:rsidR="00D42E03">
          <w:rPr>
            <w:sz w:val="24"/>
            <w:szCs w:val="24"/>
          </w:rPr>
          <w:t>,</w:t>
        </w:r>
      </w:ins>
      <w:r w:rsidR="0067137F" w:rsidRPr="00711F03">
        <w:rPr>
          <w:sz w:val="24"/>
          <w:szCs w:val="24"/>
        </w:rPr>
        <w:t xml:space="preserve"> we constructed model variant 2019.1c, in which the environmental</w:t>
      </w:r>
      <w:r w:rsidR="004E7779" w:rsidRPr="00711F03">
        <w:rPr>
          <w:sz w:val="24"/>
          <w:szCs w:val="24"/>
        </w:rPr>
        <w:t xml:space="preserve"> link wa</w:t>
      </w:r>
      <w:r w:rsidR="0067137F" w:rsidRPr="00711F03">
        <w:rPr>
          <w:sz w:val="24"/>
          <w:szCs w:val="24"/>
        </w:rPr>
        <w:t>s removed. To perform this comparison</w:t>
      </w:r>
      <w:ins w:id="63" w:author="Melissa.Haltuch" w:date="2023-09-12T14:11:00Z">
        <w:r w:rsidR="00D42E03">
          <w:rPr>
            <w:sz w:val="24"/>
            <w:szCs w:val="24"/>
          </w:rPr>
          <w:t>,</w:t>
        </w:r>
      </w:ins>
      <w:r w:rsidR="0067137F" w:rsidRPr="00711F03">
        <w:rPr>
          <w:sz w:val="24"/>
          <w:szCs w:val="24"/>
        </w:rPr>
        <w:t xml:space="preserve"> we did a retrospective analysis, in which the AIC value from model 2019.1b was compared to the AIC value from model 2019.1c for the last 10 years. For each of the last 10 years the AIC value from model 2019.1b was s</w:t>
      </w:r>
      <w:r w:rsidR="0060280C" w:rsidRPr="00711F03">
        <w:rPr>
          <w:sz w:val="24"/>
          <w:szCs w:val="24"/>
        </w:rPr>
        <w:t>maller than 2019.1c</w:t>
      </w:r>
      <w:r w:rsidR="004E7779" w:rsidRPr="00711F03">
        <w:rPr>
          <w:sz w:val="24"/>
          <w:szCs w:val="24"/>
        </w:rPr>
        <w:t xml:space="preserve"> (Table 2)</w:t>
      </w:r>
      <w:r w:rsidR="0067137F" w:rsidRPr="00711F03">
        <w:rPr>
          <w:sz w:val="24"/>
          <w:szCs w:val="24"/>
        </w:rPr>
        <w:t xml:space="preserve">, indicating that even with the </w:t>
      </w:r>
      <w:r w:rsidR="004E7779" w:rsidRPr="00711F03">
        <w:rPr>
          <w:sz w:val="24"/>
          <w:szCs w:val="24"/>
        </w:rPr>
        <w:t>addition</w:t>
      </w:r>
      <w:r w:rsidR="0067137F" w:rsidRPr="00711F03">
        <w:rPr>
          <w:sz w:val="24"/>
          <w:szCs w:val="24"/>
        </w:rPr>
        <w:t xml:space="preserve"> of the </w:t>
      </w:r>
      <w:r w:rsidR="004E7779" w:rsidRPr="00711F03">
        <w:rPr>
          <w:sz w:val="24"/>
          <w:szCs w:val="24"/>
        </w:rPr>
        <w:t>environmental</w:t>
      </w:r>
      <w:r w:rsidR="0067137F" w:rsidRPr="00711F03">
        <w:rPr>
          <w:sz w:val="24"/>
          <w:szCs w:val="24"/>
        </w:rPr>
        <w:t xml:space="preserve"> link parameter in model 2019.1b, model 2019.1b is continually preferred over 2019.1c</w:t>
      </w:r>
      <w:del w:id="64" w:author="Melissa.Haltuch" w:date="2023-09-12T14:12:00Z">
        <w:r w:rsidR="0067137F" w:rsidRPr="00711F03" w:rsidDel="00D42E03">
          <w:rPr>
            <w:sz w:val="24"/>
            <w:szCs w:val="24"/>
          </w:rPr>
          <w:delText xml:space="preserve"> </w:delText>
        </w:r>
        <w:r w:rsidR="0060280C" w:rsidRPr="00711F03" w:rsidDel="00D42E03">
          <w:rPr>
            <w:sz w:val="24"/>
            <w:szCs w:val="24"/>
          </w:rPr>
          <w:delText>based on AIC comparison</w:delText>
        </w:r>
      </w:del>
      <w:r w:rsidR="0067137F" w:rsidRPr="00711F03">
        <w:rPr>
          <w:sz w:val="24"/>
          <w:szCs w:val="24"/>
        </w:rPr>
        <w:t>. Further, Mohn’s ρ from each model was nearly the same, -0.0727 from model 2019.1b and -0.0722 from model 2019.1c</w:t>
      </w:r>
      <w:r w:rsidR="004E7779" w:rsidRPr="00711F03">
        <w:rPr>
          <w:sz w:val="24"/>
          <w:szCs w:val="24"/>
        </w:rPr>
        <w:t xml:space="preserve">. Due </w:t>
      </w:r>
      <w:r w:rsidR="0060280C" w:rsidRPr="00711F03">
        <w:rPr>
          <w:sz w:val="24"/>
          <w:szCs w:val="24"/>
        </w:rPr>
        <w:t>to the continued and sustained</w:t>
      </w:r>
      <w:r w:rsidR="004E7779" w:rsidRPr="00711F03">
        <w:rPr>
          <w:sz w:val="24"/>
          <w:szCs w:val="24"/>
        </w:rPr>
        <w:t xml:space="preserve"> improvement </w:t>
      </w:r>
      <w:r w:rsidR="0060280C" w:rsidRPr="00711F03">
        <w:rPr>
          <w:sz w:val="24"/>
          <w:szCs w:val="24"/>
        </w:rPr>
        <w:t xml:space="preserve">resulting from </w:t>
      </w:r>
      <w:r w:rsidR="004E7779" w:rsidRPr="00711F03">
        <w:rPr>
          <w:sz w:val="24"/>
          <w:szCs w:val="24"/>
        </w:rPr>
        <w:t>the environmental link</w:t>
      </w:r>
      <w:r w:rsidR="0060280C" w:rsidRPr="00711F03">
        <w:rPr>
          <w:sz w:val="24"/>
          <w:szCs w:val="24"/>
        </w:rPr>
        <w:t xml:space="preserve"> to</w:t>
      </w:r>
      <w:r w:rsidR="004E7779" w:rsidRPr="00711F03">
        <w:rPr>
          <w:sz w:val="24"/>
          <w:szCs w:val="24"/>
        </w:rPr>
        <w:t xml:space="preserve"> the AFSC longline surve</w:t>
      </w:r>
      <w:r w:rsidR="0060280C" w:rsidRPr="00711F03">
        <w:rPr>
          <w:sz w:val="24"/>
          <w:szCs w:val="24"/>
        </w:rPr>
        <w:t xml:space="preserve">y catchability in model 2019.1b, </w:t>
      </w:r>
      <w:r w:rsidR="004E7779" w:rsidRPr="00711F03">
        <w:rPr>
          <w:sz w:val="24"/>
          <w:szCs w:val="24"/>
        </w:rPr>
        <w:t>we recommend that the environmental link to AFSC longline survey catchability be continued</w:t>
      </w:r>
      <w:r w:rsidR="0002571A" w:rsidRPr="00711F03">
        <w:rPr>
          <w:sz w:val="24"/>
          <w:szCs w:val="24"/>
        </w:rPr>
        <w:t xml:space="preserve"> in future assessments</w:t>
      </w:r>
      <w:r w:rsidR="004E7779" w:rsidRPr="00711F03">
        <w:rPr>
          <w:sz w:val="24"/>
          <w:szCs w:val="24"/>
        </w:rPr>
        <w:t>.</w:t>
      </w:r>
    </w:p>
    <w:p w14:paraId="37B5F4D6" w14:textId="07B4AB53" w:rsidR="004E7779" w:rsidRPr="00711F03" w:rsidRDefault="004E7779" w:rsidP="004E7779">
      <w:pPr>
        <w:pStyle w:val="Heading2"/>
        <w:rPr>
          <w:sz w:val="24"/>
          <w:szCs w:val="24"/>
        </w:rPr>
      </w:pPr>
      <w:r w:rsidRPr="00711F03">
        <w:rPr>
          <w:sz w:val="24"/>
          <w:szCs w:val="24"/>
        </w:rPr>
        <w:lastRenderedPageBreak/>
        <w:t>Model 2019.1d – reevaluation of the AFSC longline catchability environmental link</w:t>
      </w:r>
    </w:p>
    <w:p w14:paraId="391D41F4" w14:textId="5A768E2A" w:rsidR="004E7779" w:rsidRPr="00711F03" w:rsidRDefault="004E7779" w:rsidP="00B24CE1">
      <w:pPr>
        <w:jc w:val="left"/>
        <w:rPr>
          <w:sz w:val="24"/>
          <w:szCs w:val="24"/>
        </w:rPr>
      </w:pPr>
      <w:r w:rsidRPr="00711F03">
        <w:rPr>
          <w:sz w:val="24"/>
          <w:szCs w:val="24"/>
        </w:rPr>
        <w:t xml:space="preserve">To reevaluate the </w:t>
      </w:r>
      <w:r w:rsidR="00A81834" w:rsidRPr="00711F03">
        <w:rPr>
          <w:sz w:val="24"/>
          <w:szCs w:val="24"/>
        </w:rPr>
        <w:t>environmental</w:t>
      </w:r>
      <w:r w:rsidRPr="00711F03">
        <w:rPr>
          <w:sz w:val="24"/>
          <w:szCs w:val="24"/>
        </w:rPr>
        <w:t xml:space="preserve"> link to the AFSC longline survey </w:t>
      </w:r>
      <w:r w:rsidR="00A81834" w:rsidRPr="00711F03">
        <w:rPr>
          <w:sz w:val="24"/>
          <w:szCs w:val="24"/>
        </w:rPr>
        <w:t>catchability</w:t>
      </w:r>
      <w:r w:rsidR="0002571A" w:rsidRPr="00711F03">
        <w:rPr>
          <w:sz w:val="24"/>
          <w:szCs w:val="24"/>
        </w:rPr>
        <w:t xml:space="preserve"> parameter</w:t>
      </w:r>
      <w:r w:rsidRPr="00711F03">
        <w:rPr>
          <w:sz w:val="24"/>
          <w:szCs w:val="24"/>
        </w:rPr>
        <w:t xml:space="preserve"> we performed an </w:t>
      </w:r>
      <w:r w:rsidR="00A81834" w:rsidRPr="00711F03">
        <w:rPr>
          <w:sz w:val="24"/>
          <w:szCs w:val="24"/>
        </w:rPr>
        <w:t>analysis</w:t>
      </w:r>
      <w:r w:rsidRPr="00711F03">
        <w:rPr>
          <w:sz w:val="24"/>
          <w:szCs w:val="24"/>
        </w:rPr>
        <w:t xml:space="preserve"> in which each combination of month-size range in the CFSR data </w:t>
      </w:r>
      <w:r w:rsidR="00A81834" w:rsidRPr="00711F03">
        <w:rPr>
          <w:sz w:val="24"/>
          <w:szCs w:val="24"/>
        </w:rPr>
        <w:t>was sequentially used in model 2019.1b. Table 3 shows the difference in AIC value between the base model (2019.1b) and the model with each CFSR index by month and size range.</w:t>
      </w:r>
      <w:r w:rsidR="00EC5DFF" w:rsidRPr="00711F03">
        <w:rPr>
          <w:sz w:val="24"/>
          <w:szCs w:val="24"/>
        </w:rPr>
        <w:t xml:space="preserve"> While the current CFSR index used is still an improvement over a model with no environmental link (as discussed in the previous section), </w:t>
      </w:r>
      <w:commentRangeStart w:id="65"/>
      <w:r w:rsidR="00EC5DFF" w:rsidRPr="00711F03">
        <w:rPr>
          <w:sz w:val="24"/>
          <w:szCs w:val="24"/>
        </w:rPr>
        <w:t>the CFSR index that resulted in the smallest AIC value was for the 40-60 cm size range with March temperatures (Table 3). Currently, the 0-20 cm size range for June temperatures is used (which is why the AIC difference in Table 3 is 0 in this case).</w:t>
      </w:r>
      <w:commentRangeEnd w:id="65"/>
      <w:r w:rsidR="00DE3512">
        <w:rPr>
          <w:rStyle w:val="CommentReference"/>
        </w:rPr>
        <w:commentReference w:id="65"/>
      </w:r>
      <w:r w:rsidR="00EC5DFF" w:rsidRPr="00711F03">
        <w:rPr>
          <w:sz w:val="24"/>
          <w:szCs w:val="24"/>
        </w:rPr>
        <w:t xml:space="preserve"> We now denote model variant 2019.1d as the model that utilized the CFSR index that results in the smallest AIC value. </w:t>
      </w:r>
      <w:r w:rsidR="00B24CE1" w:rsidRPr="00711F03">
        <w:rPr>
          <w:sz w:val="24"/>
          <w:szCs w:val="24"/>
        </w:rPr>
        <w:t xml:space="preserve">Compared to model 2019.1b, model 2019.1d resulted in an overall decrease in the total likelihood, which is primarily driven by an improved fit to the AFSC longline survey index (Table 4 and Figure 4), particularly in recent years (e.g., 2019). </w:t>
      </w:r>
      <w:r w:rsidR="00EC5DFF" w:rsidRPr="00711F03">
        <w:rPr>
          <w:sz w:val="24"/>
          <w:szCs w:val="24"/>
        </w:rPr>
        <w:t xml:space="preserve">For further comparison with the current base model configuration we performed a retrospective analysis in which models 2019.1b and 2019.1d are compared. </w:t>
      </w:r>
      <w:r w:rsidR="00B24CE1" w:rsidRPr="00711F03">
        <w:rPr>
          <w:sz w:val="24"/>
          <w:szCs w:val="24"/>
        </w:rPr>
        <w:t>Since 2019 the total likelihood for model 2019.1d has been smaller than 2019.1b, however, prior to 2018 the total likelihood from model 2019.1b was smaller</w:t>
      </w:r>
      <w:r w:rsidR="0002571A" w:rsidRPr="00711F03">
        <w:rPr>
          <w:sz w:val="24"/>
          <w:szCs w:val="24"/>
        </w:rPr>
        <w:t xml:space="preserve">. </w:t>
      </w:r>
      <w:r w:rsidR="00B24CE1" w:rsidRPr="00711F03">
        <w:rPr>
          <w:sz w:val="24"/>
          <w:szCs w:val="24"/>
        </w:rPr>
        <w:t>Mohn’s ρ from model 2019.1b was -0.0727 and from model 2019.1d was -0.0579, indicating that the new CFSR index improves retrospective performance.</w:t>
      </w:r>
      <w:r w:rsidR="0039259B" w:rsidRPr="00711F03">
        <w:rPr>
          <w:sz w:val="24"/>
          <w:szCs w:val="24"/>
        </w:rPr>
        <w:t xml:space="preserve"> An increase in spawning biomass was estimated</w:t>
      </w:r>
      <w:r w:rsidR="0060280C" w:rsidRPr="00711F03">
        <w:rPr>
          <w:sz w:val="24"/>
          <w:szCs w:val="24"/>
        </w:rPr>
        <w:t xml:space="preserve"> by model 2019.1d</w:t>
      </w:r>
      <w:r w:rsidR="0039259B" w:rsidRPr="00711F03">
        <w:rPr>
          <w:sz w:val="24"/>
          <w:szCs w:val="24"/>
        </w:rPr>
        <w:t xml:space="preserve"> in comparison to model 2019.1b as well as 2019.1a (shown in Figure 5 for reference)</w:t>
      </w:r>
      <w:r w:rsidR="0060280C" w:rsidRPr="00711F03">
        <w:rPr>
          <w:sz w:val="24"/>
          <w:szCs w:val="24"/>
        </w:rPr>
        <w:t>; in 2022 this resulted in an 11% increase in spawning biomass from model 2019.1d compared to model 2019.1a.</w:t>
      </w:r>
      <w:r w:rsidR="00B24CE1" w:rsidRPr="00711F03">
        <w:rPr>
          <w:sz w:val="24"/>
          <w:szCs w:val="24"/>
        </w:rPr>
        <w:t xml:space="preserve"> </w:t>
      </w:r>
      <w:r w:rsidR="0039259B" w:rsidRPr="00711F03">
        <w:rPr>
          <w:sz w:val="24"/>
          <w:szCs w:val="24"/>
        </w:rPr>
        <w:t>Due to the improvement in model fit to the AFSC longline survey index,</w:t>
      </w:r>
      <w:r w:rsidR="0060280C" w:rsidRPr="00711F03">
        <w:rPr>
          <w:sz w:val="24"/>
          <w:szCs w:val="24"/>
        </w:rPr>
        <w:t xml:space="preserve"> particularly for the recent surveys,</w:t>
      </w:r>
      <w:r w:rsidR="0039259B" w:rsidRPr="00711F03">
        <w:rPr>
          <w:sz w:val="24"/>
          <w:szCs w:val="24"/>
        </w:rPr>
        <w:t xml:space="preserve"> we recommend that model 2019.1d be considered as an alternative model to be presented in the full assessment for </w:t>
      </w:r>
      <w:commentRangeStart w:id="66"/>
      <w:r w:rsidR="0039259B" w:rsidRPr="00711F03">
        <w:rPr>
          <w:sz w:val="24"/>
          <w:szCs w:val="24"/>
        </w:rPr>
        <w:t>2023</w:t>
      </w:r>
      <w:commentRangeEnd w:id="66"/>
      <w:r w:rsidR="00DE3512">
        <w:rPr>
          <w:rStyle w:val="CommentReference"/>
        </w:rPr>
        <w:commentReference w:id="66"/>
      </w:r>
      <w:r w:rsidR="0039259B" w:rsidRPr="00711F03">
        <w:rPr>
          <w:sz w:val="24"/>
          <w:szCs w:val="24"/>
        </w:rPr>
        <w:t>.</w:t>
      </w:r>
    </w:p>
    <w:p w14:paraId="7C3336AA" w14:textId="390A0FE0" w:rsidR="0039259B" w:rsidRDefault="0039259B">
      <w:del w:id="67" w:author="Melissa.Haltuch" w:date="2023-09-12T14:18:00Z">
        <w:r w:rsidDel="00DE3512">
          <w:br w:type="page"/>
        </w:r>
      </w:del>
    </w:p>
    <w:p w14:paraId="71F54514" w14:textId="77777777" w:rsidR="0039259B" w:rsidRDefault="0039259B" w:rsidP="0039259B">
      <w:pPr>
        <w:pStyle w:val="Heading1"/>
        <w:pBdr>
          <w:top w:val="nil"/>
          <w:left w:val="nil"/>
          <w:bottom w:val="nil"/>
          <w:right w:val="nil"/>
          <w:between w:val="nil"/>
        </w:pBdr>
      </w:pPr>
      <w:r>
        <w:t>Literature Cited</w:t>
      </w:r>
    </w:p>
    <w:p w14:paraId="4A9CAC5A" w14:textId="77777777" w:rsidR="0002571A" w:rsidRPr="00711F03" w:rsidRDefault="0002571A" w:rsidP="0002571A">
      <w:pPr>
        <w:ind w:left="720" w:hanging="720"/>
        <w:jc w:val="left"/>
        <w:rPr>
          <w:sz w:val="24"/>
          <w:szCs w:val="24"/>
        </w:rPr>
      </w:pPr>
      <w:r w:rsidRPr="00711F03">
        <w:rPr>
          <w:sz w:val="24"/>
          <w:szCs w:val="24"/>
        </w:rPr>
        <w:t xml:space="preserve">Barbeaux. S. J., K. Aydin, B. Fissel, K. Holsman, W. Palsson, K. Shotwell, Q. Yang, and S. Zador. 2017. Assessment of the Pacific cod stock in the Gulf of Alaska. </w:t>
      </w:r>
      <w:r w:rsidRPr="00711F03">
        <w:rPr>
          <w:i/>
          <w:iCs/>
          <w:sz w:val="24"/>
          <w:szCs w:val="24"/>
        </w:rPr>
        <w:t>In</w:t>
      </w:r>
      <w:r w:rsidRPr="00711F03">
        <w:rPr>
          <w:sz w:val="24"/>
          <w:szCs w:val="24"/>
        </w:rPr>
        <w:t xml:space="preserve"> Stock assessment and fishery evaluation report for the groundfish resources of the Gulf of Alaska. North Pacific Fishery Management Council, 605 W. 4th Avenue Suite 306, Anchorage, AK 99501</w:t>
      </w:r>
    </w:p>
    <w:p w14:paraId="1248E169" w14:textId="79C66CC8" w:rsidR="0039259B" w:rsidRPr="00711F03" w:rsidRDefault="0039259B" w:rsidP="0002571A">
      <w:pPr>
        <w:ind w:left="720" w:hanging="720"/>
        <w:jc w:val="left"/>
        <w:rPr>
          <w:sz w:val="24"/>
          <w:szCs w:val="24"/>
        </w:rPr>
      </w:pPr>
      <w:r w:rsidRPr="00711F03">
        <w:rPr>
          <w:sz w:val="24"/>
          <w:szCs w:val="24"/>
        </w:rPr>
        <w:t>Burnham, K.P. and Anderson, D.R. (2002) Model Selection and Inference: A Practical Information-Theoretic Approach. 2nd Edition, Springer-Verlag, New York.</w:t>
      </w:r>
    </w:p>
    <w:p w14:paraId="612FE1A8" w14:textId="16BD8B89" w:rsidR="0039259B" w:rsidRPr="00711F03" w:rsidRDefault="0039259B" w:rsidP="0002571A">
      <w:pPr>
        <w:ind w:left="720" w:hanging="720"/>
        <w:jc w:val="left"/>
        <w:rPr>
          <w:sz w:val="24"/>
          <w:szCs w:val="24"/>
        </w:rPr>
      </w:pPr>
      <w:r w:rsidRPr="00711F03">
        <w:rPr>
          <w:sz w:val="24"/>
          <w:szCs w:val="24"/>
        </w:rPr>
        <w:t>Methot, R. D., and C. R. Wetzell. 2013. Stock synthesis: A biological and statistical framework for fish stock assessment and fishery management. Fish. Rsch. 142:86-99.</w:t>
      </w:r>
    </w:p>
    <w:p w14:paraId="2F9071C0" w14:textId="28E53ED7" w:rsidR="0039259B" w:rsidRPr="00711F03" w:rsidRDefault="0039259B" w:rsidP="0002571A">
      <w:pPr>
        <w:ind w:left="720" w:hanging="720"/>
        <w:jc w:val="left"/>
        <w:rPr>
          <w:sz w:val="24"/>
          <w:szCs w:val="24"/>
        </w:rPr>
      </w:pPr>
      <w:r w:rsidRPr="00711F03">
        <w:rPr>
          <w:sz w:val="24"/>
          <w:szCs w:val="24"/>
        </w:rPr>
        <w:t>Saha, S., J. M. Solé, R. Arasa, M. Picanyol, </w:t>
      </w:r>
      <w:hyperlink r:id="rId11" w:tgtFrame="_blank" w:history="1">
        <w:r w:rsidRPr="00711F03">
          <w:rPr>
            <w:sz w:val="24"/>
            <w:szCs w:val="24"/>
          </w:rPr>
          <w:t>M. Á. González</w:t>
        </w:r>
      </w:hyperlink>
      <w:r w:rsidRPr="00711F03">
        <w:rPr>
          <w:sz w:val="24"/>
          <w:szCs w:val="24"/>
        </w:rPr>
        <w:t>, </w:t>
      </w:r>
      <w:hyperlink r:id="rId12" w:tgtFrame="_blank" w:history="1">
        <w:r w:rsidRPr="00711F03">
          <w:rPr>
            <w:sz w:val="24"/>
            <w:szCs w:val="24"/>
          </w:rPr>
          <w:t>A. Domingo-Dalmau</w:t>
        </w:r>
      </w:hyperlink>
      <w:r w:rsidRPr="00711F03">
        <w:rPr>
          <w:sz w:val="24"/>
          <w:szCs w:val="24"/>
        </w:rPr>
        <w:t>, </w:t>
      </w:r>
      <w:hyperlink r:id="rId13" w:tgtFrame="_blank" w:history="1">
        <w:r w:rsidRPr="00711F03">
          <w:rPr>
            <w:sz w:val="24"/>
            <w:szCs w:val="24"/>
          </w:rPr>
          <w:t>M. Masdeu</w:t>
        </w:r>
      </w:hyperlink>
      <w:r w:rsidRPr="00711F03">
        <w:rPr>
          <w:sz w:val="24"/>
          <w:szCs w:val="24"/>
        </w:rPr>
        <w:t>, </w:t>
      </w:r>
      <w:hyperlink r:id="rId14" w:tgtFrame="_blank" w:history="1">
        <w:r w:rsidRPr="00711F03">
          <w:rPr>
            <w:sz w:val="24"/>
            <w:szCs w:val="24"/>
          </w:rPr>
          <w:t>I. Porras</w:t>
        </w:r>
      </w:hyperlink>
      <w:r w:rsidRPr="00711F03">
        <w:rPr>
          <w:sz w:val="24"/>
          <w:szCs w:val="24"/>
        </w:rPr>
        <w:t>, and </w:t>
      </w:r>
      <w:hyperlink r:id="rId15" w:tgtFrame="_blank" w:history="1">
        <w:r w:rsidRPr="00711F03">
          <w:rPr>
            <w:sz w:val="24"/>
            <w:szCs w:val="24"/>
          </w:rPr>
          <w:t>B. Codina</w:t>
        </w:r>
      </w:hyperlink>
      <w:r w:rsidRPr="00711F03">
        <w:rPr>
          <w:sz w:val="24"/>
          <w:szCs w:val="24"/>
        </w:rPr>
        <w:t xml:space="preserve">. 2010. The NCEP Climate Forecast System Reanalysis. Bulletin of American Meteorological Society, 91, 1015-1057. </w:t>
      </w:r>
    </w:p>
    <w:p w14:paraId="520FC856" w14:textId="77777777" w:rsidR="0039259B" w:rsidRPr="004E7779" w:rsidRDefault="0039259B" w:rsidP="00B24CE1">
      <w:pPr>
        <w:jc w:val="left"/>
      </w:pPr>
    </w:p>
    <w:p w14:paraId="41A49222" w14:textId="77777777" w:rsidR="004E7779" w:rsidRPr="00846C32" w:rsidRDefault="004E7779" w:rsidP="00846C32">
      <w:pPr>
        <w:jc w:val="left"/>
      </w:pPr>
    </w:p>
    <w:p w14:paraId="51E7488E" w14:textId="460CA521" w:rsidR="00FE0BE7" w:rsidRDefault="00FE0BE7" w:rsidP="00FE0BE7">
      <w:pPr>
        <w:jc w:val="left"/>
      </w:pPr>
    </w:p>
    <w:p w14:paraId="6E27AB97" w14:textId="67A48B5D" w:rsidR="00FE0BE7" w:rsidRDefault="00FE0BE7">
      <w:r>
        <w:br w:type="page"/>
      </w:r>
    </w:p>
    <w:p w14:paraId="0CF6004F" w14:textId="77777777" w:rsidR="00FE0BE7" w:rsidRDefault="00FE0BE7" w:rsidP="00FE0BE7">
      <w:pPr>
        <w:pStyle w:val="Heading1"/>
        <w:pBdr>
          <w:top w:val="nil"/>
          <w:left w:val="nil"/>
          <w:bottom w:val="nil"/>
          <w:right w:val="nil"/>
          <w:between w:val="nil"/>
        </w:pBdr>
      </w:pPr>
      <w:r>
        <w:lastRenderedPageBreak/>
        <w:t>Tables</w:t>
      </w:r>
    </w:p>
    <w:p w14:paraId="2E835A62" w14:textId="7E4BA731" w:rsidR="00FE0BE7" w:rsidRPr="00711F03" w:rsidRDefault="00E72619" w:rsidP="00FE0BE7">
      <w:pPr>
        <w:jc w:val="left"/>
        <w:rPr>
          <w:sz w:val="24"/>
          <w:szCs w:val="24"/>
        </w:rPr>
      </w:pPr>
      <w:r w:rsidRPr="00711F03">
        <w:rPr>
          <w:sz w:val="24"/>
          <w:szCs w:val="24"/>
        </w:rPr>
        <w:t>Table 1. Likelihoods for model 2019.1a and 2019.1b, including the difference in likelihood for each data component. In the ‘Difference’ column green highlights components for which the likelihood for 2019.1b is less than 2019.1a, red highlights components for which the likelihood for 2019.1b is greater than 2019.1a.</w:t>
      </w:r>
    </w:p>
    <w:tbl>
      <w:tblPr>
        <w:tblW w:w="6265" w:type="dxa"/>
        <w:tblLook w:val="04A0" w:firstRow="1" w:lastRow="0" w:firstColumn="1" w:lastColumn="0" w:noHBand="0" w:noVBand="1"/>
      </w:tblPr>
      <w:tblGrid>
        <w:gridCol w:w="2598"/>
        <w:gridCol w:w="1144"/>
        <w:gridCol w:w="1144"/>
        <w:gridCol w:w="1379"/>
      </w:tblGrid>
      <w:tr w:rsidR="00E72619" w:rsidRPr="00711F03" w14:paraId="77C8575E" w14:textId="77777777" w:rsidTr="00E72619">
        <w:trPr>
          <w:trHeight w:val="278"/>
        </w:trPr>
        <w:tc>
          <w:tcPr>
            <w:tcW w:w="2598" w:type="dxa"/>
            <w:tcBorders>
              <w:top w:val="nil"/>
              <w:left w:val="nil"/>
              <w:bottom w:val="single" w:sz="4" w:space="0" w:color="auto"/>
              <w:right w:val="nil"/>
            </w:tcBorders>
            <w:shd w:val="clear" w:color="000000" w:fill="FFFFFF"/>
            <w:noWrap/>
            <w:vAlign w:val="bottom"/>
            <w:hideMark/>
          </w:tcPr>
          <w:p w14:paraId="18EEF712" w14:textId="77777777" w:rsidR="00E72619" w:rsidRPr="00711F03" w:rsidRDefault="00E72619" w:rsidP="00E72619">
            <w:pPr>
              <w:spacing w:after="0"/>
              <w:jc w:val="left"/>
              <w:rPr>
                <w:color w:val="000000"/>
                <w:sz w:val="24"/>
                <w:szCs w:val="24"/>
              </w:rPr>
            </w:pPr>
            <w:r w:rsidRPr="00711F03">
              <w:rPr>
                <w:color w:val="000000"/>
                <w:sz w:val="24"/>
                <w:szCs w:val="24"/>
              </w:rPr>
              <w:t>Likelihood</w:t>
            </w:r>
          </w:p>
        </w:tc>
        <w:tc>
          <w:tcPr>
            <w:tcW w:w="1144" w:type="dxa"/>
            <w:tcBorders>
              <w:top w:val="nil"/>
              <w:left w:val="nil"/>
              <w:bottom w:val="single" w:sz="4" w:space="0" w:color="auto"/>
              <w:right w:val="nil"/>
            </w:tcBorders>
            <w:shd w:val="clear" w:color="000000" w:fill="FFFFFF"/>
            <w:noWrap/>
            <w:vAlign w:val="bottom"/>
            <w:hideMark/>
          </w:tcPr>
          <w:p w14:paraId="2289237D" w14:textId="77777777" w:rsidR="00E72619" w:rsidRPr="00711F03" w:rsidRDefault="00E72619" w:rsidP="00E72619">
            <w:pPr>
              <w:spacing w:after="0"/>
              <w:jc w:val="center"/>
              <w:rPr>
                <w:color w:val="000000"/>
                <w:sz w:val="24"/>
                <w:szCs w:val="24"/>
              </w:rPr>
            </w:pPr>
            <w:r w:rsidRPr="00711F03">
              <w:rPr>
                <w:color w:val="000000"/>
                <w:sz w:val="24"/>
                <w:szCs w:val="24"/>
              </w:rPr>
              <w:t>2019.1a</w:t>
            </w:r>
          </w:p>
        </w:tc>
        <w:tc>
          <w:tcPr>
            <w:tcW w:w="1144" w:type="dxa"/>
            <w:tcBorders>
              <w:top w:val="nil"/>
              <w:left w:val="nil"/>
              <w:bottom w:val="single" w:sz="4" w:space="0" w:color="auto"/>
              <w:right w:val="nil"/>
            </w:tcBorders>
            <w:shd w:val="clear" w:color="000000" w:fill="FFFFFF"/>
            <w:noWrap/>
            <w:vAlign w:val="bottom"/>
            <w:hideMark/>
          </w:tcPr>
          <w:p w14:paraId="022343DC" w14:textId="77777777" w:rsidR="00E72619" w:rsidRPr="00711F03" w:rsidRDefault="00E72619" w:rsidP="00E72619">
            <w:pPr>
              <w:spacing w:after="0"/>
              <w:jc w:val="center"/>
              <w:rPr>
                <w:color w:val="000000"/>
                <w:sz w:val="24"/>
                <w:szCs w:val="24"/>
              </w:rPr>
            </w:pPr>
            <w:r w:rsidRPr="00711F03">
              <w:rPr>
                <w:color w:val="000000"/>
                <w:sz w:val="24"/>
                <w:szCs w:val="24"/>
              </w:rPr>
              <w:t>2019.1b</w:t>
            </w:r>
          </w:p>
        </w:tc>
        <w:tc>
          <w:tcPr>
            <w:tcW w:w="1379" w:type="dxa"/>
            <w:tcBorders>
              <w:top w:val="nil"/>
              <w:left w:val="nil"/>
              <w:bottom w:val="single" w:sz="4" w:space="0" w:color="auto"/>
              <w:right w:val="nil"/>
            </w:tcBorders>
            <w:shd w:val="clear" w:color="000000" w:fill="FFFFFF"/>
            <w:noWrap/>
            <w:vAlign w:val="bottom"/>
            <w:hideMark/>
          </w:tcPr>
          <w:p w14:paraId="1DEF1369" w14:textId="77777777" w:rsidR="00E72619" w:rsidRPr="00711F03" w:rsidRDefault="00E72619" w:rsidP="00E72619">
            <w:pPr>
              <w:spacing w:after="0"/>
              <w:jc w:val="left"/>
              <w:rPr>
                <w:color w:val="000000"/>
                <w:sz w:val="24"/>
                <w:szCs w:val="24"/>
              </w:rPr>
            </w:pPr>
            <w:r w:rsidRPr="00711F03">
              <w:rPr>
                <w:color w:val="000000"/>
                <w:sz w:val="24"/>
                <w:szCs w:val="24"/>
              </w:rPr>
              <w:t>Difference</w:t>
            </w:r>
          </w:p>
        </w:tc>
      </w:tr>
      <w:tr w:rsidR="00E72619" w:rsidRPr="00711F03" w14:paraId="6AB01DC0" w14:textId="77777777" w:rsidTr="00E72619">
        <w:trPr>
          <w:trHeight w:val="278"/>
        </w:trPr>
        <w:tc>
          <w:tcPr>
            <w:tcW w:w="2598" w:type="dxa"/>
            <w:tcBorders>
              <w:top w:val="nil"/>
              <w:left w:val="nil"/>
              <w:bottom w:val="nil"/>
              <w:right w:val="nil"/>
            </w:tcBorders>
            <w:shd w:val="clear" w:color="000000" w:fill="FFFFFF"/>
            <w:noWrap/>
            <w:vAlign w:val="bottom"/>
            <w:hideMark/>
          </w:tcPr>
          <w:p w14:paraId="5BCCB924" w14:textId="77777777" w:rsidR="00E72619" w:rsidRPr="00711F03" w:rsidRDefault="00E72619" w:rsidP="00E72619">
            <w:pPr>
              <w:spacing w:after="0"/>
              <w:jc w:val="left"/>
              <w:rPr>
                <w:color w:val="000000"/>
                <w:sz w:val="24"/>
                <w:szCs w:val="24"/>
              </w:rPr>
            </w:pPr>
            <w:r w:rsidRPr="00711F03">
              <w:rPr>
                <w:color w:val="000000"/>
                <w:sz w:val="24"/>
                <w:szCs w:val="24"/>
              </w:rPr>
              <w:t>TOTAL</w:t>
            </w:r>
          </w:p>
        </w:tc>
        <w:tc>
          <w:tcPr>
            <w:tcW w:w="1144" w:type="dxa"/>
            <w:tcBorders>
              <w:top w:val="nil"/>
              <w:left w:val="nil"/>
              <w:bottom w:val="nil"/>
              <w:right w:val="nil"/>
            </w:tcBorders>
            <w:shd w:val="clear" w:color="000000" w:fill="FFFFFF"/>
            <w:noWrap/>
            <w:vAlign w:val="bottom"/>
            <w:hideMark/>
          </w:tcPr>
          <w:p w14:paraId="57E78DFE" w14:textId="77777777" w:rsidR="00E72619" w:rsidRPr="00711F03" w:rsidRDefault="00E72619" w:rsidP="00E72619">
            <w:pPr>
              <w:spacing w:after="0"/>
              <w:jc w:val="center"/>
              <w:rPr>
                <w:color w:val="000000"/>
                <w:sz w:val="24"/>
                <w:szCs w:val="24"/>
              </w:rPr>
            </w:pPr>
            <w:r w:rsidRPr="00711F03">
              <w:rPr>
                <w:color w:val="000000"/>
                <w:sz w:val="24"/>
                <w:szCs w:val="24"/>
              </w:rPr>
              <w:t>3841.5</w:t>
            </w:r>
          </w:p>
        </w:tc>
        <w:tc>
          <w:tcPr>
            <w:tcW w:w="1144" w:type="dxa"/>
            <w:tcBorders>
              <w:top w:val="nil"/>
              <w:left w:val="nil"/>
              <w:bottom w:val="nil"/>
              <w:right w:val="nil"/>
            </w:tcBorders>
            <w:shd w:val="clear" w:color="000000" w:fill="FFFFFF"/>
            <w:noWrap/>
            <w:vAlign w:val="bottom"/>
            <w:hideMark/>
          </w:tcPr>
          <w:p w14:paraId="693F2309" w14:textId="77777777" w:rsidR="00E72619" w:rsidRPr="00711F03" w:rsidRDefault="00E72619" w:rsidP="00E72619">
            <w:pPr>
              <w:spacing w:after="0"/>
              <w:jc w:val="center"/>
              <w:rPr>
                <w:color w:val="000000"/>
                <w:sz w:val="24"/>
                <w:szCs w:val="24"/>
              </w:rPr>
            </w:pPr>
            <w:r w:rsidRPr="00711F03">
              <w:rPr>
                <w:color w:val="000000"/>
                <w:sz w:val="24"/>
                <w:szCs w:val="24"/>
              </w:rPr>
              <w:t>2780.1</w:t>
            </w:r>
          </w:p>
        </w:tc>
        <w:tc>
          <w:tcPr>
            <w:tcW w:w="1379" w:type="dxa"/>
            <w:tcBorders>
              <w:top w:val="nil"/>
              <w:left w:val="nil"/>
              <w:bottom w:val="nil"/>
              <w:right w:val="nil"/>
            </w:tcBorders>
            <w:shd w:val="clear" w:color="000000" w:fill="C6EFCE"/>
            <w:noWrap/>
            <w:vAlign w:val="bottom"/>
            <w:hideMark/>
          </w:tcPr>
          <w:p w14:paraId="36300156" w14:textId="77777777" w:rsidR="00E72619" w:rsidRPr="00711F03" w:rsidRDefault="00E72619" w:rsidP="00E72619">
            <w:pPr>
              <w:spacing w:after="0"/>
              <w:jc w:val="center"/>
              <w:rPr>
                <w:color w:val="006100"/>
                <w:sz w:val="24"/>
                <w:szCs w:val="24"/>
              </w:rPr>
            </w:pPr>
            <w:r w:rsidRPr="00711F03">
              <w:rPr>
                <w:color w:val="006100"/>
                <w:sz w:val="24"/>
                <w:szCs w:val="24"/>
              </w:rPr>
              <w:t>-1061.4</w:t>
            </w:r>
          </w:p>
        </w:tc>
      </w:tr>
      <w:tr w:rsidR="00E72619" w:rsidRPr="00711F03" w14:paraId="621D9102" w14:textId="77777777" w:rsidTr="00E72619">
        <w:trPr>
          <w:trHeight w:val="278"/>
        </w:trPr>
        <w:tc>
          <w:tcPr>
            <w:tcW w:w="2598" w:type="dxa"/>
            <w:tcBorders>
              <w:top w:val="nil"/>
              <w:left w:val="nil"/>
              <w:bottom w:val="nil"/>
              <w:right w:val="nil"/>
            </w:tcBorders>
            <w:shd w:val="clear" w:color="000000" w:fill="FFFFFF"/>
            <w:noWrap/>
            <w:vAlign w:val="bottom"/>
            <w:hideMark/>
          </w:tcPr>
          <w:p w14:paraId="017242F8" w14:textId="77777777" w:rsidR="00E72619" w:rsidRPr="00711F03" w:rsidRDefault="00E72619" w:rsidP="00E72619">
            <w:pPr>
              <w:spacing w:after="0"/>
              <w:jc w:val="left"/>
              <w:rPr>
                <w:color w:val="000000"/>
                <w:sz w:val="24"/>
                <w:szCs w:val="24"/>
              </w:rPr>
            </w:pPr>
            <w:r w:rsidRPr="00711F03">
              <w:rPr>
                <w:color w:val="000000"/>
                <w:sz w:val="24"/>
                <w:szCs w:val="24"/>
              </w:rPr>
              <w:t>Catch</w:t>
            </w:r>
          </w:p>
        </w:tc>
        <w:tc>
          <w:tcPr>
            <w:tcW w:w="1144" w:type="dxa"/>
            <w:tcBorders>
              <w:top w:val="nil"/>
              <w:left w:val="nil"/>
              <w:bottom w:val="nil"/>
              <w:right w:val="nil"/>
            </w:tcBorders>
            <w:shd w:val="clear" w:color="000000" w:fill="FFFFFF"/>
            <w:noWrap/>
            <w:vAlign w:val="bottom"/>
            <w:hideMark/>
          </w:tcPr>
          <w:p w14:paraId="177FCD02" w14:textId="77777777" w:rsidR="00E72619" w:rsidRPr="00711F03" w:rsidRDefault="00E72619" w:rsidP="00E72619">
            <w:pPr>
              <w:spacing w:after="0"/>
              <w:jc w:val="center"/>
              <w:rPr>
                <w:color w:val="000000"/>
                <w:sz w:val="24"/>
                <w:szCs w:val="24"/>
              </w:rPr>
            </w:pPr>
            <w:r w:rsidRPr="00711F03">
              <w:rPr>
                <w:color w:val="000000"/>
                <w:sz w:val="24"/>
                <w:szCs w:val="24"/>
              </w:rPr>
              <w:t>1.12E-12</w:t>
            </w:r>
          </w:p>
        </w:tc>
        <w:tc>
          <w:tcPr>
            <w:tcW w:w="1144" w:type="dxa"/>
            <w:tcBorders>
              <w:top w:val="nil"/>
              <w:left w:val="nil"/>
              <w:bottom w:val="nil"/>
              <w:right w:val="nil"/>
            </w:tcBorders>
            <w:shd w:val="clear" w:color="000000" w:fill="FFFFFF"/>
            <w:noWrap/>
            <w:vAlign w:val="bottom"/>
            <w:hideMark/>
          </w:tcPr>
          <w:p w14:paraId="1CE87FF3" w14:textId="77777777" w:rsidR="00E72619" w:rsidRPr="00711F03" w:rsidRDefault="00E72619" w:rsidP="00E72619">
            <w:pPr>
              <w:spacing w:after="0"/>
              <w:jc w:val="center"/>
              <w:rPr>
                <w:color w:val="000000"/>
                <w:sz w:val="24"/>
                <w:szCs w:val="24"/>
              </w:rPr>
            </w:pPr>
            <w:r w:rsidRPr="00711F03">
              <w:rPr>
                <w:color w:val="000000"/>
                <w:sz w:val="24"/>
                <w:szCs w:val="24"/>
              </w:rPr>
              <w:t>6.65E-13</w:t>
            </w:r>
          </w:p>
        </w:tc>
        <w:tc>
          <w:tcPr>
            <w:tcW w:w="1379" w:type="dxa"/>
            <w:tcBorders>
              <w:top w:val="nil"/>
              <w:left w:val="nil"/>
              <w:bottom w:val="nil"/>
              <w:right w:val="nil"/>
            </w:tcBorders>
            <w:shd w:val="clear" w:color="000000" w:fill="C6EFCE"/>
            <w:noWrap/>
            <w:vAlign w:val="bottom"/>
            <w:hideMark/>
          </w:tcPr>
          <w:p w14:paraId="1E81516D" w14:textId="77777777" w:rsidR="00E72619" w:rsidRPr="00711F03" w:rsidRDefault="00E72619" w:rsidP="00E72619">
            <w:pPr>
              <w:spacing w:after="0"/>
              <w:jc w:val="center"/>
              <w:rPr>
                <w:color w:val="006100"/>
                <w:sz w:val="24"/>
                <w:szCs w:val="24"/>
              </w:rPr>
            </w:pPr>
            <w:r w:rsidRPr="00711F03">
              <w:rPr>
                <w:color w:val="006100"/>
                <w:sz w:val="24"/>
                <w:szCs w:val="24"/>
              </w:rPr>
              <w:t>0.0</w:t>
            </w:r>
          </w:p>
        </w:tc>
      </w:tr>
      <w:tr w:rsidR="00E72619" w:rsidRPr="00711F03" w14:paraId="5339E53A" w14:textId="77777777" w:rsidTr="00E72619">
        <w:trPr>
          <w:trHeight w:val="278"/>
        </w:trPr>
        <w:tc>
          <w:tcPr>
            <w:tcW w:w="2598" w:type="dxa"/>
            <w:tcBorders>
              <w:top w:val="nil"/>
              <w:left w:val="nil"/>
              <w:bottom w:val="nil"/>
              <w:right w:val="nil"/>
            </w:tcBorders>
            <w:shd w:val="clear" w:color="000000" w:fill="FFFFFF"/>
            <w:noWrap/>
            <w:vAlign w:val="bottom"/>
            <w:hideMark/>
          </w:tcPr>
          <w:p w14:paraId="2350EA15" w14:textId="77777777" w:rsidR="00E72619" w:rsidRPr="00711F03" w:rsidRDefault="00E72619" w:rsidP="00E72619">
            <w:pPr>
              <w:spacing w:after="0"/>
              <w:jc w:val="left"/>
              <w:rPr>
                <w:color w:val="000000"/>
                <w:sz w:val="24"/>
                <w:szCs w:val="24"/>
              </w:rPr>
            </w:pPr>
            <w:r w:rsidRPr="00711F03">
              <w:rPr>
                <w:color w:val="000000"/>
                <w:sz w:val="24"/>
                <w:szCs w:val="24"/>
              </w:rPr>
              <w:t>Survey</w:t>
            </w:r>
          </w:p>
        </w:tc>
        <w:tc>
          <w:tcPr>
            <w:tcW w:w="1144" w:type="dxa"/>
            <w:tcBorders>
              <w:top w:val="nil"/>
              <w:left w:val="nil"/>
              <w:bottom w:val="nil"/>
              <w:right w:val="nil"/>
            </w:tcBorders>
            <w:shd w:val="clear" w:color="000000" w:fill="FFFFFF"/>
            <w:noWrap/>
            <w:vAlign w:val="bottom"/>
            <w:hideMark/>
          </w:tcPr>
          <w:p w14:paraId="7230FC72" w14:textId="77777777" w:rsidR="00E72619" w:rsidRPr="00711F03" w:rsidRDefault="00E72619" w:rsidP="00E72619">
            <w:pPr>
              <w:spacing w:after="0"/>
              <w:jc w:val="center"/>
              <w:rPr>
                <w:color w:val="000000"/>
                <w:sz w:val="24"/>
                <w:szCs w:val="24"/>
              </w:rPr>
            </w:pPr>
            <w:r w:rsidRPr="00711F03">
              <w:rPr>
                <w:color w:val="000000"/>
                <w:sz w:val="24"/>
                <w:szCs w:val="24"/>
              </w:rPr>
              <w:t>-15.4</w:t>
            </w:r>
          </w:p>
        </w:tc>
        <w:tc>
          <w:tcPr>
            <w:tcW w:w="1144" w:type="dxa"/>
            <w:tcBorders>
              <w:top w:val="nil"/>
              <w:left w:val="nil"/>
              <w:bottom w:val="nil"/>
              <w:right w:val="nil"/>
            </w:tcBorders>
            <w:shd w:val="clear" w:color="000000" w:fill="FFFFFF"/>
            <w:noWrap/>
            <w:vAlign w:val="bottom"/>
            <w:hideMark/>
          </w:tcPr>
          <w:p w14:paraId="5C5192EE" w14:textId="77777777" w:rsidR="00E72619" w:rsidRPr="00711F03" w:rsidRDefault="00E72619" w:rsidP="00E72619">
            <w:pPr>
              <w:spacing w:after="0"/>
              <w:jc w:val="center"/>
              <w:rPr>
                <w:color w:val="000000"/>
                <w:sz w:val="24"/>
                <w:szCs w:val="24"/>
              </w:rPr>
            </w:pPr>
            <w:r w:rsidRPr="00711F03">
              <w:rPr>
                <w:color w:val="000000"/>
                <w:sz w:val="24"/>
                <w:szCs w:val="24"/>
              </w:rPr>
              <w:t>-12.8</w:t>
            </w:r>
          </w:p>
        </w:tc>
        <w:tc>
          <w:tcPr>
            <w:tcW w:w="1379" w:type="dxa"/>
            <w:tcBorders>
              <w:top w:val="nil"/>
              <w:left w:val="nil"/>
              <w:bottom w:val="nil"/>
              <w:right w:val="nil"/>
            </w:tcBorders>
            <w:shd w:val="clear" w:color="000000" w:fill="FFC7CE"/>
            <w:noWrap/>
            <w:vAlign w:val="bottom"/>
            <w:hideMark/>
          </w:tcPr>
          <w:p w14:paraId="407E957E" w14:textId="77777777" w:rsidR="00E72619" w:rsidRPr="00711F03" w:rsidRDefault="00E72619" w:rsidP="00E72619">
            <w:pPr>
              <w:spacing w:after="0"/>
              <w:jc w:val="center"/>
              <w:rPr>
                <w:color w:val="9C0006"/>
                <w:sz w:val="24"/>
                <w:szCs w:val="24"/>
              </w:rPr>
            </w:pPr>
            <w:r w:rsidRPr="00711F03">
              <w:rPr>
                <w:color w:val="9C0006"/>
                <w:sz w:val="24"/>
                <w:szCs w:val="24"/>
              </w:rPr>
              <w:t>2.6</w:t>
            </w:r>
          </w:p>
        </w:tc>
      </w:tr>
      <w:tr w:rsidR="00E72619" w:rsidRPr="00711F03" w14:paraId="3D968C98" w14:textId="77777777" w:rsidTr="00E72619">
        <w:trPr>
          <w:trHeight w:val="278"/>
        </w:trPr>
        <w:tc>
          <w:tcPr>
            <w:tcW w:w="2598" w:type="dxa"/>
            <w:tcBorders>
              <w:top w:val="nil"/>
              <w:left w:val="nil"/>
              <w:bottom w:val="nil"/>
              <w:right w:val="nil"/>
            </w:tcBorders>
            <w:shd w:val="clear" w:color="000000" w:fill="FFFFFF"/>
            <w:noWrap/>
            <w:vAlign w:val="bottom"/>
            <w:hideMark/>
          </w:tcPr>
          <w:p w14:paraId="6F1BD5D5" w14:textId="77777777" w:rsidR="00E72619" w:rsidRPr="00711F03" w:rsidRDefault="00E72619" w:rsidP="00E72619">
            <w:pPr>
              <w:spacing w:after="0"/>
              <w:jc w:val="left"/>
              <w:rPr>
                <w:color w:val="000000"/>
                <w:sz w:val="24"/>
                <w:szCs w:val="24"/>
              </w:rPr>
            </w:pPr>
            <w:r w:rsidRPr="00711F03">
              <w:rPr>
                <w:color w:val="000000"/>
                <w:sz w:val="24"/>
                <w:szCs w:val="24"/>
              </w:rPr>
              <w:t>Length_comp</w:t>
            </w:r>
          </w:p>
        </w:tc>
        <w:tc>
          <w:tcPr>
            <w:tcW w:w="1144" w:type="dxa"/>
            <w:tcBorders>
              <w:top w:val="nil"/>
              <w:left w:val="nil"/>
              <w:bottom w:val="nil"/>
              <w:right w:val="nil"/>
            </w:tcBorders>
            <w:shd w:val="clear" w:color="000000" w:fill="FFFFFF"/>
            <w:noWrap/>
            <w:vAlign w:val="bottom"/>
            <w:hideMark/>
          </w:tcPr>
          <w:p w14:paraId="19E73E93" w14:textId="77777777" w:rsidR="00E72619" w:rsidRPr="00711F03" w:rsidRDefault="00E72619" w:rsidP="00E72619">
            <w:pPr>
              <w:spacing w:after="0"/>
              <w:jc w:val="center"/>
              <w:rPr>
                <w:color w:val="000000"/>
                <w:sz w:val="24"/>
                <w:szCs w:val="24"/>
              </w:rPr>
            </w:pPr>
            <w:r w:rsidRPr="00711F03">
              <w:rPr>
                <w:color w:val="000000"/>
                <w:sz w:val="24"/>
                <w:szCs w:val="24"/>
              </w:rPr>
              <w:t>1715.6</w:t>
            </w:r>
          </w:p>
        </w:tc>
        <w:tc>
          <w:tcPr>
            <w:tcW w:w="1144" w:type="dxa"/>
            <w:tcBorders>
              <w:top w:val="nil"/>
              <w:left w:val="nil"/>
              <w:bottom w:val="nil"/>
              <w:right w:val="nil"/>
            </w:tcBorders>
            <w:shd w:val="clear" w:color="000000" w:fill="FFFFFF"/>
            <w:noWrap/>
            <w:vAlign w:val="bottom"/>
            <w:hideMark/>
          </w:tcPr>
          <w:p w14:paraId="575839FC" w14:textId="77777777" w:rsidR="00E72619" w:rsidRPr="00711F03" w:rsidRDefault="00E72619" w:rsidP="00E72619">
            <w:pPr>
              <w:spacing w:after="0"/>
              <w:jc w:val="center"/>
              <w:rPr>
                <w:color w:val="000000"/>
                <w:sz w:val="24"/>
                <w:szCs w:val="24"/>
              </w:rPr>
            </w:pPr>
            <w:r w:rsidRPr="00711F03">
              <w:rPr>
                <w:color w:val="000000"/>
                <w:sz w:val="24"/>
                <w:szCs w:val="24"/>
              </w:rPr>
              <w:t>1712.8</w:t>
            </w:r>
          </w:p>
        </w:tc>
        <w:tc>
          <w:tcPr>
            <w:tcW w:w="1379" w:type="dxa"/>
            <w:tcBorders>
              <w:top w:val="nil"/>
              <w:left w:val="nil"/>
              <w:bottom w:val="nil"/>
              <w:right w:val="nil"/>
            </w:tcBorders>
            <w:shd w:val="clear" w:color="000000" w:fill="C6EFCE"/>
            <w:noWrap/>
            <w:vAlign w:val="bottom"/>
            <w:hideMark/>
          </w:tcPr>
          <w:p w14:paraId="6EB5554E" w14:textId="77777777" w:rsidR="00E72619" w:rsidRPr="00711F03" w:rsidRDefault="00E72619" w:rsidP="00E72619">
            <w:pPr>
              <w:spacing w:after="0"/>
              <w:jc w:val="center"/>
              <w:rPr>
                <w:color w:val="006100"/>
                <w:sz w:val="24"/>
                <w:szCs w:val="24"/>
              </w:rPr>
            </w:pPr>
            <w:r w:rsidRPr="00711F03">
              <w:rPr>
                <w:color w:val="006100"/>
                <w:sz w:val="24"/>
                <w:szCs w:val="24"/>
              </w:rPr>
              <w:t>-2.8</w:t>
            </w:r>
          </w:p>
        </w:tc>
      </w:tr>
      <w:tr w:rsidR="00E72619" w:rsidRPr="00711F03" w14:paraId="46B1A14E" w14:textId="77777777" w:rsidTr="00E72619">
        <w:trPr>
          <w:trHeight w:val="278"/>
        </w:trPr>
        <w:tc>
          <w:tcPr>
            <w:tcW w:w="2598" w:type="dxa"/>
            <w:tcBorders>
              <w:top w:val="nil"/>
              <w:left w:val="nil"/>
              <w:bottom w:val="nil"/>
              <w:right w:val="nil"/>
            </w:tcBorders>
            <w:shd w:val="clear" w:color="000000" w:fill="FFFFFF"/>
            <w:noWrap/>
            <w:vAlign w:val="bottom"/>
            <w:hideMark/>
          </w:tcPr>
          <w:p w14:paraId="539C756A" w14:textId="77777777" w:rsidR="00E72619" w:rsidRPr="00711F03" w:rsidRDefault="00E72619" w:rsidP="00E72619">
            <w:pPr>
              <w:spacing w:after="0"/>
              <w:jc w:val="left"/>
              <w:rPr>
                <w:color w:val="000000"/>
                <w:sz w:val="24"/>
                <w:szCs w:val="24"/>
              </w:rPr>
            </w:pPr>
            <w:r w:rsidRPr="00711F03">
              <w:rPr>
                <w:color w:val="000000"/>
                <w:sz w:val="24"/>
                <w:szCs w:val="24"/>
              </w:rPr>
              <w:t>Age_comp</w:t>
            </w:r>
          </w:p>
        </w:tc>
        <w:tc>
          <w:tcPr>
            <w:tcW w:w="1144" w:type="dxa"/>
            <w:tcBorders>
              <w:top w:val="nil"/>
              <w:left w:val="nil"/>
              <w:bottom w:val="nil"/>
              <w:right w:val="nil"/>
            </w:tcBorders>
            <w:shd w:val="clear" w:color="000000" w:fill="FFFFFF"/>
            <w:noWrap/>
            <w:vAlign w:val="bottom"/>
            <w:hideMark/>
          </w:tcPr>
          <w:p w14:paraId="34514750" w14:textId="77777777" w:rsidR="00E72619" w:rsidRPr="00711F03" w:rsidRDefault="00E72619" w:rsidP="00E72619">
            <w:pPr>
              <w:spacing w:after="0"/>
              <w:jc w:val="center"/>
              <w:rPr>
                <w:color w:val="000000"/>
                <w:sz w:val="24"/>
                <w:szCs w:val="24"/>
              </w:rPr>
            </w:pPr>
            <w:r w:rsidRPr="00711F03">
              <w:rPr>
                <w:color w:val="000000"/>
                <w:sz w:val="24"/>
                <w:szCs w:val="24"/>
              </w:rPr>
              <w:t>2124.9</w:t>
            </w:r>
          </w:p>
        </w:tc>
        <w:tc>
          <w:tcPr>
            <w:tcW w:w="1144" w:type="dxa"/>
            <w:tcBorders>
              <w:top w:val="nil"/>
              <w:left w:val="nil"/>
              <w:bottom w:val="nil"/>
              <w:right w:val="nil"/>
            </w:tcBorders>
            <w:shd w:val="clear" w:color="000000" w:fill="FFFFFF"/>
            <w:noWrap/>
            <w:vAlign w:val="bottom"/>
            <w:hideMark/>
          </w:tcPr>
          <w:p w14:paraId="2D299FCE" w14:textId="77777777" w:rsidR="00E72619" w:rsidRPr="00711F03" w:rsidRDefault="00E72619" w:rsidP="00E72619">
            <w:pPr>
              <w:spacing w:after="0"/>
              <w:jc w:val="center"/>
              <w:rPr>
                <w:color w:val="000000"/>
                <w:sz w:val="24"/>
                <w:szCs w:val="24"/>
              </w:rPr>
            </w:pPr>
            <w:r w:rsidRPr="00711F03">
              <w:rPr>
                <w:color w:val="000000"/>
                <w:sz w:val="24"/>
                <w:szCs w:val="24"/>
              </w:rPr>
              <w:t>1062.9</w:t>
            </w:r>
          </w:p>
        </w:tc>
        <w:tc>
          <w:tcPr>
            <w:tcW w:w="1379" w:type="dxa"/>
            <w:tcBorders>
              <w:top w:val="nil"/>
              <w:left w:val="nil"/>
              <w:bottom w:val="nil"/>
              <w:right w:val="nil"/>
            </w:tcBorders>
            <w:shd w:val="clear" w:color="000000" w:fill="C6EFCE"/>
            <w:noWrap/>
            <w:vAlign w:val="bottom"/>
            <w:hideMark/>
          </w:tcPr>
          <w:p w14:paraId="30E47036" w14:textId="77777777" w:rsidR="00E72619" w:rsidRPr="00711F03" w:rsidRDefault="00E72619" w:rsidP="00E72619">
            <w:pPr>
              <w:spacing w:after="0"/>
              <w:jc w:val="center"/>
              <w:rPr>
                <w:color w:val="006100"/>
                <w:sz w:val="24"/>
                <w:szCs w:val="24"/>
              </w:rPr>
            </w:pPr>
            <w:r w:rsidRPr="00711F03">
              <w:rPr>
                <w:color w:val="006100"/>
                <w:sz w:val="24"/>
                <w:szCs w:val="24"/>
              </w:rPr>
              <w:t>-1062.0</w:t>
            </w:r>
          </w:p>
        </w:tc>
      </w:tr>
      <w:tr w:rsidR="00E72619" w:rsidRPr="00711F03" w14:paraId="2419D483" w14:textId="77777777" w:rsidTr="00E72619">
        <w:trPr>
          <w:trHeight w:val="278"/>
        </w:trPr>
        <w:tc>
          <w:tcPr>
            <w:tcW w:w="2598" w:type="dxa"/>
            <w:tcBorders>
              <w:top w:val="nil"/>
              <w:left w:val="nil"/>
              <w:bottom w:val="nil"/>
              <w:right w:val="nil"/>
            </w:tcBorders>
            <w:shd w:val="clear" w:color="000000" w:fill="FFFFFF"/>
            <w:noWrap/>
            <w:vAlign w:val="bottom"/>
            <w:hideMark/>
          </w:tcPr>
          <w:p w14:paraId="27861770" w14:textId="77777777" w:rsidR="00E72619" w:rsidRPr="00711F03" w:rsidRDefault="00E72619" w:rsidP="00E72619">
            <w:pPr>
              <w:spacing w:after="0"/>
              <w:jc w:val="left"/>
              <w:rPr>
                <w:color w:val="000000"/>
                <w:sz w:val="24"/>
                <w:szCs w:val="24"/>
              </w:rPr>
            </w:pPr>
            <w:r w:rsidRPr="00711F03">
              <w:rPr>
                <w:color w:val="000000"/>
                <w:sz w:val="24"/>
                <w:szCs w:val="24"/>
              </w:rPr>
              <w:t>Recruitment</w:t>
            </w:r>
          </w:p>
        </w:tc>
        <w:tc>
          <w:tcPr>
            <w:tcW w:w="1144" w:type="dxa"/>
            <w:tcBorders>
              <w:top w:val="nil"/>
              <w:left w:val="nil"/>
              <w:bottom w:val="nil"/>
              <w:right w:val="nil"/>
            </w:tcBorders>
            <w:shd w:val="clear" w:color="000000" w:fill="FFFFFF"/>
            <w:noWrap/>
            <w:vAlign w:val="bottom"/>
            <w:hideMark/>
          </w:tcPr>
          <w:p w14:paraId="5E3DDEF4" w14:textId="77777777" w:rsidR="00E72619" w:rsidRPr="00711F03" w:rsidRDefault="00E72619" w:rsidP="00E72619">
            <w:pPr>
              <w:spacing w:after="0"/>
              <w:jc w:val="center"/>
              <w:rPr>
                <w:color w:val="000000"/>
                <w:sz w:val="24"/>
                <w:szCs w:val="24"/>
              </w:rPr>
            </w:pPr>
            <w:r w:rsidRPr="00711F03">
              <w:rPr>
                <w:color w:val="000000"/>
                <w:sz w:val="24"/>
                <w:szCs w:val="24"/>
              </w:rPr>
              <w:t>3.9</w:t>
            </w:r>
          </w:p>
        </w:tc>
        <w:tc>
          <w:tcPr>
            <w:tcW w:w="1144" w:type="dxa"/>
            <w:tcBorders>
              <w:top w:val="nil"/>
              <w:left w:val="nil"/>
              <w:bottom w:val="nil"/>
              <w:right w:val="nil"/>
            </w:tcBorders>
            <w:shd w:val="clear" w:color="000000" w:fill="FFFFFF"/>
            <w:noWrap/>
            <w:vAlign w:val="bottom"/>
            <w:hideMark/>
          </w:tcPr>
          <w:p w14:paraId="069F2A7C" w14:textId="77777777" w:rsidR="00E72619" w:rsidRPr="00711F03" w:rsidRDefault="00E72619" w:rsidP="00E72619">
            <w:pPr>
              <w:spacing w:after="0"/>
              <w:jc w:val="center"/>
              <w:rPr>
                <w:color w:val="000000"/>
                <w:sz w:val="24"/>
                <w:szCs w:val="24"/>
              </w:rPr>
            </w:pPr>
            <w:r w:rsidRPr="00711F03">
              <w:rPr>
                <w:color w:val="000000"/>
                <w:sz w:val="24"/>
                <w:szCs w:val="24"/>
              </w:rPr>
              <w:t>4.4</w:t>
            </w:r>
          </w:p>
        </w:tc>
        <w:tc>
          <w:tcPr>
            <w:tcW w:w="1379" w:type="dxa"/>
            <w:tcBorders>
              <w:top w:val="nil"/>
              <w:left w:val="nil"/>
              <w:bottom w:val="nil"/>
              <w:right w:val="nil"/>
            </w:tcBorders>
            <w:shd w:val="clear" w:color="000000" w:fill="FFC7CE"/>
            <w:noWrap/>
            <w:vAlign w:val="bottom"/>
            <w:hideMark/>
          </w:tcPr>
          <w:p w14:paraId="232D837B" w14:textId="77777777" w:rsidR="00E72619" w:rsidRPr="00711F03" w:rsidRDefault="00E72619" w:rsidP="00E72619">
            <w:pPr>
              <w:spacing w:after="0"/>
              <w:jc w:val="center"/>
              <w:rPr>
                <w:color w:val="9C0006"/>
                <w:sz w:val="24"/>
                <w:szCs w:val="24"/>
              </w:rPr>
            </w:pPr>
            <w:r w:rsidRPr="00711F03">
              <w:rPr>
                <w:color w:val="9C0006"/>
                <w:sz w:val="24"/>
                <w:szCs w:val="24"/>
              </w:rPr>
              <w:t>0.5</w:t>
            </w:r>
          </w:p>
        </w:tc>
      </w:tr>
      <w:tr w:rsidR="00E72619" w:rsidRPr="00711F03" w14:paraId="29D1E0D0" w14:textId="77777777" w:rsidTr="00E72619">
        <w:trPr>
          <w:trHeight w:val="278"/>
        </w:trPr>
        <w:tc>
          <w:tcPr>
            <w:tcW w:w="2598" w:type="dxa"/>
            <w:tcBorders>
              <w:top w:val="nil"/>
              <w:left w:val="nil"/>
              <w:bottom w:val="nil"/>
              <w:right w:val="nil"/>
            </w:tcBorders>
            <w:shd w:val="clear" w:color="000000" w:fill="FFFFFF"/>
            <w:noWrap/>
            <w:vAlign w:val="bottom"/>
            <w:hideMark/>
          </w:tcPr>
          <w:p w14:paraId="0DFA5C5E" w14:textId="77777777" w:rsidR="00E72619" w:rsidRPr="00711F03" w:rsidRDefault="00E72619" w:rsidP="00E72619">
            <w:pPr>
              <w:spacing w:after="0"/>
              <w:jc w:val="left"/>
              <w:rPr>
                <w:color w:val="000000"/>
                <w:sz w:val="24"/>
                <w:szCs w:val="24"/>
              </w:rPr>
            </w:pPr>
            <w:r w:rsidRPr="00711F03">
              <w:rPr>
                <w:color w:val="000000"/>
                <w:sz w:val="24"/>
                <w:szCs w:val="24"/>
              </w:rPr>
              <w:t>InitEQ_Regime</w:t>
            </w:r>
          </w:p>
        </w:tc>
        <w:tc>
          <w:tcPr>
            <w:tcW w:w="1144" w:type="dxa"/>
            <w:tcBorders>
              <w:top w:val="nil"/>
              <w:left w:val="nil"/>
              <w:bottom w:val="nil"/>
              <w:right w:val="nil"/>
            </w:tcBorders>
            <w:shd w:val="clear" w:color="000000" w:fill="FFFFFF"/>
            <w:noWrap/>
            <w:vAlign w:val="bottom"/>
            <w:hideMark/>
          </w:tcPr>
          <w:p w14:paraId="58B62D28" w14:textId="77777777" w:rsidR="00E72619" w:rsidRPr="00711F03" w:rsidRDefault="00E72619" w:rsidP="00E72619">
            <w:pPr>
              <w:spacing w:after="0"/>
              <w:jc w:val="center"/>
              <w:rPr>
                <w:color w:val="000000"/>
                <w:sz w:val="24"/>
                <w:szCs w:val="24"/>
              </w:rPr>
            </w:pPr>
            <w:r w:rsidRPr="00711F03">
              <w:rPr>
                <w:color w:val="000000"/>
                <w:sz w:val="24"/>
                <w:szCs w:val="24"/>
              </w:rPr>
              <w:t>2.4</w:t>
            </w:r>
          </w:p>
        </w:tc>
        <w:tc>
          <w:tcPr>
            <w:tcW w:w="1144" w:type="dxa"/>
            <w:tcBorders>
              <w:top w:val="nil"/>
              <w:left w:val="nil"/>
              <w:bottom w:val="nil"/>
              <w:right w:val="nil"/>
            </w:tcBorders>
            <w:shd w:val="clear" w:color="000000" w:fill="FFFFFF"/>
            <w:noWrap/>
            <w:vAlign w:val="bottom"/>
            <w:hideMark/>
          </w:tcPr>
          <w:p w14:paraId="5FEF3B69" w14:textId="77777777" w:rsidR="00E72619" w:rsidRPr="00711F03" w:rsidRDefault="00E72619" w:rsidP="00E72619">
            <w:pPr>
              <w:spacing w:after="0"/>
              <w:jc w:val="center"/>
              <w:rPr>
                <w:color w:val="000000"/>
                <w:sz w:val="24"/>
                <w:szCs w:val="24"/>
              </w:rPr>
            </w:pPr>
            <w:r w:rsidRPr="00711F03">
              <w:rPr>
                <w:color w:val="000000"/>
                <w:sz w:val="24"/>
                <w:szCs w:val="24"/>
              </w:rPr>
              <w:t>2.5</w:t>
            </w:r>
          </w:p>
        </w:tc>
        <w:tc>
          <w:tcPr>
            <w:tcW w:w="1379" w:type="dxa"/>
            <w:tcBorders>
              <w:top w:val="nil"/>
              <w:left w:val="nil"/>
              <w:bottom w:val="nil"/>
              <w:right w:val="nil"/>
            </w:tcBorders>
            <w:shd w:val="clear" w:color="000000" w:fill="FFC7CE"/>
            <w:noWrap/>
            <w:vAlign w:val="bottom"/>
            <w:hideMark/>
          </w:tcPr>
          <w:p w14:paraId="77C709DA" w14:textId="77777777" w:rsidR="00E72619" w:rsidRPr="00711F03" w:rsidRDefault="00E72619" w:rsidP="00E72619">
            <w:pPr>
              <w:spacing w:after="0"/>
              <w:jc w:val="center"/>
              <w:rPr>
                <w:color w:val="9C0006"/>
                <w:sz w:val="24"/>
                <w:szCs w:val="24"/>
              </w:rPr>
            </w:pPr>
            <w:r w:rsidRPr="00711F03">
              <w:rPr>
                <w:color w:val="9C0006"/>
                <w:sz w:val="24"/>
                <w:szCs w:val="24"/>
              </w:rPr>
              <w:t>0.1</w:t>
            </w:r>
          </w:p>
        </w:tc>
      </w:tr>
      <w:tr w:rsidR="00E72619" w:rsidRPr="00711F03" w14:paraId="1CB099EB" w14:textId="77777777" w:rsidTr="00E72619">
        <w:trPr>
          <w:trHeight w:val="278"/>
        </w:trPr>
        <w:tc>
          <w:tcPr>
            <w:tcW w:w="2598" w:type="dxa"/>
            <w:tcBorders>
              <w:top w:val="nil"/>
              <w:left w:val="nil"/>
              <w:bottom w:val="nil"/>
              <w:right w:val="nil"/>
            </w:tcBorders>
            <w:shd w:val="clear" w:color="000000" w:fill="FFFFFF"/>
            <w:noWrap/>
            <w:vAlign w:val="bottom"/>
            <w:hideMark/>
          </w:tcPr>
          <w:p w14:paraId="73AA65B3" w14:textId="77777777" w:rsidR="00E72619" w:rsidRPr="00711F03" w:rsidRDefault="00E72619" w:rsidP="00E72619">
            <w:pPr>
              <w:spacing w:after="0"/>
              <w:jc w:val="left"/>
              <w:rPr>
                <w:color w:val="000000"/>
                <w:sz w:val="24"/>
                <w:szCs w:val="24"/>
              </w:rPr>
            </w:pPr>
            <w:r w:rsidRPr="00711F03">
              <w:rPr>
                <w:color w:val="000000"/>
                <w:sz w:val="24"/>
                <w:szCs w:val="24"/>
              </w:rPr>
              <w:t>Forecast_Recruitment</w:t>
            </w:r>
          </w:p>
        </w:tc>
        <w:tc>
          <w:tcPr>
            <w:tcW w:w="1144" w:type="dxa"/>
            <w:tcBorders>
              <w:top w:val="nil"/>
              <w:left w:val="nil"/>
              <w:bottom w:val="nil"/>
              <w:right w:val="nil"/>
            </w:tcBorders>
            <w:shd w:val="clear" w:color="000000" w:fill="FFFFFF"/>
            <w:noWrap/>
            <w:vAlign w:val="bottom"/>
            <w:hideMark/>
          </w:tcPr>
          <w:p w14:paraId="6B0C7192" w14:textId="77777777" w:rsidR="00E72619" w:rsidRPr="00711F03" w:rsidRDefault="00E72619" w:rsidP="00E72619">
            <w:pPr>
              <w:spacing w:after="0"/>
              <w:jc w:val="center"/>
              <w:rPr>
                <w:color w:val="000000"/>
                <w:sz w:val="24"/>
                <w:szCs w:val="24"/>
              </w:rPr>
            </w:pPr>
            <w:r w:rsidRPr="00711F03">
              <w:rPr>
                <w:color w:val="000000"/>
                <w:sz w:val="24"/>
                <w:szCs w:val="24"/>
              </w:rPr>
              <w:t>2.3</w:t>
            </w:r>
          </w:p>
        </w:tc>
        <w:tc>
          <w:tcPr>
            <w:tcW w:w="1144" w:type="dxa"/>
            <w:tcBorders>
              <w:top w:val="nil"/>
              <w:left w:val="nil"/>
              <w:bottom w:val="nil"/>
              <w:right w:val="nil"/>
            </w:tcBorders>
            <w:shd w:val="clear" w:color="000000" w:fill="FFFFFF"/>
            <w:noWrap/>
            <w:vAlign w:val="bottom"/>
            <w:hideMark/>
          </w:tcPr>
          <w:p w14:paraId="576DDD75" w14:textId="77777777" w:rsidR="00E72619" w:rsidRPr="00711F03" w:rsidRDefault="00E72619" w:rsidP="00E72619">
            <w:pPr>
              <w:spacing w:after="0"/>
              <w:jc w:val="center"/>
              <w:rPr>
                <w:color w:val="000000"/>
                <w:sz w:val="24"/>
                <w:szCs w:val="24"/>
              </w:rPr>
            </w:pPr>
            <w:r w:rsidRPr="00711F03">
              <w:rPr>
                <w:color w:val="000000"/>
                <w:sz w:val="24"/>
                <w:szCs w:val="24"/>
              </w:rPr>
              <w:t>2.6</w:t>
            </w:r>
          </w:p>
        </w:tc>
        <w:tc>
          <w:tcPr>
            <w:tcW w:w="1379" w:type="dxa"/>
            <w:tcBorders>
              <w:top w:val="nil"/>
              <w:left w:val="nil"/>
              <w:bottom w:val="nil"/>
              <w:right w:val="nil"/>
            </w:tcBorders>
            <w:shd w:val="clear" w:color="000000" w:fill="FFC7CE"/>
            <w:noWrap/>
            <w:vAlign w:val="bottom"/>
            <w:hideMark/>
          </w:tcPr>
          <w:p w14:paraId="2CD5AF3E" w14:textId="77777777" w:rsidR="00E72619" w:rsidRPr="00711F03" w:rsidRDefault="00E72619" w:rsidP="00E72619">
            <w:pPr>
              <w:spacing w:after="0"/>
              <w:jc w:val="center"/>
              <w:rPr>
                <w:color w:val="9C0006"/>
                <w:sz w:val="24"/>
                <w:szCs w:val="24"/>
              </w:rPr>
            </w:pPr>
            <w:r w:rsidRPr="00711F03">
              <w:rPr>
                <w:color w:val="9C0006"/>
                <w:sz w:val="24"/>
                <w:szCs w:val="24"/>
              </w:rPr>
              <w:t>0.4</w:t>
            </w:r>
          </w:p>
        </w:tc>
      </w:tr>
      <w:tr w:rsidR="00E72619" w:rsidRPr="00711F03" w14:paraId="4CD74BDF" w14:textId="77777777" w:rsidTr="00E72619">
        <w:trPr>
          <w:trHeight w:val="278"/>
        </w:trPr>
        <w:tc>
          <w:tcPr>
            <w:tcW w:w="2598" w:type="dxa"/>
            <w:tcBorders>
              <w:top w:val="nil"/>
              <w:left w:val="nil"/>
              <w:bottom w:val="nil"/>
              <w:right w:val="nil"/>
            </w:tcBorders>
            <w:shd w:val="clear" w:color="000000" w:fill="FFFFFF"/>
            <w:noWrap/>
            <w:vAlign w:val="bottom"/>
            <w:hideMark/>
          </w:tcPr>
          <w:p w14:paraId="3E0D8F48" w14:textId="77777777" w:rsidR="00E72619" w:rsidRPr="00711F03" w:rsidRDefault="00E72619" w:rsidP="00E72619">
            <w:pPr>
              <w:spacing w:after="0"/>
              <w:jc w:val="left"/>
              <w:rPr>
                <w:color w:val="000000"/>
                <w:sz w:val="24"/>
                <w:szCs w:val="24"/>
              </w:rPr>
            </w:pPr>
            <w:r w:rsidRPr="00711F03">
              <w:rPr>
                <w:color w:val="000000"/>
                <w:sz w:val="24"/>
                <w:szCs w:val="24"/>
              </w:rPr>
              <w:t>Parm_priors</w:t>
            </w:r>
          </w:p>
        </w:tc>
        <w:tc>
          <w:tcPr>
            <w:tcW w:w="1144" w:type="dxa"/>
            <w:tcBorders>
              <w:top w:val="nil"/>
              <w:left w:val="nil"/>
              <w:bottom w:val="nil"/>
              <w:right w:val="nil"/>
            </w:tcBorders>
            <w:shd w:val="clear" w:color="000000" w:fill="FFFFFF"/>
            <w:noWrap/>
            <w:vAlign w:val="bottom"/>
            <w:hideMark/>
          </w:tcPr>
          <w:p w14:paraId="293E9EDD" w14:textId="77777777" w:rsidR="00E72619" w:rsidRPr="00711F03" w:rsidRDefault="00E72619" w:rsidP="00E72619">
            <w:pPr>
              <w:spacing w:after="0"/>
              <w:jc w:val="center"/>
              <w:rPr>
                <w:color w:val="000000"/>
                <w:sz w:val="24"/>
                <w:szCs w:val="24"/>
              </w:rPr>
            </w:pPr>
            <w:r w:rsidRPr="00711F03">
              <w:rPr>
                <w:color w:val="000000"/>
                <w:sz w:val="24"/>
                <w:szCs w:val="24"/>
              </w:rPr>
              <w:t>1.3</w:t>
            </w:r>
          </w:p>
        </w:tc>
        <w:tc>
          <w:tcPr>
            <w:tcW w:w="1144" w:type="dxa"/>
            <w:tcBorders>
              <w:top w:val="nil"/>
              <w:left w:val="nil"/>
              <w:bottom w:val="nil"/>
              <w:right w:val="nil"/>
            </w:tcBorders>
            <w:shd w:val="clear" w:color="000000" w:fill="FFFFFF"/>
            <w:noWrap/>
            <w:vAlign w:val="bottom"/>
            <w:hideMark/>
          </w:tcPr>
          <w:p w14:paraId="626158BA" w14:textId="77777777" w:rsidR="00E72619" w:rsidRPr="00711F03" w:rsidRDefault="00E72619" w:rsidP="00E72619">
            <w:pPr>
              <w:spacing w:after="0"/>
              <w:jc w:val="center"/>
              <w:rPr>
                <w:color w:val="000000"/>
                <w:sz w:val="24"/>
                <w:szCs w:val="24"/>
              </w:rPr>
            </w:pPr>
            <w:r w:rsidRPr="00711F03">
              <w:rPr>
                <w:color w:val="000000"/>
                <w:sz w:val="24"/>
                <w:szCs w:val="24"/>
              </w:rPr>
              <w:t>1.1</w:t>
            </w:r>
          </w:p>
        </w:tc>
        <w:tc>
          <w:tcPr>
            <w:tcW w:w="1379" w:type="dxa"/>
            <w:tcBorders>
              <w:top w:val="nil"/>
              <w:left w:val="nil"/>
              <w:bottom w:val="nil"/>
              <w:right w:val="nil"/>
            </w:tcBorders>
            <w:shd w:val="clear" w:color="000000" w:fill="C6EFCE"/>
            <w:noWrap/>
            <w:vAlign w:val="bottom"/>
            <w:hideMark/>
          </w:tcPr>
          <w:p w14:paraId="4B95CC9C" w14:textId="77777777" w:rsidR="00E72619" w:rsidRPr="00711F03" w:rsidRDefault="00E72619" w:rsidP="00E72619">
            <w:pPr>
              <w:spacing w:after="0"/>
              <w:jc w:val="center"/>
              <w:rPr>
                <w:color w:val="006100"/>
                <w:sz w:val="24"/>
                <w:szCs w:val="24"/>
              </w:rPr>
            </w:pPr>
            <w:r w:rsidRPr="00711F03">
              <w:rPr>
                <w:color w:val="006100"/>
                <w:sz w:val="24"/>
                <w:szCs w:val="24"/>
              </w:rPr>
              <w:t>-0.2</w:t>
            </w:r>
          </w:p>
        </w:tc>
      </w:tr>
      <w:tr w:rsidR="00E72619" w:rsidRPr="00711F03" w14:paraId="79D68D74" w14:textId="77777777" w:rsidTr="00E72619">
        <w:trPr>
          <w:trHeight w:val="278"/>
        </w:trPr>
        <w:tc>
          <w:tcPr>
            <w:tcW w:w="2598" w:type="dxa"/>
            <w:tcBorders>
              <w:top w:val="nil"/>
              <w:left w:val="nil"/>
              <w:bottom w:val="nil"/>
              <w:right w:val="nil"/>
            </w:tcBorders>
            <w:shd w:val="clear" w:color="000000" w:fill="FFFFFF"/>
            <w:noWrap/>
            <w:vAlign w:val="bottom"/>
            <w:hideMark/>
          </w:tcPr>
          <w:p w14:paraId="7A86839F" w14:textId="77777777" w:rsidR="00E72619" w:rsidRPr="00711F03" w:rsidRDefault="00E72619" w:rsidP="00E72619">
            <w:pPr>
              <w:spacing w:after="0"/>
              <w:jc w:val="left"/>
              <w:rPr>
                <w:color w:val="000000"/>
                <w:sz w:val="24"/>
                <w:szCs w:val="24"/>
              </w:rPr>
            </w:pPr>
            <w:r w:rsidRPr="00711F03">
              <w:rPr>
                <w:color w:val="000000"/>
                <w:sz w:val="24"/>
                <w:szCs w:val="24"/>
              </w:rPr>
              <w:t>Parm_softbounds</w:t>
            </w:r>
          </w:p>
        </w:tc>
        <w:tc>
          <w:tcPr>
            <w:tcW w:w="1144" w:type="dxa"/>
            <w:tcBorders>
              <w:top w:val="nil"/>
              <w:left w:val="nil"/>
              <w:bottom w:val="nil"/>
              <w:right w:val="nil"/>
            </w:tcBorders>
            <w:shd w:val="clear" w:color="000000" w:fill="FFFFFF"/>
            <w:noWrap/>
            <w:vAlign w:val="bottom"/>
            <w:hideMark/>
          </w:tcPr>
          <w:p w14:paraId="15747442" w14:textId="77777777" w:rsidR="00E72619" w:rsidRPr="00711F03" w:rsidRDefault="00E72619" w:rsidP="00E72619">
            <w:pPr>
              <w:spacing w:after="0"/>
              <w:jc w:val="center"/>
              <w:rPr>
                <w:color w:val="000000"/>
                <w:sz w:val="24"/>
                <w:szCs w:val="24"/>
              </w:rPr>
            </w:pPr>
            <w:r w:rsidRPr="00711F03">
              <w:rPr>
                <w:color w:val="000000"/>
                <w:sz w:val="24"/>
                <w:szCs w:val="24"/>
              </w:rPr>
              <w:t>0.014</w:t>
            </w:r>
          </w:p>
        </w:tc>
        <w:tc>
          <w:tcPr>
            <w:tcW w:w="1144" w:type="dxa"/>
            <w:tcBorders>
              <w:top w:val="nil"/>
              <w:left w:val="nil"/>
              <w:bottom w:val="nil"/>
              <w:right w:val="nil"/>
            </w:tcBorders>
            <w:shd w:val="clear" w:color="000000" w:fill="FFFFFF"/>
            <w:noWrap/>
            <w:vAlign w:val="bottom"/>
            <w:hideMark/>
          </w:tcPr>
          <w:p w14:paraId="2F9CC771" w14:textId="77777777" w:rsidR="00E72619" w:rsidRPr="00711F03" w:rsidRDefault="00E72619" w:rsidP="00E72619">
            <w:pPr>
              <w:spacing w:after="0"/>
              <w:jc w:val="center"/>
              <w:rPr>
                <w:color w:val="000000"/>
                <w:sz w:val="24"/>
                <w:szCs w:val="24"/>
              </w:rPr>
            </w:pPr>
            <w:r w:rsidRPr="00711F03">
              <w:rPr>
                <w:color w:val="000000"/>
                <w:sz w:val="24"/>
                <w:szCs w:val="24"/>
              </w:rPr>
              <w:t>0.012</w:t>
            </w:r>
          </w:p>
        </w:tc>
        <w:tc>
          <w:tcPr>
            <w:tcW w:w="1379" w:type="dxa"/>
            <w:tcBorders>
              <w:top w:val="nil"/>
              <w:left w:val="nil"/>
              <w:bottom w:val="nil"/>
              <w:right w:val="nil"/>
            </w:tcBorders>
            <w:shd w:val="clear" w:color="000000" w:fill="C6EFCE"/>
            <w:noWrap/>
            <w:vAlign w:val="bottom"/>
            <w:hideMark/>
          </w:tcPr>
          <w:p w14:paraId="2C9C0E1F" w14:textId="77777777" w:rsidR="00E72619" w:rsidRPr="00711F03" w:rsidRDefault="00E72619" w:rsidP="00E72619">
            <w:pPr>
              <w:spacing w:after="0"/>
              <w:jc w:val="center"/>
              <w:rPr>
                <w:color w:val="006100"/>
                <w:sz w:val="24"/>
                <w:szCs w:val="24"/>
              </w:rPr>
            </w:pPr>
            <w:r w:rsidRPr="00711F03">
              <w:rPr>
                <w:color w:val="006100"/>
                <w:sz w:val="24"/>
                <w:szCs w:val="24"/>
              </w:rPr>
              <w:t>0.0</w:t>
            </w:r>
          </w:p>
        </w:tc>
      </w:tr>
      <w:tr w:rsidR="00E72619" w:rsidRPr="00711F03" w14:paraId="57706D9E" w14:textId="77777777" w:rsidTr="00E72619">
        <w:trPr>
          <w:trHeight w:val="278"/>
        </w:trPr>
        <w:tc>
          <w:tcPr>
            <w:tcW w:w="2598" w:type="dxa"/>
            <w:tcBorders>
              <w:top w:val="nil"/>
              <w:left w:val="nil"/>
              <w:bottom w:val="nil"/>
              <w:right w:val="nil"/>
            </w:tcBorders>
            <w:shd w:val="clear" w:color="000000" w:fill="FFFFFF"/>
            <w:noWrap/>
            <w:vAlign w:val="bottom"/>
            <w:hideMark/>
          </w:tcPr>
          <w:p w14:paraId="36FDA54F" w14:textId="77777777" w:rsidR="00E72619" w:rsidRPr="00711F03" w:rsidRDefault="00E72619" w:rsidP="00E72619">
            <w:pPr>
              <w:spacing w:after="0"/>
              <w:jc w:val="left"/>
              <w:rPr>
                <w:color w:val="000000"/>
                <w:sz w:val="24"/>
                <w:szCs w:val="24"/>
              </w:rPr>
            </w:pPr>
            <w:r w:rsidRPr="00711F03">
              <w:rPr>
                <w:color w:val="000000"/>
                <w:sz w:val="24"/>
                <w:szCs w:val="24"/>
              </w:rPr>
              <w:t>Parm_devs</w:t>
            </w:r>
          </w:p>
        </w:tc>
        <w:tc>
          <w:tcPr>
            <w:tcW w:w="1144" w:type="dxa"/>
            <w:tcBorders>
              <w:top w:val="nil"/>
              <w:left w:val="nil"/>
              <w:bottom w:val="nil"/>
              <w:right w:val="nil"/>
            </w:tcBorders>
            <w:shd w:val="clear" w:color="000000" w:fill="FFFFFF"/>
            <w:noWrap/>
            <w:vAlign w:val="bottom"/>
            <w:hideMark/>
          </w:tcPr>
          <w:p w14:paraId="3BBB9F71" w14:textId="77777777" w:rsidR="00E72619" w:rsidRPr="00711F03" w:rsidRDefault="00E72619" w:rsidP="00E72619">
            <w:pPr>
              <w:spacing w:after="0"/>
              <w:jc w:val="center"/>
              <w:rPr>
                <w:color w:val="000000"/>
                <w:sz w:val="24"/>
                <w:szCs w:val="24"/>
              </w:rPr>
            </w:pPr>
            <w:r w:rsidRPr="00711F03">
              <w:rPr>
                <w:color w:val="000000"/>
                <w:sz w:val="24"/>
                <w:szCs w:val="24"/>
              </w:rPr>
              <w:t>6.5</w:t>
            </w:r>
          </w:p>
        </w:tc>
        <w:tc>
          <w:tcPr>
            <w:tcW w:w="1144" w:type="dxa"/>
            <w:tcBorders>
              <w:top w:val="nil"/>
              <w:left w:val="nil"/>
              <w:bottom w:val="nil"/>
              <w:right w:val="nil"/>
            </w:tcBorders>
            <w:shd w:val="clear" w:color="000000" w:fill="FFFFFF"/>
            <w:noWrap/>
            <w:vAlign w:val="bottom"/>
            <w:hideMark/>
          </w:tcPr>
          <w:p w14:paraId="27E0806D" w14:textId="77777777" w:rsidR="00E72619" w:rsidRPr="00711F03" w:rsidRDefault="00E72619" w:rsidP="00E72619">
            <w:pPr>
              <w:spacing w:after="0"/>
              <w:jc w:val="center"/>
              <w:rPr>
                <w:color w:val="000000"/>
                <w:sz w:val="24"/>
                <w:szCs w:val="24"/>
              </w:rPr>
            </w:pPr>
            <w:r w:rsidRPr="00711F03">
              <w:rPr>
                <w:color w:val="000000"/>
                <w:sz w:val="24"/>
                <w:szCs w:val="24"/>
              </w:rPr>
              <w:t>6.5</w:t>
            </w:r>
          </w:p>
        </w:tc>
        <w:tc>
          <w:tcPr>
            <w:tcW w:w="1379" w:type="dxa"/>
            <w:tcBorders>
              <w:top w:val="nil"/>
              <w:left w:val="nil"/>
              <w:bottom w:val="nil"/>
              <w:right w:val="nil"/>
            </w:tcBorders>
            <w:shd w:val="clear" w:color="000000" w:fill="FFC7CE"/>
            <w:noWrap/>
            <w:vAlign w:val="bottom"/>
            <w:hideMark/>
          </w:tcPr>
          <w:p w14:paraId="6AABAF49" w14:textId="77777777" w:rsidR="00E72619" w:rsidRPr="00711F03" w:rsidRDefault="00E72619" w:rsidP="00E72619">
            <w:pPr>
              <w:spacing w:after="0"/>
              <w:jc w:val="center"/>
              <w:rPr>
                <w:color w:val="9C0006"/>
                <w:sz w:val="24"/>
                <w:szCs w:val="24"/>
              </w:rPr>
            </w:pPr>
            <w:r w:rsidRPr="00711F03">
              <w:rPr>
                <w:color w:val="9C0006"/>
                <w:sz w:val="24"/>
                <w:szCs w:val="24"/>
              </w:rPr>
              <w:t>0.0</w:t>
            </w:r>
          </w:p>
        </w:tc>
      </w:tr>
    </w:tbl>
    <w:p w14:paraId="0086D5EC" w14:textId="77777777" w:rsidR="00E72619" w:rsidRPr="00711F03" w:rsidRDefault="00E72619" w:rsidP="00FE0BE7">
      <w:pPr>
        <w:jc w:val="left"/>
        <w:rPr>
          <w:sz w:val="24"/>
          <w:szCs w:val="24"/>
        </w:rPr>
      </w:pPr>
    </w:p>
    <w:p w14:paraId="6FF9EF9A" w14:textId="44A7C27F" w:rsidR="00FE0BE7" w:rsidRPr="00711F03" w:rsidRDefault="004E7779" w:rsidP="00FE0BE7">
      <w:pPr>
        <w:jc w:val="left"/>
        <w:rPr>
          <w:sz w:val="24"/>
          <w:szCs w:val="24"/>
        </w:rPr>
      </w:pPr>
      <w:r w:rsidRPr="00711F03">
        <w:rPr>
          <w:sz w:val="24"/>
          <w:szCs w:val="24"/>
        </w:rPr>
        <w:t>Table 2. Total likelihood for models 2019.1b and 2019.1c and the difference in AIC (</w:t>
      </w:r>
      <w:r w:rsidRPr="00711F03">
        <w:rPr>
          <w:color w:val="000000"/>
          <w:sz w:val="24"/>
          <w:szCs w:val="24"/>
        </w:rPr>
        <w:t>ΔAIC)</w:t>
      </w:r>
      <w:r w:rsidRPr="00711F03">
        <w:rPr>
          <w:sz w:val="24"/>
          <w:szCs w:val="24"/>
        </w:rPr>
        <w:t xml:space="preserve"> between these two models (computed as AIC for model 2019.1c - AIC for model 2019.1b).</w:t>
      </w:r>
    </w:p>
    <w:tbl>
      <w:tblPr>
        <w:tblW w:w="4945" w:type="dxa"/>
        <w:tblLook w:val="04A0" w:firstRow="1" w:lastRow="0" w:firstColumn="1" w:lastColumn="0" w:noHBand="0" w:noVBand="1"/>
      </w:tblPr>
      <w:tblGrid>
        <w:gridCol w:w="1330"/>
        <w:gridCol w:w="1205"/>
        <w:gridCol w:w="1205"/>
        <w:gridCol w:w="1205"/>
      </w:tblGrid>
      <w:tr w:rsidR="004E7779" w:rsidRPr="00711F03" w14:paraId="33826990" w14:textId="77777777" w:rsidTr="004E7779">
        <w:trPr>
          <w:trHeight w:val="294"/>
        </w:trPr>
        <w:tc>
          <w:tcPr>
            <w:tcW w:w="1330" w:type="dxa"/>
            <w:tcBorders>
              <w:top w:val="nil"/>
              <w:left w:val="nil"/>
              <w:bottom w:val="single" w:sz="4" w:space="0" w:color="auto"/>
              <w:right w:val="nil"/>
            </w:tcBorders>
            <w:shd w:val="clear" w:color="000000" w:fill="FFFFFF"/>
            <w:noWrap/>
            <w:vAlign w:val="bottom"/>
            <w:hideMark/>
          </w:tcPr>
          <w:p w14:paraId="226DC088" w14:textId="77777777" w:rsidR="004E7779" w:rsidRPr="00711F03" w:rsidRDefault="004E7779" w:rsidP="004E7779">
            <w:pPr>
              <w:spacing w:after="0"/>
              <w:jc w:val="left"/>
              <w:rPr>
                <w:color w:val="000000"/>
                <w:sz w:val="24"/>
                <w:szCs w:val="24"/>
              </w:rPr>
            </w:pPr>
            <w:r w:rsidRPr="00711F03">
              <w:rPr>
                <w:color w:val="000000"/>
                <w:sz w:val="24"/>
                <w:szCs w:val="24"/>
              </w:rPr>
              <w:t>Retro Year</w:t>
            </w:r>
          </w:p>
        </w:tc>
        <w:tc>
          <w:tcPr>
            <w:tcW w:w="1205" w:type="dxa"/>
            <w:tcBorders>
              <w:top w:val="nil"/>
              <w:left w:val="nil"/>
              <w:bottom w:val="single" w:sz="4" w:space="0" w:color="auto"/>
              <w:right w:val="nil"/>
            </w:tcBorders>
            <w:shd w:val="clear" w:color="000000" w:fill="FFFFFF"/>
            <w:noWrap/>
            <w:vAlign w:val="bottom"/>
            <w:hideMark/>
          </w:tcPr>
          <w:p w14:paraId="677FEE95" w14:textId="77777777" w:rsidR="004E7779" w:rsidRPr="00711F03" w:rsidRDefault="004E7779" w:rsidP="004E7779">
            <w:pPr>
              <w:spacing w:after="0"/>
              <w:jc w:val="center"/>
              <w:rPr>
                <w:color w:val="000000"/>
                <w:sz w:val="24"/>
                <w:szCs w:val="24"/>
              </w:rPr>
            </w:pPr>
            <w:r w:rsidRPr="00711F03">
              <w:rPr>
                <w:color w:val="000000"/>
                <w:sz w:val="24"/>
                <w:szCs w:val="24"/>
              </w:rPr>
              <w:t>2019.1b</w:t>
            </w:r>
          </w:p>
        </w:tc>
        <w:tc>
          <w:tcPr>
            <w:tcW w:w="1205" w:type="dxa"/>
            <w:tcBorders>
              <w:top w:val="nil"/>
              <w:left w:val="nil"/>
              <w:bottom w:val="single" w:sz="4" w:space="0" w:color="auto"/>
              <w:right w:val="nil"/>
            </w:tcBorders>
            <w:shd w:val="clear" w:color="000000" w:fill="FFFFFF"/>
            <w:noWrap/>
            <w:vAlign w:val="bottom"/>
            <w:hideMark/>
          </w:tcPr>
          <w:p w14:paraId="31F0A76A" w14:textId="77777777" w:rsidR="004E7779" w:rsidRPr="00711F03" w:rsidRDefault="004E7779" w:rsidP="004E7779">
            <w:pPr>
              <w:spacing w:after="0"/>
              <w:jc w:val="center"/>
              <w:rPr>
                <w:color w:val="000000"/>
                <w:sz w:val="24"/>
                <w:szCs w:val="24"/>
              </w:rPr>
            </w:pPr>
            <w:r w:rsidRPr="00711F03">
              <w:rPr>
                <w:color w:val="000000"/>
                <w:sz w:val="24"/>
                <w:szCs w:val="24"/>
              </w:rPr>
              <w:t>2019.1c</w:t>
            </w:r>
          </w:p>
        </w:tc>
        <w:tc>
          <w:tcPr>
            <w:tcW w:w="1205" w:type="dxa"/>
            <w:tcBorders>
              <w:top w:val="nil"/>
              <w:left w:val="nil"/>
              <w:bottom w:val="single" w:sz="4" w:space="0" w:color="auto"/>
              <w:right w:val="nil"/>
            </w:tcBorders>
            <w:shd w:val="clear" w:color="000000" w:fill="FFFFFF"/>
            <w:noWrap/>
            <w:vAlign w:val="bottom"/>
            <w:hideMark/>
          </w:tcPr>
          <w:p w14:paraId="78536CD0" w14:textId="77777777" w:rsidR="004E7779" w:rsidRPr="00711F03" w:rsidRDefault="004E7779" w:rsidP="004E7779">
            <w:pPr>
              <w:spacing w:after="0"/>
              <w:jc w:val="center"/>
              <w:rPr>
                <w:color w:val="000000"/>
                <w:sz w:val="24"/>
                <w:szCs w:val="24"/>
              </w:rPr>
            </w:pPr>
            <w:r w:rsidRPr="00711F03">
              <w:rPr>
                <w:color w:val="000000"/>
                <w:sz w:val="24"/>
                <w:szCs w:val="24"/>
              </w:rPr>
              <w:t>ΔAIC</w:t>
            </w:r>
          </w:p>
        </w:tc>
      </w:tr>
      <w:tr w:rsidR="004E7779" w:rsidRPr="00711F03" w14:paraId="6CB91294" w14:textId="77777777" w:rsidTr="004E7779">
        <w:trPr>
          <w:trHeight w:val="294"/>
        </w:trPr>
        <w:tc>
          <w:tcPr>
            <w:tcW w:w="1330" w:type="dxa"/>
            <w:tcBorders>
              <w:top w:val="nil"/>
              <w:left w:val="nil"/>
              <w:bottom w:val="nil"/>
              <w:right w:val="nil"/>
            </w:tcBorders>
            <w:shd w:val="clear" w:color="000000" w:fill="FFFFFF"/>
            <w:noWrap/>
            <w:vAlign w:val="bottom"/>
            <w:hideMark/>
          </w:tcPr>
          <w:p w14:paraId="2D1898D9" w14:textId="77777777" w:rsidR="004E7779" w:rsidRPr="00711F03" w:rsidRDefault="004E7779" w:rsidP="004E7779">
            <w:pPr>
              <w:spacing w:after="0"/>
              <w:jc w:val="right"/>
              <w:rPr>
                <w:color w:val="000000"/>
                <w:sz w:val="24"/>
                <w:szCs w:val="24"/>
              </w:rPr>
            </w:pPr>
            <w:r w:rsidRPr="00711F03">
              <w:rPr>
                <w:color w:val="000000"/>
                <w:sz w:val="24"/>
                <w:szCs w:val="24"/>
              </w:rPr>
              <w:t>2022</w:t>
            </w:r>
          </w:p>
        </w:tc>
        <w:tc>
          <w:tcPr>
            <w:tcW w:w="1205" w:type="dxa"/>
            <w:tcBorders>
              <w:top w:val="nil"/>
              <w:left w:val="nil"/>
              <w:bottom w:val="nil"/>
              <w:right w:val="nil"/>
            </w:tcBorders>
            <w:shd w:val="clear" w:color="000000" w:fill="FFFFFF"/>
            <w:noWrap/>
            <w:vAlign w:val="bottom"/>
            <w:hideMark/>
          </w:tcPr>
          <w:p w14:paraId="23AC8703" w14:textId="77777777" w:rsidR="004E7779" w:rsidRPr="00711F03" w:rsidRDefault="004E7779" w:rsidP="004E7779">
            <w:pPr>
              <w:spacing w:after="0"/>
              <w:jc w:val="center"/>
              <w:rPr>
                <w:color w:val="000000"/>
                <w:sz w:val="24"/>
                <w:szCs w:val="24"/>
              </w:rPr>
            </w:pPr>
            <w:r w:rsidRPr="00711F03">
              <w:rPr>
                <w:color w:val="000000"/>
                <w:sz w:val="24"/>
                <w:szCs w:val="24"/>
              </w:rPr>
              <w:t>2780.1</w:t>
            </w:r>
          </w:p>
        </w:tc>
        <w:tc>
          <w:tcPr>
            <w:tcW w:w="1205" w:type="dxa"/>
            <w:tcBorders>
              <w:top w:val="nil"/>
              <w:left w:val="nil"/>
              <w:bottom w:val="nil"/>
              <w:right w:val="nil"/>
            </w:tcBorders>
            <w:shd w:val="clear" w:color="000000" w:fill="FFFFFF"/>
            <w:noWrap/>
            <w:vAlign w:val="bottom"/>
            <w:hideMark/>
          </w:tcPr>
          <w:p w14:paraId="2CC45130" w14:textId="77777777" w:rsidR="004E7779" w:rsidRPr="00711F03" w:rsidRDefault="004E7779" w:rsidP="004E7779">
            <w:pPr>
              <w:spacing w:after="0"/>
              <w:jc w:val="center"/>
              <w:rPr>
                <w:color w:val="000000"/>
                <w:sz w:val="24"/>
                <w:szCs w:val="24"/>
              </w:rPr>
            </w:pPr>
            <w:r w:rsidRPr="00711F03">
              <w:rPr>
                <w:color w:val="000000"/>
                <w:sz w:val="24"/>
                <w:szCs w:val="24"/>
              </w:rPr>
              <w:t>2787.2</w:t>
            </w:r>
          </w:p>
        </w:tc>
        <w:tc>
          <w:tcPr>
            <w:tcW w:w="1205" w:type="dxa"/>
            <w:tcBorders>
              <w:top w:val="nil"/>
              <w:left w:val="nil"/>
              <w:bottom w:val="nil"/>
              <w:right w:val="nil"/>
            </w:tcBorders>
            <w:shd w:val="clear" w:color="000000" w:fill="FFFFFF"/>
            <w:noWrap/>
            <w:vAlign w:val="bottom"/>
            <w:hideMark/>
          </w:tcPr>
          <w:p w14:paraId="026B62C7" w14:textId="77777777" w:rsidR="004E7779" w:rsidRPr="00711F03" w:rsidRDefault="004E7779" w:rsidP="004E7779">
            <w:pPr>
              <w:spacing w:after="0"/>
              <w:jc w:val="center"/>
              <w:rPr>
                <w:color w:val="000000"/>
                <w:sz w:val="24"/>
                <w:szCs w:val="24"/>
              </w:rPr>
            </w:pPr>
            <w:r w:rsidRPr="00711F03">
              <w:rPr>
                <w:color w:val="000000"/>
                <w:sz w:val="24"/>
                <w:szCs w:val="24"/>
              </w:rPr>
              <w:t>12.2</w:t>
            </w:r>
          </w:p>
        </w:tc>
      </w:tr>
      <w:tr w:rsidR="004E7779" w:rsidRPr="00711F03" w14:paraId="467B894D" w14:textId="77777777" w:rsidTr="004E7779">
        <w:trPr>
          <w:trHeight w:val="294"/>
        </w:trPr>
        <w:tc>
          <w:tcPr>
            <w:tcW w:w="1330" w:type="dxa"/>
            <w:tcBorders>
              <w:top w:val="nil"/>
              <w:left w:val="nil"/>
              <w:bottom w:val="nil"/>
              <w:right w:val="nil"/>
            </w:tcBorders>
            <w:shd w:val="clear" w:color="000000" w:fill="FFFFFF"/>
            <w:noWrap/>
            <w:vAlign w:val="bottom"/>
            <w:hideMark/>
          </w:tcPr>
          <w:p w14:paraId="130AB101" w14:textId="77777777" w:rsidR="004E7779" w:rsidRPr="00711F03" w:rsidRDefault="004E7779" w:rsidP="004E7779">
            <w:pPr>
              <w:spacing w:after="0"/>
              <w:jc w:val="right"/>
              <w:rPr>
                <w:color w:val="000000"/>
                <w:sz w:val="24"/>
                <w:szCs w:val="24"/>
              </w:rPr>
            </w:pPr>
            <w:r w:rsidRPr="00711F03">
              <w:rPr>
                <w:color w:val="000000"/>
                <w:sz w:val="24"/>
                <w:szCs w:val="24"/>
              </w:rPr>
              <w:t>2021</w:t>
            </w:r>
          </w:p>
        </w:tc>
        <w:tc>
          <w:tcPr>
            <w:tcW w:w="1205" w:type="dxa"/>
            <w:tcBorders>
              <w:top w:val="nil"/>
              <w:left w:val="nil"/>
              <w:bottom w:val="nil"/>
              <w:right w:val="nil"/>
            </w:tcBorders>
            <w:shd w:val="clear" w:color="000000" w:fill="FFFFFF"/>
            <w:noWrap/>
            <w:vAlign w:val="bottom"/>
            <w:hideMark/>
          </w:tcPr>
          <w:p w14:paraId="1C3539E0" w14:textId="77777777" w:rsidR="004E7779" w:rsidRPr="00711F03" w:rsidRDefault="004E7779" w:rsidP="004E7779">
            <w:pPr>
              <w:spacing w:after="0"/>
              <w:jc w:val="center"/>
              <w:rPr>
                <w:color w:val="000000"/>
                <w:sz w:val="24"/>
                <w:szCs w:val="24"/>
              </w:rPr>
            </w:pPr>
            <w:r w:rsidRPr="00711F03">
              <w:rPr>
                <w:color w:val="000000"/>
                <w:sz w:val="24"/>
                <w:szCs w:val="24"/>
              </w:rPr>
              <w:t>2669.7</w:t>
            </w:r>
          </w:p>
        </w:tc>
        <w:tc>
          <w:tcPr>
            <w:tcW w:w="1205" w:type="dxa"/>
            <w:tcBorders>
              <w:top w:val="nil"/>
              <w:left w:val="nil"/>
              <w:bottom w:val="nil"/>
              <w:right w:val="nil"/>
            </w:tcBorders>
            <w:shd w:val="clear" w:color="000000" w:fill="FFFFFF"/>
            <w:noWrap/>
            <w:vAlign w:val="bottom"/>
            <w:hideMark/>
          </w:tcPr>
          <w:p w14:paraId="40F9F6EE" w14:textId="77777777" w:rsidR="004E7779" w:rsidRPr="00711F03" w:rsidRDefault="004E7779" w:rsidP="004E7779">
            <w:pPr>
              <w:spacing w:after="0"/>
              <w:jc w:val="center"/>
              <w:rPr>
                <w:color w:val="000000"/>
                <w:sz w:val="24"/>
                <w:szCs w:val="24"/>
              </w:rPr>
            </w:pPr>
            <w:r w:rsidRPr="00711F03">
              <w:rPr>
                <w:color w:val="000000"/>
                <w:sz w:val="24"/>
                <w:szCs w:val="24"/>
              </w:rPr>
              <w:t>2677.9</w:t>
            </w:r>
          </w:p>
        </w:tc>
        <w:tc>
          <w:tcPr>
            <w:tcW w:w="1205" w:type="dxa"/>
            <w:tcBorders>
              <w:top w:val="nil"/>
              <w:left w:val="nil"/>
              <w:bottom w:val="nil"/>
              <w:right w:val="nil"/>
            </w:tcBorders>
            <w:shd w:val="clear" w:color="000000" w:fill="FFFFFF"/>
            <w:noWrap/>
            <w:vAlign w:val="bottom"/>
            <w:hideMark/>
          </w:tcPr>
          <w:p w14:paraId="5082D6E9" w14:textId="77777777" w:rsidR="004E7779" w:rsidRPr="00711F03" w:rsidRDefault="004E7779" w:rsidP="004E7779">
            <w:pPr>
              <w:spacing w:after="0"/>
              <w:jc w:val="center"/>
              <w:rPr>
                <w:color w:val="000000"/>
                <w:sz w:val="24"/>
                <w:szCs w:val="24"/>
              </w:rPr>
            </w:pPr>
            <w:r w:rsidRPr="00711F03">
              <w:rPr>
                <w:color w:val="000000"/>
                <w:sz w:val="24"/>
                <w:szCs w:val="24"/>
              </w:rPr>
              <w:t>14.4</w:t>
            </w:r>
          </w:p>
        </w:tc>
      </w:tr>
      <w:tr w:rsidR="004E7779" w:rsidRPr="00711F03" w14:paraId="3A289A4A" w14:textId="77777777" w:rsidTr="004E7779">
        <w:trPr>
          <w:trHeight w:val="294"/>
        </w:trPr>
        <w:tc>
          <w:tcPr>
            <w:tcW w:w="1330" w:type="dxa"/>
            <w:tcBorders>
              <w:top w:val="nil"/>
              <w:left w:val="nil"/>
              <w:bottom w:val="nil"/>
              <w:right w:val="nil"/>
            </w:tcBorders>
            <w:shd w:val="clear" w:color="000000" w:fill="FFFFFF"/>
            <w:noWrap/>
            <w:vAlign w:val="bottom"/>
            <w:hideMark/>
          </w:tcPr>
          <w:p w14:paraId="0C4F34F4" w14:textId="77777777" w:rsidR="004E7779" w:rsidRPr="00711F03" w:rsidRDefault="004E7779" w:rsidP="004E7779">
            <w:pPr>
              <w:spacing w:after="0"/>
              <w:jc w:val="right"/>
              <w:rPr>
                <w:color w:val="000000"/>
                <w:sz w:val="24"/>
                <w:szCs w:val="24"/>
              </w:rPr>
            </w:pPr>
            <w:r w:rsidRPr="00711F03">
              <w:rPr>
                <w:color w:val="000000"/>
                <w:sz w:val="24"/>
                <w:szCs w:val="24"/>
              </w:rPr>
              <w:t>2020</w:t>
            </w:r>
          </w:p>
        </w:tc>
        <w:tc>
          <w:tcPr>
            <w:tcW w:w="1205" w:type="dxa"/>
            <w:tcBorders>
              <w:top w:val="nil"/>
              <w:left w:val="nil"/>
              <w:bottom w:val="nil"/>
              <w:right w:val="nil"/>
            </w:tcBorders>
            <w:shd w:val="clear" w:color="000000" w:fill="FFFFFF"/>
            <w:noWrap/>
            <w:vAlign w:val="bottom"/>
            <w:hideMark/>
          </w:tcPr>
          <w:p w14:paraId="55AF3048" w14:textId="77777777" w:rsidR="004E7779" w:rsidRPr="00711F03" w:rsidRDefault="004E7779" w:rsidP="004E7779">
            <w:pPr>
              <w:spacing w:after="0"/>
              <w:jc w:val="center"/>
              <w:rPr>
                <w:color w:val="000000"/>
                <w:sz w:val="24"/>
                <w:szCs w:val="24"/>
              </w:rPr>
            </w:pPr>
            <w:r w:rsidRPr="00711F03">
              <w:rPr>
                <w:color w:val="000000"/>
                <w:sz w:val="24"/>
                <w:szCs w:val="24"/>
              </w:rPr>
              <w:t>2503.0</w:t>
            </w:r>
          </w:p>
        </w:tc>
        <w:tc>
          <w:tcPr>
            <w:tcW w:w="1205" w:type="dxa"/>
            <w:tcBorders>
              <w:top w:val="nil"/>
              <w:left w:val="nil"/>
              <w:bottom w:val="nil"/>
              <w:right w:val="nil"/>
            </w:tcBorders>
            <w:shd w:val="clear" w:color="000000" w:fill="FFFFFF"/>
            <w:noWrap/>
            <w:vAlign w:val="bottom"/>
            <w:hideMark/>
          </w:tcPr>
          <w:p w14:paraId="3CDC2A79" w14:textId="77777777" w:rsidR="004E7779" w:rsidRPr="00711F03" w:rsidRDefault="004E7779" w:rsidP="004E7779">
            <w:pPr>
              <w:spacing w:after="0"/>
              <w:jc w:val="center"/>
              <w:rPr>
                <w:color w:val="000000"/>
                <w:sz w:val="24"/>
                <w:szCs w:val="24"/>
              </w:rPr>
            </w:pPr>
            <w:r w:rsidRPr="00711F03">
              <w:rPr>
                <w:color w:val="000000"/>
                <w:sz w:val="24"/>
                <w:szCs w:val="24"/>
              </w:rPr>
              <w:t>2511.0</w:t>
            </w:r>
          </w:p>
        </w:tc>
        <w:tc>
          <w:tcPr>
            <w:tcW w:w="1205" w:type="dxa"/>
            <w:tcBorders>
              <w:top w:val="nil"/>
              <w:left w:val="nil"/>
              <w:bottom w:val="nil"/>
              <w:right w:val="nil"/>
            </w:tcBorders>
            <w:shd w:val="clear" w:color="000000" w:fill="FFFFFF"/>
            <w:noWrap/>
            <w:vAlign w:val="bottom"/>
            <w:hideMark/>
          </w:tcPr>
          <w:p w14:paraId="65564882" w14:textId="77777777" w:rsidR="004E7779" w:rsidRPr="00711F03" w:rsidRDefault="004E7779" w:rsidP="004E7779">
            <w:pPr>
              <w:spacing w:after="0"/>
              <w:jc w:val="center"/>
              <w:rPr>
                <w:color w:val="000000"/>
                <w:sz w:val="24"/>
                <w:szCs w:val="24"/>
              </w:rPr>
            </w:pPr>
            <w:r w:rsidRPr="00711F03">
              <w:rPr>
                <w:color w:val="000000"/>
                <w:sz w:val="24"/>
                <w:szCs w:val="24"/>
              </w:rPr>
              <w:t>14.0</w:t>
            </w:r>
          </w:p>
        </w:tc>
      </w:tr>
      <w:tr w:rsidR="004E7779" w:rsidRPr="00711F03" w14:paraId="0F082743" w14:textId="77777777" w:rsidTr="004E7779">
        <w:trPr>
          <w:trHeight w:val="294"/>
        </w:trPr>
        <w:tc>
          <w:tcPr>
            <w:tcW w:w="1330" w:type="dxa"/>
            <w:tcBorders>
              <w:top w:val="nil"/>
              <w:left w:val="nil"/>
              <w:bottom w:val="nil"/>
              <w:right w:val="nil"/>
            </w:tcBorders>
            <w:shd w:val="clear" w:color="000000" w:fill="FFFFFF"/>
            <w:noWrap/>
            <w:vAlign w:val="bottom"/>
            <w:hideMark/>
          </w:tcPr>
          <w:p w14:paraId="42B3D469" w14:textId="77777777" w:rsidR="004E7779" w:rsidRPr="00711F03" w:rsidRDefault="004E7779" w:rsidP="004E7779">
            <w:pPr>
              <w:spacing w:after="0"/>
              <w:jc w:val="right"/>
              <w:rPr>
                <w:color w:val="000000"/>
                <w:sz w:val="24"/>
                <w:szCs w:val="24"/>
              </w:rPr>
            </w:pPr>
            <w:r w:rsidRPr="00711F03">
              <w:rPr>
                <w:color w:val="000000"/>
                <w:sz w:val="24"/>
                <w:szCs w:val="24"/>
              </w:rPr>
              <w:t>2019</w:t>
            </w:r>
          </w:p>
        </w:tc>
        <w:tc>
          <w:tcPr>
            <w:tcW w:w="1205" w:type="dxa"/>
            <w:tcBorders>
              <w:top w:val="nil"/>
              <w:left w:val="nil"/>
              <w:bottom w:val="nil"/>
              <w:right w:val="nil"/>
            </w:tcBorders>
            <w:shd w:val="clear" w:color="000000" w:fill="FFFFFF"/>
            <w:noWrap/>
            <w:vAlign w:val="bottom"/>
            <w:hideMark/>
          </w:tcPr>
          <w:p w14:paraId="07E89D95" w14:textId="77777777" w:rsidR="004E7779" w:rsidRPr="00711F03" w:rsidRDefault="004E7779" w:rsidP="004E7779">
            <w:pPr>
              <w:spacing w:after="0"/>
              <w:jc w:val="center"/>
              <w:rPr>
                <w:color w:val="000000"/>
                <w:sz w:val="24"/>
                <w:szCs w:val="24"/>
              </w:rPr>
            </w:pPr>
            <w:r w:rsidRPr="00711F03">
              <w:rPr>
                <w:color w:val="000000"/>
                <w:sz w:val="24"/>
                <w:szCs w:val="24"/>
              </w:rPr>
              <w:t>2400.7</w:t>
            </w:r>
          </w:p>
        </w:tc>
        <w:tc>
          <w:tcPr>
            <w:tcW w:w="1205" w:type="dxa"/>
            <w:tcBorders>
              <w:top w:val="nil"/>
              <w:left w:val="nil"/>
              <w:bottom w:val="nil"/>
              <w:right w:val="nil"/>
            </w:tcBorders>
            <w:shd w:val="clear" w:color="000000" w:fill="FFFFFF"/>
            <w:noWrap/>
            <w:vAlign w:val="bottom"/>
            <w:hideMark/>
          </w:tcPr>
          <w:p w14:paraId="01F22404" w14:textId="77777777" w:rsidR="004E7779" w:rsidRPr="00711F03" w:rsidRDefault="004E7779" w:rsidP="004E7779">
            <w:pPr>
              <w:spacing w:after="0"/>
              <w:jc w:val="center"/>
              <w:rPr>
                <w:color w:val="000000"/>
                <w:sz w:val="24"/>
                <w:szCs w:val="24"/>
              </w:rPr>
            </w:pPr>
            <w:r w:rsidRPr="00711F03">
              <w:rPr>
                <w:color w:val="000000"/>
                <w:sz w:val="24"/>
                <w:szCs w:val="24"/>
              </w:rPr>
              <w:t>2408.0</w:t>
            </w:r>
          </w:p>
        </w:tc>
        <w:tc>
          <w:tcPr>
            <w:tcW w:w="1205" w:type="dxa"/>
            <w:tcBorders>
              <w:top w:val="nil"/>
              <w:left w:val="nil"/>
              <w:bottom w:val="nil"/>
              <w:right w:val="nil"/>
            </w:tcBorders>
            <w:shd w:val="clear" w:color="000000" w:fill="FFFFFF"/>
            <w:noWrap/>
            <w:vAlign w:val="bottom"/>
            <w:hideMark/>
          </w:tcPr>
          <w:p w14:paraId="415C5A7C" w14:textId="77777777" w:rsidR="004E7779" w:rsidRPr="00711F03" w:rsidRDefault="004E7779" w:rsidP="004E7779">
            <w:pPr>
              <w:spacing w:after="0"/>
              <w:jc w:val="center"/>
              <w:rPr>
                <w:color w:val="000000"/>
                <w:sz w:val="24"/>
                <w:szCs w:val="24"/>
              </w:rPr>
            </w:pPr>
            <w:r w:rsidRPr="00711F03">
              <w:rPr>
                <w:color w:val="000000"/>
                <w:sz w:val="24"/>
                <w:szCs w:val="24"/>
              </w:rPr>
              <w:t>12.6</w:t>
            </w:r>
          </w:p>
        </w:tc>
      </w:tr>
      <w:tr w:rsidR="004E7779" w:rsidRPr="00711F03" w14:paraId="3A29987D" w14:textId="77777777" w:rsidTr="004E7779">
        <w:trPr>
          <w:trHeight w:val="294"/>
        </w:trPr>
        <w:tc>
          <w:tcPr>
            <w:tcW w:w="1330" w:type="dxa"/>
            <w:tcBorders>
              <w:top w:val="nil"/>
              <w:left w:val="nil"/>
              <w:bottom w:val="nil"/>
              <w:right w:val="nil"/>
            </w:tcBorders>
            <w:shd w:val="clear" w:color="000000" w:fill="FFFFFF"/>
            <w:noWrap/>
            <w:vAlign w:val="bottom"/>
            <w:hideMark/>
          </w:tcPr>
          <w:p w14:paraId="46D6E226" w14:textId="77777777" w:rsidR="004E7779" w:rsidRPr="00711F03" w:rsidRDefault="004E7779" w:rsidP="004E7779">
            <w:pPr>
              <w:spacing w:after="0"/>
              <w:jc w:val="right"/>
              <w:rPr>
                <w:color w:val="000000"/>
                <w:sz w:val="24"/>
                <w:szCs w:val="24"/>
              </w:rPr>
            </w:pPr>
            <w:r w:rsidRPr="00711F03">
              <w:rPr>
                <w:color w:val="000000"/>
                <w:sz w:val="24"/>
                <w:szCs w:val="24"/>
              </w:rPr>
              <w:t>2018</w:t>
            </w:r>
          </w:p>
        </w:tc>
        <w:tc>
          <w:tcPr>
            <w:tcW w:w="1205" w:type="dxa"/>
            <w:tcBorders>
              <w:top w:val="nil"/>
              <w:left w:val="nil"/>
              <w:bottom w:val="nil"/>
              <w:right w:val="nil"/>
            </w:tcBorders>
            <w:shd w:val="clear" w:color="000000" w:fill="FFFFFF"/>
            <w:noWrap/>
            <w:vAlign w:val="bottom"/>
            <w:hideMark/>
          </w:tcPr>
          <w:p w14:paraId="3CAE971C" w14:textId="77777777" w:rsidR="004E7779" w:rsidRPr="00711F03" w:rsidRDefault="004E7779" w:rsidP="004E7779">
            <w:pPr>
              <w:spacing w:after="0"/>
              <w:jc w:val="center"/>
              <w:rPr>
                <w:color w:val="000000"/>
                <w:sz w:val="24"/>
                <w:szCs w:val="24"/>
              </w:rPr>
            </w:pPr>
            <w:r w:rsidRPr="00711F03">
              <w:rPr>
                <w:color w:val="000000"/>
                <w:sz w:val="24"/>
                <w:szCs w:val="24"/>
              </w:rPr>
              <w:t>2251.6</w:t>
            </w:r>
          </w:p>
        </w:tc>
        <w:tc>
          <w:tcPr>
            <w:tcW w:w="1205" w:type="dxa"/>
            <w:tcBorders>
              <w:top w:val="nil"/>
              <w:left w:val="nil"/>
              <w:bottom w:val="nil"/>
              <w:right w:val="nil"/>
            </w:tcBorders>
            <w:shd w:val="clear" w:color="000000" w:fill="FFFFFF"/>
            <w:noWrap/>
            <w:vAlign w:val="bottom"/>
            <w:hideMark/>
          </w:tcPr>
          <w:p w14:paraId="10E7D5B5" w14:textId="77777777" w:rsidR="004E7779" w:rsidRPr="00711F03" w:rsidRDefault="004E7779" w:rsidP="004E7779">
            <w:pPr>
              <w:spacing w:after="0"/>
              <w:jc w:val="center"/>
              <w:rPr>
                <w:color w:val="000000"/>
                <w:sz w:val="24"/>
                <w:szCs w:val="24"/>
              </w:rPr>
            </w:pPr>
            <w:r w:rsidRPr="00711F03">
              <w:rPr>
                <w:color w:val="000000"/>
                <w:sz w:val="24"/>
                <w:szCs w:val="24"/>
              </w:rPr>
              <w:t>2271.7</w:t>
            </w:r>
          </w:p>
        </w:tc>
        <w:tc>
          <w:tcPr>
            <w:tcW w:w="1205" w:type="dxa"/>
            <w:tcBorders>
              <w:top w:val="nil"/>
              <w:left w:val="nil"/>
              <w:bottom w:val="nil"/>
              <w:right w:val="nil"/>
            </w:tcBorders>
            <w:shd w:val="clear" w:color="000000" w:fill="FFFFFF"/>
            <w:noWrap/>
            <w:vAlign w:val="bottom"/>
            <w:hideMark/>
          </w:tcPr>
          <w:p w14:paraId="28FE2DA3" w14:textId="77777777" w:rsidR="004E7779" w:rsidRPr="00711F03" w:rsidRDefault="004E7779" w:rsidP="004E7779">
            <w:pPr>
              <w:spacing w:after="0"/>
              <w:jc w:val="center"/>
              <w:rPr>
                <w:color w:val="000000"/>
                <w:sz w:val="24"/>
                <w:szCs w:val="24"/>
              </w:rPr>
            </w:pPr>
            <w:r w:rsidRPr="00711F03">
              <w:rPr>
                <w:color w:val="000000"/>
                <w:sz w:val="24"/>
                <w:szCs w:val="24"/>
              </w:rPr>
              <w:t>38.0</w:t>
            </w:r>
          </w:p>
        </w:tc>
      </w:tr>
      <w:tr w:rsidR="004E7779" w:rsidRPr="00711F03" w14:paraId="0E9B046B" w14:textId="77777777" w:rsidTr="004E7779">
        <w:trPr>
          <w:trHeight w:val="294"/>
        </w:trPr>
        <w:tc>
          <w:tcPr>
            <w:tcW w:w="1330" w:type="dxa"/>
            <w:tcBorders>
              <w:top w:val="nil"/>
              <w:left w:val="nil"/>
              <w:bottom w:val="nil"/>
              <w:right w:val="nil"/>
            </w:tcBorders>
            <w:shd w:val="clear" w:color="000000" w:fill="FFFFFF"/>
            <w:noWrap/>
            <w:vAlign w:val="bottom"/>
            <w:hideMark/>
          </w:tcPr>
          <w:p w14:paraId="68CBB7D1" w14:textId="77777777" w:rsidR="004E7779" w:rsidRPr="00711F03" w:rsidRDefault="004E7779" w:rsidP="004E7779">
            <w:pPr>
              <w:spacing w:after="0"/>
              <w:jc w:val="right"/>
              <w:rPr>
                <w:color w:val="000000"/>
                <w:sz w:val="24"/>
                <w:szCs w:val="24"/>
              </w:rPr>
            </w:pPr>
            <w:r w:rsidRPr="00711F03">
              <w:rPr>
                <w:color w:val="000000"/>
                <w:sz w:val="24"/>
                <w:szCs w:val="24"/>
              </w:rPr>
              <w:t>2017</w:t>
            </w:r>
          </w:p>
        </w:tc>
        <w:tc>
          <w:tcPr>
            <w:tcW w:w="1205" w:type="dxa"/>
            <w:tcBorders>
              <w:top w:val="nil"/>
              <w:left w:val="nil"/>
              <w:bottom w:val="nil"/>
              <w:right w:val="nil"/>
            </w:tcBorders>
            <w:shd w:val="clear" w:color="000000" w:fill="FFFFFF"/>
            <w:noWrap/>
            <w:vAlign w:val="bottom"/>
            <w:hideMark/>
          </w:tcPr>
          <w:p w14:paraId="6A57C6E8" w14:textId="77777777" w:rsidR="004E7779" w:rsidRPr="00711F03" w:rsidRDefault="004E7779" w:rsidP="004E7779">
            <w:pPr>
              <w:spacing w:after="0"/>
              <w:jc w:val="center"/>
              <w:rPr>
                <w:color w:val="000000"/>
                <w:sz w:val="24"/>
                <w:szCs w:val="24"/>
              </w:rPr>
            </w:pPr>
            <w:r w:rsidRPr="00711F03">
              <w:rPr>
                <w:color w:val="000000"/>
                <w:sz w:val="24"/>
                <w:szCs w:val="24"/>
              </w:rPr>
              <w:t>2181.8</w:t>
            </w:r>
          </w:p>
        </w:tc>
        <w:tc>
          <w:tcPr>
            <w:tcW w:w="1205" w:type="dxa"/>
            <w:tcBorders>
              <w:top w:val="nil"/>
              <w:left w:val="nil"/>
              <w:bottom w:val="nil"/>
              <w:right w:val="nil"/>
            </w:tcBorders>
            <w:shd w:val="clear" w:color="000000" w:fill="FFFFFF"/>
            <w:noWrap/>
            <w:vAlign w:val="bottom"/>
            <w:hideMark/>
          </w:tcPr>
          <w:p w14:paraId="4476A765" w14:textId="77777777" w:rsidR="004E7779" w:rsidRPr="00711F03" w:rsidRDefault="004E7779" w:rsidP="004E7779">
            <w:pPr>
              <w:spacing w:after="0"/>
              <w:jc w:val="center"/>
              <w:rPr>
                <w:color w:val="000000"/>
                <w:sz w:val="24"/>
                <w:szCs w:val="24"/>
              </w:rPr>
            </w:pPr>
            <w:r w:rsidRPr="00711F03">
              <w:rPr>
                <w:color w:val="000000"/>
                <w:sz w:val="24"/>
                <w:szCs w:val="24"/>
              </w:rPr>
              <w:t>2204.3</w:t>
            </w:r>
          </w:p>
        </w:tc>
        <w:tc>
          <w:tcPr>
            <w:tcW w:w="1205" w:type="dxa"/>
            <w:tcBorders>
              <w:top w:val="nil"/>
              <w:left w:val="nil"/>
              <w:bottom w:val="nil"/>
              <w:right w:val="nil"/>
            </w:tcBorders>
            <w:shd w:val="clear" w:color="000000" w:fill="FFFFFF"/>
            <w:noWrap/>
            <w:vAlign w:val="bottom"/>
            <w:hideMark/>
          </w:tcPr>
          <w:p w14:paraId="1700A3DD" w14:textId="77777777" w:rsidR="004E7779" w:rsidRPr="00711F03" w:rsidRDefault="004E7779" w:rsidP="004E7779">
            <w:pPr>
              <w:spacing w:after="0"/>
              <w:jc w:val="center"/>
              <w:rPr>
                <w:color w:val="000000"/>
                <w:sz w:val="24"/>
                <w:szCs w:val="24"/>
              </w:rPr>
            </w:pPr>
            <w:r w:rsidRPr="00711F03">
              <w:rPr>
                <w:color w:val="000000"/>
                <w:sz w:val="24"/>
                <w:szCs w:val="24"/>
              </w:rPr>
              <w:t>43.0</w:t>
            </w:r>
          </w:p>
        </w:tc>
      </w:tr>
      <w:tr w:rsidR="004E7779" w:rsidRPr="00711F03" w14:paraId="3BF786DA" w14:textId="77777777" w:rsidTr="004E7779">
        <w:trPr>
          <w:trHeight w:val="294"/>
        </w:trPr>
        <w:tc>
          <w:tcPr>
            <w:tcW w:w="1330" w:type="dxa"/>
            <w:tcBorders>
              <w:top w:val="nil"/>
              <w:left w:val="nil"/>
              <w:bottom w:val="nil"/>
              <w:right w:val="nil"/>
            </w:tcBorders>
            <w:shd w:val="clear" w:color="000000" w:fill="FFFFFF"/>
            <w:noWrap/>
            <w:vAlign w:val="bottom"/>
            <w:hideMark/>
          </w:tcPr>
          <w:p w14:paraId="6C053A03" w14:textId="77777777" w:rsidR="004E7779" w:rsidRPr="00711F03" w:rsidRDefault="004E7779" w:rsidP="004E7779">
            <w:pPr>
              <w:spacing w:after="0"/>
              <w:jc w:val="right"/>
              <w:rPr>
                <w:color w:val="000000"/>
                <w:sz w:val="24"/>
                <w:szCs w:val="24"/>
              </w:rPr>
            </w:pPr>
            <w:r w:rsidRPr="00711F03">
              <w:rPr>
                <w:color w:val="000000"/>
                <w:sz w:val="24"/>
                <w:szCs w:val="24"/>
              </w:rPr>
              <w:t>2016</w:t>
            </w:r>
          </w:p>
        </w:tc>
        <w:tc>
          <w:tcPr>
            <w:tcW w:w="1205" w:type="dxa"/>
            <w:tcBorders>
              <w:top w:val="nil"/>
              <w:left w:val="nil"/>
              <w:bottom w:val="nil"/>
              <w:right w:val="nil"/>
            </w:tcBorders>
            <w:shd w:val="clear" w:color="000000" w:fill="FFFFFF"/>
            <w:noWrap/>
            <w:vAlign w:val="bottom"/>
            <w:hideMark/>
          </w:tcPr>
          <w:p w14:paraId="1F8F6753" w14:textId="77777777" w:rsidR="004E7779" w:rsidRPr="00711F03" w:rsidRDefault="004E7779" w:rsidP="004E7779">
            <w:pPr>
              <w:spacing w:after="0"/>
              <w:jc w:val="center"/>
              <w:rPr>
                <w:color w:val="000000"/>
                <w:sz w:val="24"/>
                <w:szCs w:val="24"/>
              </w:rPr>
            </w:pPr>
            <w:r w:rsidRPr="00711F03">
              <w:rPr>
                <w:color w:val="000000"/>
                <w:sz w:val="24"/>
                <w:szCs w:val="24"/>
              </w:rPr>
              <w:t>2046.8</w:t>
            </w:r>
          </w:p>
        </w:tc>
        <w:tc>
          <w:tcPr>
            <w:tcW w:w="1205" w:type="dxa"/>
            <w:tcBorders>
              <w:top w:val="nil"/>
              <w:left w:val="nil"/>
              <w:bottom w:val="nil"/>
              <w:right w:val="nil"/>
            </w:tcBorders>
            <w:shd w:val="clear" w:color="000000" w:fill="FFFFFF"/>
            <w:noWrap/>
            <w:vAlign w:val="bottom"/>
            <w:hideMark/>
          </w:tcPr>
          <w:p w14:paraId="5B7B93B9" w14:textId="77777777" w:rsidR="004E7779" w:rsidRPr="00711F03" w:rsidRDefault="004E7779" w:rsidP="004E7779">
            <w:pPr>
              <w:spacing w:after="0"/>
              <w:jc w:val="center"/>
              <w:rPr>
                <w:color w:val="000000"/>
                <w:sz w:val="24"/>
                <w:szCs w:val="24"/>
              </w:rPr>
            </w:pPr>
            <w:r w:rsidRPr="00711F03">
              <w:rPr>
                <w:color w:val="000000"/>
                <w:sz w:val="24"/>
                <w:szCs w:val="24"/>
              </w:rPr>
              <w:t>2060.7</w:t>
            </w:r>
          </w:p>
        </w:tc>
        <w:tc>
          <w:tcPr>
            <w:tcW w:w="1205" w:type="dxa"/>
            <w:tcBorders>
              <w:top w:val="nil"/>
              <w:left w:val="nil"/>
              <w:bottom w:val="nil"/>
              <w:right w:val="nil"/>
            </w:tcBorders>
            <w:shd w:val="clear" w:color="000000" w:fill="FFFFFF"/>
            <w:noWrap/>
            <w:vAlign w:val="bottom"/>
            <w:hideMark/>
          </w:tcPr>
          <w:p w14:paraId="2EDEFF5E" w14:textId="77777777" w:rsidR="004E7779" w:rsidRPr="00711F03" w:rsidRDefault="004E7779" w:rsidP="004E7779">
            <w:pPr>
              <w:spacing w:after="0"/>
              <w:jc w:val="center"/>
              <w:rPr>
                <w:color w:val="000000"/>
                <w:sz w:val="24"/>
                <w:szCs w:val="24"/>
              </w:rPr>
            </w:pPr>
            <w:r w:rsidRPr="00711F03">
              <w:rPr>
                <w:color w:val="000000"/>
                <w:sz w:val="24"/>
                <w:szCs w:val="24"/>
              </w:rPr>
              <w:t>25.8</w:t>
            </w:r>
          </w:p>
        </w:tc>
      </w:tr>
      <w:tr w:rsidR="004E7779" w:rsidRPr="00711F03" w14:paraId="05C07E63" w14:textId="77777777" w:rsidTr="004E7779">
        <w:trPr>
          <w:trHeight w:val="294"/>
        </w:trPr>
        <w:tc>
          <w:tcPr>
            <w:tcW w:w="1330" w:type="dxa"/>
            <w:tcBorders>
              <w:top w:val="nil"/>
              <w:left w:val="nil"/>
              <w:bottom w:val="nil"/>
              <w:right w:val="nil"/>
            </w:tcBorders>
            <w:shd w:val="clear" w:color="000000" w:fill="FFFFFF"/>
            <w:noWrap/>
            <w:vAlign w:val="bottom"/>
            <w:hideMark/>
          </w:tcPr>
          <w:p w14:paraId="21FD1A89" w14:textId="77777777" w:rsidR="004E7779" w:rsidRPr="00711F03" w:rsidRDefault="004E7779" w:rsidP="004E7779">
            <w:pPr>
              <w:spacing w:after="0"/>
              <w:jc w:val="right"/>
              <w:rPr>
                <w:color w:val="000000"/>
                <w:sz w:val="24"/>
                <w:szCs w:val="24"/>
              </w:rPr>
            </w:pPr>
            <w:r w:rsidRPr="00711F03">
              <w:rPr>
                <w:color w:val="000000"/>
                <w:sz w:val="24"/>
                <w:szCs w:val="24"/>
              </w:rPr>
              <w:t>2015</w:t>
            </w:r>
          </w:p>
        </w:tc>
        <w:tc>
          <w:tcPr>
            <w:tcW w:w="1205" w:type="dxa"/>
            <w:tcBorders>
              <w:top w:val="nil"/>
              <w:left w:val="nil"/>
              <w:bottom w:val="nil"/>
              <w:right w:val="nil"/>
            </w:tcBorders>
            <w:shd w:val="clear" w:color="000000" w:fill="FFFFFF"/>
            <w:noWrap/>
            <w:vAlign w:val="bottom"/>
            <w:hideMark/>
          </w:tcPr>
          <w:p w14:paraId="05EFBC3C" w14:textId="77777777" w:rsidR="004E7779" w:rsidRPr="00711F03" w:rsidRDefault="004E7779" w:rsidP="004E7779">
            <w:pPr>
              <w:spacing w:after="0"/>
              <w:jc w:val="center"/>
              <w:rPr>
                <w:color w:val="000000"/>
                <w:sz w:val="24"/>
                <w:szCs w:val="24"/>
              </w:rPr>
            </w:pPr>
            <w:r w:rsidRPr="00711F03">
              <w:rPr>
                <w:color w:val="000000"/>
                <w:sz w:val="24"/>
                <w:szCs w:val="24"/>
              </w:rPr>
              <w:t>1903.3</w:t>
            </w:r>
          </w:p>
        </w:tc>
        <w:tc>
          <w:tcPr>
            <w:tcW w:w="1205" w:type="dxa"/>
            <w:tcBorders>
              <w:top w:val="nil"/>
              <w:left w:val="nil"/>
              <w:bottom w:val="nil"/>
              <w:right w:val="nil"/>
            </w:tcBorders>
            <w:shd w:val="clear" w:color="000000" w:fill="FFFFFF"/>
            <w:noWrap/>
            <w:vAlign w:val="bottom"/>
            <w:hideMark/>
          </w:tcPr>
          <w:p w14:paraId="591501B1" w14:textId="77777777" w:rsidR="004E7779" w:rsidRPr="00711F03" w:rsidRDefault="004E7779" w:rsidP="004E7779">
            <w:pPr>
              <w:spacing w:after="0"/>
              <w:jc w:val="center"/>
              <w:rPr>
                <w:color w:val="000000"/>
                <w:sz w:val="24"/>
                <w:szCs w:val="24"/>
              </w:rPr>
            </w:pPr>
            <w:r w:rsidRPr="00711F03">
              <w:rPr>
                <w:color w:val="000000"/>
                <w:sz w:val="24"/>
                <w:szCs w:val="24"/>
              </w:rPr>
              <w:t>1919.4</w:t>
            </w:r>
          </w:p>
        </w:tc>
        <w:tc>
          <w:tcPr>
            <w:tcW w:w="1205" w:type="dxa"/>
            <w:tcBorders>
              <w:top w:val="nil"/>
              <w:left w:val="nil"/>
              <w:bottom w:val="nil"/>
              <w:right w:val="nil"/>
            </w:tcBorders>
            <w:shd w:val="clear" w:color="000000" w:fill="FFFFFF"/>
            <w:noWrap/>
            <w:vAlign w:val="bottom"/>
            <w:hideMark/>
          </w:tcPr>
          <w:p w14:paraId="15EED079" w14:textId="77777777" w:rsidR="004E7779" w:rsidRPr="00711F03" w:rsidRDefault="004E7779" w:rsidP="004E7779">
            <w:pPr>
              <w:spacing w:after="0"/>
              <w:jc w:val="center"/>
              <w:rPr>
                <w:color w:val="000000"/>
                <w:sz w:val="24"/>
                <w:szCs w:val="24"/>
              </w:rPr>
            </w:pPr>
            <w:r w:rsidRPr="00711F03">
              <w:rPr>
                <w:color w:val="000000"/>
                <w:sz w:val="24"/>
                <w:szCs w:val="24"/>
              </w:rPr>
              <w:t>30.1</w:t>
            </w:r>
          </w:p>
        </w:tc>
      </w:tr>
      <w:tr w:rsidR="004E7779" w:rsidRPr="00711F03" w14:paraId="486E689C" w14:textId="77777777" w:rsidTr="004E7779">
        <w:trPr>
          <w:trHeight w:val="294"/>
        </w:trPr>
        <w:tc>
          <w:tcPr>
            <w:tcW w:w="1330" w:type="dxa"/>
            <w:tcBorders>
              <w:top w:val="nil"/>
              <w:left w:val="nil"/>
              <w:bottom w:val="nil"/>
              <w:right w:val="nil"/>
            </w:tcBorders>
            <w:shd w:val="clear" w:color="000000" w:fill="FFFFFF"/>
            <w:noWrap/>
            <w:vAlign w:val="bottom"/>
            <w:hideMark/>
          </w:tcPr>
          <w:p w14:paraId="44BD59EE" w14:textId="77777777" w:rsidR="004E7779" w:rsidRPr="00711F03" w:rsidRDefault="004E7779" w:rsidP="004E7779">
            <w:pPr>
              <w:spacing w:after="0"/>
              <w:jc w:val="right"/>
              <w:rPr>
                <w:color w:val="000000"/>
                <w:sz w:val="24"/>
                <w:szCs w:val="24"/>
              </w:rPr>
            </w:pPr>
            <w:r w:rsidRPr="00711F03">
              <w:rPr>
                <w:color w:val="000000"/>
                <w:sz w:val="24"/>
                <w:szCs w:val="24"/>
              </w:rPr>
              <w:t>2014</w:t>
            </w:r>
          </w:p>
        </w:tc>
        <w:tc>
          <w:tcPr>
            <w:tcW w:w="1205" w:type="dxa"/>
            <w:tcBorders>
              <w:top w:val="nil"/>
              <w:left w:val="nil"/>
              <w:bottom w:val="nil"/>
              <w:right w:val="nil"/>
            </w:tcBorders>
            <w:shd w:val="clear" w:color="000000" w:fill="FFFFFF"/>
            <w:noWrap/>
            <w:vAlign w:val="bottom"/>
            <w:hideMark/>
          </w:tcPr>
          <w:p w14:paraId="2F2FE19E" w14:textId="77777777" w:rsidR="004E7779" w:rsidRPr="00711F03" w:rsidRDefault="004E7779" w:rsidP="004E7779">
            <w:pPr>
              <w:spacing w:after="0"/>
              <w:jc w:val="center"/>
              <w:rPr>
                <w:color w:val="000000"/>
                <w:sz w:val="24"/>
                <w:szCs w:val="24"/>
              </w:rPr>
            </w:pPr>
            <w:r w:rsidRPr="00711F03">
              <w:rPr>
                <w:color w:val="000000"/>
                <w:sz w:val="24"/>
                <w:szCs w:val="24"/>
              </w:rPr>
              <w:t>1769.5</w:t>
            </w:r>
          </w:p>
        </w:tc>
        <w:tc>
          <w:tcPr>
            <w:tcW w:w="1205" w:type="dxa"/>
            <w:tcBorders>
              <w:top w:val="nil"/>
              <w:left w:val="nil"/>
              <w:bottom w:val="nil"/>
              <w:right w:val="nil"/>
            </w:tcBorders>
            <w:shd w:val="clear" w:color="000000" w:fill="FFFFFF"/>
            <w:noWrap/>
            <w:vAlign w:val="bottom"/>
            <w:hideMark/>
          </w:tcPr>
          <w:p w14:paraId="5AEF424A" w14:textId="77777777" w:rsidR="004E7779" w:rsidRPr="00711F03" w:rsidRDefault="004E7779" w:rsidP="004E7779">
            <w:pPr>
              <w:spacing w:after="0"/>
              <w:jc w:val="center"/>
              <w:rPr>
                <w:color w:val="000000"/>
                <w:sz w:val="24"/>
                <w:szCs w:val="24"/>
              </w:rPr>
            </w:pPr>
            <w:r w:rsidRPr="00711F03">
              <w:rPr>
                <w:color w:val="000000"/>
                <w:sz w:val="24"/>
                <w:szCs w:val="24"/>
              </w:rPr>
              <w:t>1780.4</w:t>
            </w:r>
          </w:p>
        </w:tc>
        <w:tc>
          <w:tcPr>
            <w:tcW w:w="1205" w:type="dxa"/>
            <w:tcBorders>
              <w:top w:val="nil"/>
              <w:left w:val="nil"/>
              <w:bottom w:val="nil"/>
              <w:right w:val="nil"/>
            </w:tcBorders>
            <w:shd w:val="clear" w:color="000000" w:fill="FFFFFF"/>
            <w:noWrap/>
            <w:vAlign w:val="bottom"/>
            <w:hideMark/>
          </w:tcPr>
          <w:p w14:paraId="27CEED32" w14:textId="77777777" w:rsidR="004E7779" w:rsidRPr="00711F03" w:rsidRDefault="004E7779" w:rsidP="004E7779">
            <w:pPr>
              <w:spacing w:after="0"/>
              <w:jc w:val="center"/>
              <w:rPr>
                <w:color w:val="000000"/>
                <w:sz w:val="24"/>
                <w:szCs w:val="24"/>
              </w:rPr>
            </w:pPr>
            <w:r w:rsidRPr="00711F03">
              <w:rPr>
                <w:color w:val="000000"/>
                <w:sz w:val="24"/>
                <w:szCs w:val="24"/>
              </w:rPr>
              <w:t>19.7</w:t>
            </w:r>
          </w:p>
        </w:tc>
      </w:tr>
      <w:tr w:rsidR="004E7779" w:rsidRPr="00711F03" w14:paraId="69880968" w14:textId="77777777" w:rsidTr="004E7779">
        <w:trPr>
          <w:trHeight w:val="294"/>
        </w:trPr>
        <w:tc>
          <w:tcPr>
            <w:tcW w:w="1330" w:type="dxa"/>
            <w:tcBorders>
              <w:top w:val="nil"/>
              <w:left w:val="nil"/>
              <w:bottom w:val="nil"/>
              <w:right w:val="nil"/>
            </w:tcBorders>
            <w:shd w:val="clear" w:color="000000" w:fill="FFFFFF"/>
            <w:noWrap/>
            <w:vAlign w:val="bottom"/>
            <w:hideMark/>
          </w:tcPr>
          <w:p w14:paraId="4EB01385" w14:textId="77777777" w:rsidR="004E7779" w:rsidRPr="00711F03" w:rsidRDefault="004E7779" w:rsidP="004E7779">
            <w:pPr>
              <w:spacing w:after="0"/>
              <w:jc w:val="right"/>
              <w:rPr>
                <w:color w:val="000000"/>
                <w:sz w:val="24"/>
                <w:szCs w:val="24"/>
              </w:rPr>
            </w:pPr>
            <w:r w:rsidRPr="00711F03">
              <w:rPr>
                <w:color w:val="000000"/>
                <w:sz w:val="24"/>
                <w:szCs w:val="24"/>
              </w:rPr>
              <w:t>2013</w:t>
            </w:r>
          </w:p>
        </w:tc>
        <w:tc>
          <w:tcPr>
            <w:tcW w:w="1205" w:type="dxa"/>
            <w:tcBorders>
              <w:top w:val="nil"/>
              <w:left w:val="nil"/>
              <w:bottom w:val="nil"/>
              <w:right w:val="nil"/>
            </w:tcBorders>
            <w:shd w:val="clear" w:color="000000" w:fill="FFFFFF"/>
            <w:noWrap/>
            <w:vAlign w:val="bottom"/>
            <w:hideMark/>
          </w:tcPr>
          <w:p w14:paraId="53E9AFE7" w14:textId="77777777" w:rsidR="004E7779" w:rsidRPr="00711F03" w:rsidRDefault="004E7779" w:rsidP="004E7779">
            <w:pPr>
              <w:spacing w:after="0"/>
              <w:jc w:val="center"/>
              <w:rPr>
                <w:color w:val="000000"/>
                <w:sz w:val="24"/>
                <w:szCs w:val="24"/>
              </w:rPr>
            </w:pPr>
            <w:r w:rsidRPr="00711F03">
              <w:rPr>
                <w:color w:val="000000"/>
                <w:sz w:val="24"/>
                <w:szCs w:val="24"/>
              </w:rPr>
              <w:t>1648.3</w:t>
            </w:r>
          </w:p>
        </w:tc>
        <w:tc>
          <w:tcPr>
            <w:tcW w:w="1205" w:type="dxa"/>
            <w:tcBorders>
              <w:top w:val="nil"/>
              <w:left w:val="nil"/>
              <w:bottom w:val="nil"/>
              <w:right w:val="nil"/>
            </w:tcBorders>
            <w:shd w:val="clear" w:color="000000" w:fill="FFFFFF"/>
            <w:noWrap/>
            <w:vAlign w:val="bottom"/>
            <w:hideMark/>
          </w:tcPr>
          <w:p w14:paraId="470E21E9" w14:textId="77777777" w:rsidR="004E7779" w:rsidRPr="00711F03" w:rsidRDefault="004E7779" w:rsidP="004E7779">
            <w:pPr>
              <w:spacing w:after="0"/>
              <w:jc w:val="center"/>
              <w:rPr>
                <w:color w:val="000000"/>
                <w:sz w:val="24"/>
                <w:szCs w:val="24"/>
              </w:rPr>
            </w:pPr>
            <w:r w:rsidRPr="00711F03">
              <w:rPr>
                <w:color w:val="000000"/>
                <w:sz w:val="24"/>
                <w:szCs w:val="24"/>
              </w:rPr>
              <w:t>1661.3</w:t>
            </w:r>
          </w:p>
        </w:tc>
        <w:tc>
          <w:tcPr>
            <w:tcW w:w="1205" w:type="dxa"/>
            <w:tcBorders>
              <w:top w:val="nil"/>
              <w:left w:val="nil"/>
              <w:bottom w:val="nil"/>
              <w:right w:val="nil"/>
            </w:tcBorders>
            <w:shd w:val="clear" w:color="000000" w:fill="FFFFFF"/>
            <w:noWrap/>
            <w:vAlign w:val="bottom"/>
            <w:hideMark/>
          </w:tcPr>
          <w:p w14:paraId="0437BE31" w14:textId="77777777" w:rsidR="004E7779" w:rsidRPr="00711F03" w:rsidRDefault="004E7779" w:rsidP="004E7779">
            <w:pPr>
              <w:spacing w:after="0"/>
              <w:jc w:val="center"/>
              <w:rPr>
                <w:color w:val="000000"/>
                <w:sz w:val="24"/>
                <w:szCs w:val="24"/>
              </w:rPr>
            </w:pPr>
            <w:r w:rsidRPr="00711F03">
              <w:rPr>
                <w:color w:val="000000"/>
                <w:sz w:val="24"/>
                <w:szCs w:val="24"/>
              </w:rPr>
              <w:t>23.9</w:t>
            </w:r>
          </w:p>
        </w:tc>
      </w:tr>
    </w:tbl>
    <w:p w14:paraId="2D01D7DC" w14:textId="73F00CF1" w:rsidR="004E7779" w:rsidRPr="00711F03" w:rsidRDefault="004E7779" w:rsidP="00FE0BE7">
      <w:pPr>
        <w:jc w:val="left"/>
        <w:rPr>
          <w:sz w:val="24"/>
          <w:szCs w:val="24"/>
        </w:rPr>
      </w:pPr>
    </w:p>
    <w:p w14:paraId="4935DEED" w14:textId="77777777" w:rsidR="00A81834" w:rsidRPr="00711F03" w:rsidRDefault="00A81834">
      <w:pPr>
        <w:rPr>
          <w:sz w:val="24"/>
          <w:szCs w:val="24"/>
        </w:rPr>
      </w:pPr>
      <w:r w:rsidRPr="00711F03">
        <w:rPr>
          <w:sz w:val="24"/>
          <w:szCs w:val="24"/>
        </w:rPr>
        <w:br w:type="page"/>
      </w:r>
    </w:p>
    <w:p w14:paraId="7AF99504" w14:textId="2555E059" w:rsidR="00A81834" w:rsidRPr="00711F03" w:rsidRDefault="00A81834" w:rsidP="00FE0BE7">
      <w:pPr>
        <w:jc w:val="left"/>
        <w:rPr>
          <w:sz w:val="24"/>
          <w:szCs w:val="24"/>
        </w:rPr>
      </w:pPr>
      <w:r w:rsidRPr="00711F03">
        <w:rPr>
          <w:sz w:val="24"/>
          <w:szCs w:val="24"/>
        </w:rPr>
        <w:lastRenderedPageBreak/>
        <w:t>Table 3. AIC value difference between model 2019.1b and the model with the CFSR index used for the environmental link with AFSC longline survey catchability as indicated by the month (rows) and size range (columns, in cm) of the CFSR index. A negative value indicates that the model with the specific CFSR index has a smaller AIC than model 2019.1b. Note that the size range 0-20 for June results in an AIC difference of 0, because this is the current index used in model 2019.1b (the base model). This model is highlighted with a border, as well as the model with the smallest AIC.</w:t>
      </w:r>
    </w:p>
    <w:tbl>
      <w:tblPr>
        <w:tblW w:w="5760" w:type="dxa"/>
        <w:tblLook w:val="04A0" w:firstRow="1" w:lastRow="0" w:firstColumn="1" w:lastColumn="0" w:noHBand="0" w:noVBand="1"/>
      </w:tblPr>
      <w:tblGrid>
        <w:gridCol w:w="960"/>
        <w:gridCol w:w="960"/>
        <w:gridCol w:w="960"/>
        <w:gridCol w:w="960"/>
        <w:gridCol w:w="960"/>
        <w:gridCol w:w="960"/>
      </w:tblGrid>
      <w:tr w:rsidR="00A81834" w:rsidRPr="00711F03" w14:paraId="79A82DA7" w14:textId="77777777" w:rsidTr="00A81834">
        <w:trPr>
          <w:trHeight w:val="300"/>
        </w:trPr>
        <w:tc>
          <w:tcPr>
            <w:tcW w:w="960" w:type="dxa"/>
            <w:tcBorders>
              <w:top w:val="nil"/>
              <w:left w:val="nil"/>
              <w:bottom w:val="single" w:sz="4" w:space="0" w:color="auto"/>
              <w:right w:val="nil"/>
            </w:tcBorders>
            <w:shd w:val="clear" w:color="DDEBF7" w:fill="FFFFFF"/>
            <w:noWrap/>
            <w:vAlign w:val="bottom"/>
            <w:hideMark/>
          </w:tcPr>
          <w:p w14:paraId="110317CC" w14:textId="77777777" w:rsidR="00A81834" w:rsidRPr="00711F03" w:rsidRDefault="00A81834" w:rsidP="00A81834">
            <w:pPr>
              <w:spacing w:after="0"/>
              <w:jc w:val="center"/>
              <w:rPr>
                <w:b/>
                <w:bCs/>
                <w:color w:val="000000"/>
                <w:sz w:val="24"/>
                <w:szCs w:val="24"/>
              </w:rPr>
            </w:pPr>
            <w:r w:rsidRPr="00711F03">
              <w:rPr>
                <w:b/>
                <w:bCs/>
                <w:color w:val="000000"/>
                <w:sz w:val="24"/>
                <w:szCs w:val="24"/>
              </w:rPr>
              <w:t>Month</w:t>
            </w:r>
          </w:p>
        </w:tc>
        <w:tc>
          <w:tcPr>
            <w:tcW w:w="960" w:type="dxa"/>
            <w:tcBorders>
              <w:top w:val="nil"/>
              <w:left w:val="nil"/>
              <w:bottom w:val="nil"/>
              <w:right w:val="nil"/>
            </w:tcBorders>
            <w:shd w:val="clear" w:color="DDEBF7" w:fill="FFFFFF"/>
            <w:noWrap/>
            <w:vAlign w:val="bottom"/>
            <w:hideMark/>
          </w:tcPr>
          <w:p w14:paraId="3EB4A18F" w14:textId="77777777" w:rsidR="00A81834" w:rsidRPr="00711F03" w:rsidRDefault="00A81834" w:rsidP="00A81834">
            <w:pPr>
              <w:spacing w:after="0"/>
              <w:jc w:val="center"/>
              <w:rPr>
                <w:b/>
                <w:bCs/>
                <w:color w:val="000000"/>
                <w:sz w:val="24"/>
                <w:szCs w:val="24"/>
              </w:rPr>
            </w:pPr>
            <w:r w:rsidRPr="00711F03">
              <w:rPr>
                <w:b/>
                <w:bCs/>
                <w:color w:val="000000"/>
                <w:sz w:val="24"/>
                <w:szCs w:val="24"/>
              </w:rPr>
              <w:t>0-20</w:t>
            </w:r>
          </w:p>
        </w:tc>
        <w:tc>
          <w:tcPr>
            <w:tcW w:w="960" w:type="dxa"/>
            <w:tcBorders>
              <w:top w:val="nil"/>
              <w:left w:val="nil"/>
              <w:bottom w:val="nil"/>
              <w:right w:val="nil"/>
            </w:tcBorders>
            <w:shd w:val="clear" w:color="DDEBF7" w:fill="FFFFFF"/>
            <w:noWrap/>
            <w:vAlign w:val="bottom"/>
            <w:hideMark/>
          </w:tcPr>
          <w:p w14:paraId="32A6CA7C" w14:textId="77777777" w:rsidR="00A81834" w:rsidRPr="00711F03" w:rsidRDefault="00A81834" w:rsidP="00A81834">
            <w:pPr>
              <w:spacing w:after="0"/>
              <w:jc w:val="center"/>
              <w:rPr>
                <w:b/>
                <w:bCs/>
                <w:color w:val="000000"/>
                <w:sz w:val="24"/>
                <w:szCs w:val="24"/>
              </w:rPr>
            </w:pPr>
            <w:r w:rsidRPr="00711F03">
              <w:rPr>
                <w:b/>
                <w:bCs/>
                <w:color w:val="000000"/>
                <w:sz w:val="24"/>
                <w:szCs w:val="24"/>
              </w:rPr>
              <w:t>20-40</w:t>
            </w:r>
          </w:p>
        </w:tc>
        <w:tc>
          <w:tcPr>
            <w:tcW w:w="960" w:type="dxa"/>
            <w:tcBorders>
              <w:top w:val="nil"/>
              <w:left w:val="nil"/>
              <w:bottom w:val="nil"/>
              <w:right w:val="nil"/>
            </w:tcBorders>
            <w:shd w:val="clear" w:color="DDEBF7" w:fill="FFFFFF"/>
            <w:noWrap/>
            <w:vAlign w:val="bottom"/>
            <w:hideMark/>
          </w:tcPr>
          <w:p w14:paraId="43B2C13A" w14:textId="77777777" w:rsidR="00A81834" w:rsidRPr="00711F03" w:rsidRDefault="00A81834" w:rsidP="00A81834">
            <w:pPr>
              <w:spacing w:after="0"/>
              <w:jc w:val="center"/>
              <w:rPr>
                <w:b/>
                <w:bCs/>
                <w:color w:val="000000"/>
                <w:sz w:val="24"/>
                <w:szCs w:val="24"/>
              </w:rPr>
            </w:pPr>
            <w:r w:rsidRPr="00711F03">
              <w:rPr>
                <w:b/>
                <w:bCs/>
                <w:color w:val="000000"/>
                <w:sz w:val="24"/>
                <w:szCs w:val="24"/>
              </w:rPr>
              <w:t>40-60</w:t>
            </w:r>
          </w:p>
        </w:tc>
        <w:tc>
          <w:tcPr>
            <w:tcW w:w="960" w:type="dxa"/>
            <w:tcBorders>
              <w:top w:val="nil"/>
              <w:left w:val="nil"/>
              <w:bottom w:val="nil"/>
              <w:right w:val="nil"/>
            </w:tcBorders>
            <w:shd w:val="clear" w:color="DDEBF7" w:fill="FFFFFF"/>
            <w:noWrap/>
            <w:vAlign w:val="bottom"/>
            <w:hideMark/>
          </w:tcPr>
          <w:p w14:paraId="3BABA12B" w14:textId="77777777" w:rsidR="00A81834" w:rsidRPr="00711F03" w:rsidRDefault="00A81834" w:rsidP="00A81834">
            <w:pPr>
              <w:spacing w:after="0"/>
              <w:jc w:val="center"/>
              <w:rPr>
                <w:b/>
                <w:bCs/>
                <w:color w:val="000000"/>
                <w:sz w:val="24"/>
                <w:szCs w:val="24"/>
              </w:rPr>
            </w:pPr>
            <w:r w:rsidRPr="00711F03">
              <w:rPr>
                <w:b/>
                <w:bCs/>
                <w:color w:val="000000"/>
                <w:sz w:val="24"/>
                <w:szCs w:val="24"/>
              </w:rPr>
              <w:t>60-80</w:t>
            </w:r>
          </w:p>
        </w:tc>
        <w:tc>
          <w:tcPr>
            <w:tcW w:w="960" w:type="dxa"/>
            <w:tcBorders>
              <w:top w:val="nil"/>
              <w:left w:val="nil"/>
              <w:bottom w:val="nil"/>
              <w:right w:val="nil"/>
            </w:tcBorders>
            <w:shd w:val="clear" w:color="DDEBF7" w:fill="FFFFFF"/>
            <w:noWrap/>
            <w:vAlign w:val="bottom"/>
            <w:hideMark/>
          </w:tcPr>
          <w:p w14:paraId="4252B2F5" w14:textId="77777777" w:rsidR="00A81834" w:rsidRPr="00711F03" w:rsidRDefault="00A81834" w:rsidP="00A81834">
            <w:pPr>
              <w:spacing w:after="0"/>
              <w:jc w:val="center"/>
              <w:rPr>
                <w:b/>
                <w:bCs/>
                <w:color w:val="000000"/>
                <w:sz w:val="24"/>
                <w:szCs w:val="24"/>
              </w:rPr>
            </w:pPr>
            <w:r w:rsidRPr="00711F03">
              <w:rPr>
                <w:b/>
                <w:bCs/>
                <w:color w:val="000000"/>
                <w:sz w:val="24"/>
                <w:szCs w:val="24"/>
              </w:rPr>
              <w:t>80plus</w:t>
            </w:r>
          </w:p>
        </w:tc>
      </w:tr>
      <w:tr w:rsidR="00A81834" w:rsidRPr="00711F03" w14:paraId="3B01F46B" w14:textId="77777777" w:rsidTr="00A81834">
        <w:trPr>
          <w:trHeight w:val="300"/>
        </w:trPr>
        <w:tc>
          <w:tcPr>
            <w:tcW w:w="960" w:type="dxa"/>
            <w:tcBorders>
              <w:top w:val="nil"/>
              <w:left w:val="nil"/>
              <w:bottom w:val="nil"/>
              <w:right w:val="nil"/>
            </w:tcBorders>
            <w:shd w:val="clear" w:color="000000" w:fill="FFFFFF"/>
            <w:noWrap/>
            <w:vAlign w:val="bottom"/>
            <w:hideMark/>
          </w:tcPr>
          <w:p w14:paraId="43EC58E7" w14:textId="77777777" w:rsidR="00A81834" w:rsidRPr="00711F03" w:rsidRDefault="00A81834" w:rsidP="00A81834">
            <w:pPr>
              <w:spacing w:after="0"/>
              <w:jc w:val="center"/>
              <w:rPr>
                <w:color w:val="000000"/>
                <w:sz w:val="24"/>
                <w:szCs w:val="24"/>
              </w:rPr>
            </w:pPr>
            <w:r w:rsidRPr="00711F03">
              <w:rPr>
                <w:color w:val="000000"/>
                <w:sz w:val="24"/>
                <w:szCs w:val="24"/>
              </w:rPr>
              <w:t>Jan</w:t>
            </w:r>
          </w:p>
        </w:tc>
        <w:tc>
          <w:tcPr>
            <w:tcW w:w="960" w:type="dxa"/>
            <w:tcBorders>
              <w:top w:val="single" w:sz="4" w:space="0" w:color="auto"/>
              <w:left w:val="single" w:sz="4" w:space="0" w:color="auto"/>
              <w:bottom w:val="nil"/>
              <w:right w:val="nil"/>
            </w:tcBorders>
            <w:shd w:val="clear" w:color="000000" w:fill="FAADAF"/>
            <w:noWrap/>
            <w:vAlign w:val="bottom"/>
            <w:hideMark/>
          </w:tcPr>
          <w:p w14:paraId="5D1B6BDC" w14:textId="77777777" w:rsidR="00A81834" w:rsidRPr="00711F03" w:rsidRDefault="00A81834" w:rsidP="00A81834">
            <w:pPr>
              <w:spacing w:after="0"/>
              <w:jc w:val="right"/>
              <w:rPr>
                <w:color w:val="000000"/>
                <w:sz w:val="24"/>
                <w:szCs w:val="24"/>
              </w:rPr>
            </w:pPr>
            <w:r w:rsidRPr="00711F03">
              <w:rPr>
                <w:color w:val="000000"/>
                <w:sz w:val="24"/>
                <w:szCs w:val="24"/>
              </w:rPr>
              <w:t>0.2</w:t>
            </w:r>
          </w:p>
        </w:tc>
        <w:tc>
          <w:tcPr>
            <w:tcW w:w="960" w:type="dxa"/>
            <w:tcBorders>
              <w:top w:val="single" w:sz="4" w:space="0" w:color="auto"/>
              <w:left w:val="nil"/>
              <w:bottom w:val="nil"/>
              <w:right w:val="nil"/>
            </w:tcBorders>
            <w:shd w:val="clear" w:color="000000" w:fill="F98E90"/>
            <w:noWrap/>
            <w:vAlign w:val="bottom"/>
            <w:hideMark/>
          </w:tcPr>
          <w:p w14:paraId="0005BDE1" w14:textId="77777777" w:rsidR="00A81834" w:rsidRPr="00711F03" w:rsidRDefault="00A81834" w:rsidP="00A81834">
            <w:pPr>
              <w:spacing w:after="0"/>
              <w:jc w:val="right"/>
              <w:rPr>
                <w:color w:val="000000"/>
                <w:sz w:val="24"/>
                <w:szCs w:val="24"/>
              </w:rPr>
            </w:pPr>
            <w:r w:rsidRPr="00711F03">
              <w:rPr>
                <w:color w:val="000000"/>
                <w:sz w:val="24"/>
                <w:szCs w:val="24"/>
              </w:rPr>
              <w:t>6.66</w:t>
            </w:r>
          </w:p>
        </w:tc>
        <w:tc>
          <w:tcPr>
            <w:tcW w:w="960" w:type="dxa"/>
            <w:tcBorders>
              <w:top w:val="single" w:sz="4" w:space="0" w:color="auto"/>
              <w:left w:val="nil"/>
              <w:bottom w:val="nil"/>
              <w:right w:val="nil"/>
            </w:tcBorders>
            <w:shd w:val="clear" w:color="000000" w:fill="F98587"/>
            <w:noWrap/>
            <w:vAlign w:val="bottom"/>
            <w:hideMark/>
          </w:tcPr>
          <w:p w14:paraId="775203E0" w14:textId="77777777" w:rsidR="00A81834" w:rsidRPr="00711F03" w:rsidRDefault="00A81834" w:rsidP="00A81834">
            <w:pPr>
              <w:spacing w:after="0"/>
              <w:jc w:val="right"/>
              <w:rPr>
                <w:color w:val="000000"/>
                <w:sz w:val="24"/>
                <w:szCs w:val="24"/>
              </w:rPr>
            </w:pPr>
            <w:r w:rsidRPr="00711F03">
              <w:rPr>
                <w:color w:val="000000"/>
                <w:sz w:val="24"/>
                <w:szCs w:val="24"/>
              </w:rPr>
              <w:t>8.46</w:t>
            </w:r>
          </w:p>
        </w:tc>
        <w:tc>
          <w:tcPr>
            <w:tcW w:w="960" w:type="dxa"/>
            <w:tcBorders>
              <w:top w:val="single" w:sz="4" w:space="0" w:color="auto"/>
              <w:left w:val="nil"/>
              <w:bottom w:val="nil"/>
              <w:right w:val="nil"/>
            </w:tcBorders>
            <w:shd w:val="clear" w:color="000000" w:fill="F9888A"/>
            <w:noWrap/>
            <w:vAlign w:val="bottom"/>
            <w:hideMark/>
          </w:tcPr>
          <w:p w14:paraId="206BAFD9" w14:textId="77777777" w:rsidR="00A81834" w:rsidRPr="00711F03" w:rsidRDefault="00A81834" w:rsidP="00A81834">
            <w:pPr>
              <w:spacing w:after="0"/>
              <w:jc w:val="right"/>
              <w:rPr>
                <w:color w:val="000000"/>
                <w:sz w:val="24"/>
                <w:szCs w:val="24"/>
              </w:rPr>
            </w:pPr>
            <w:r w:rsidRPr="00711F03">
              <w:rPr>
                <w:color w:val="000000"/>
                <w:sz w:val="24"/>
                <w:szCs w:val="24"/>
              </w:rPr>
              <w:t>7.94</w:t>
            </w:r>
          </w:p>
        </w:tc>
        <w:tc>
          <w:tcPr>
            <w:tcW w:w="960" w:type="dxa"/>
            <w:tcBorders>
              <w:top w:val="single" w:sz="4" w:space="0" w:color="auto"/>
              <w:left w:val="nil"/>
              <w:bottom w:val="nil"/>
              <w:right w:val="single" w:sz="4" w:space="0" w:color="auto"/>
            </w:tcBorders>
            <w:shd w:val="clear" w:color="000000" w:fill="F98385"/>
            <w:noWrap/>
            <w:vAlign w:val="bottom"/>
            <w:hideMark/>
          </w:tcPr>
          <w:p w14:paraId="5E45E8D4" w14:textId="77777777" w:rsidR="00A81834" w:rsidRPr="00711F03" w:rsidRDefault="00A81834" w:rsidP="00A81834">
            <w:pPr>
              <w:spacing w:after="0"/>
              <w:jc w:val="right"/>
              <w:rPr>
                <w:color w:val="000000"/>
                <w:sz w:val="24"/>
                <w:szCs w:val="24"/>
              </w:rPr>
            </w:pPr>
            <w:r w:rsidRPr="00711F03">
              <w:rPr>
                <w:color w:val="000000"/>
                <w:sz w:val="24"/>
                <w:szCs w:val="24"/>
              </w:rPr>
              <w:t>8.82</w:t>
            </w:r>
          </w:p>
        </w:tc>
      </w:tr>
      <w:tr w:rsidR="00A81834" w:rsidRPr="00711F03" w14:paraId="59EAF573" w14:textId="77777777" w:rsidTr="00A81834">
        <w:trPr>
          <w:trHeight w:val="315"/>
        </w:trPr>
        <w:tc>
          <w:tcPr>
            <w:tcW w:w="960" w:type="dxa"/>
            <w:tcBorders>
              <w:top w:val="nil"/>
              <w:left w:val="nil"/>
              <w:bottom w:val="nil"/>
              <w:right w:val="nil"/>
            </w:tcBorders>
            <w:shd w:val="clear" w:color="000000" w:fill="FFFFFF"/>
            <w:noWrap/>
            <w:vAlign w:val="bottom"/>
            <w:hideMark/>
          </w:tcPr>
          <w:p w14:paraId="550A79D2" w14:textId="77777777" w:rsidR="00A81834" w:rsidRPr="00711F03" w:rsidRDefault="00A81834" w:rsidP="00A81834">
            <w:pPr>
              <w:spacing w:after="0"/>
              <w:jc w:val="center"/>
              <w:rPr>
                <w:color w:val="000000"/>
                <w:sz w:val="24"/>
                <w:szCs w:val="24"/>
              </w:rPr>
            </w:pPr>
            <w:r w:rsidRPr="00711F03">
              <w:rPr>
                <w:color w:val="000000"/>
                <w:sz w:val="24"/>
                <w:szCs w:val="24"/>
              </w:rPr>
              <w:t>Feb</w:t>
            </w:r>
          </w:p>
        </w:tc>
        <w:tc>
          <w:tcPr>
            <w:tcW w:w="960" w:type="dxa"/>
            <w:tcBorders>
              <w:top w:val="nil"/>
              <w:left w:val="single" w:sz="4" w:space="0" w:color="auto"/>
              <w:bottom w:val="nil"/>
              <w:right w:val="nil"/>
            </w:tcBorders>
            <w:shd w:val="clear" w:color="000000" w:fill="FCDDE0"/>
            <w:noWrap/>
            <w:vAlign w:val="bottom"/>
            <w:hideMark/>
          </w:tcPr>
          <w:p w14:paraId="0DF05C09" w14:textId="77777777" w:rsidR="00A81834" w:rsidRPr="00711F03" w:rsidRDefault="00A81834" w:rsidP="00A81834">
            <w:pPr>
              <w:spacing w:after="0"/>
              <w:jc w:val="right"/>
              <w:rPr>
                <w:color w:val="000000"/>
                <w:sz w:val="24"/>
                <w:szCs w:val="24"/>
              </w:rPr>
            </w:pPr>
            <w:r w:rsidRPr="00711F03">
              <w:rPr>
                <w:color w:val="000000"/>
                <w:sz w:val="24"/>
                <w:szCs w:val="24"/>
              </w:rPr>
              <w:t>-9.82</w:t>
            </w:r>
          </w:p>
        </w:tc>
        <w:tc>
          <w:tcPr>
            <w:tcW w:w="960" w:type="dxa"/>
            <w:tcBorders>
              <w:top w:val="nil"/>
              <w:left w:val="nil"/>
              <w:bottom w:val="nil"/>
              <w:right w:val="nil"/>
            </w:tcBorders>
            <w:shd w:val="clear" w:color="000000" w:fill="FBD3D6"/>
            <w:noWrap/>
            <w:vAlign w:val="bottom"/>
            <w:hideMark/>
          </w:tcPr>
          <w:p w14:paraId="59078A94" w14:textId="77777777" w:rsidR="00A81834" w:rsidRPr="00711F03" w:rsidRDefault="00A81834" w:rsidP="00A81834">
            <w:pPr>
              <w:spacing w:after="0"/>
              <w:jc w:val="right"/>
              <w:rPr>
                <w:color w:val="000000"/>
                <w:sz w:val="24"/>
                <w:szCs w:val="24"/>
              </w:rPr>
            </w:pPr>
            <w:r w:rsidRPr="00711F03">
              <w:rPr>
                <w:color w:val="000000"/>
                <w:sz w:val="24"/>
                <w:szCs w:val="24"/>
              </w:rPr>
              <w:t>-7.7</w:t>
            </w:r>
          </w:p>
        </w:tc>
        <w:tc>
          <w:tcPr>
            <w:tcW w:w="960" w:type="dxa"/>
            <w:tcBorders>
              <w:top w:val="nil"/>
              <w:left w:val="nil"/>
              <w:bottom w:val="nil"/>
              <w:right w:val="nil"/>
            </w:tcBorders>
            <w:shd w:val="clear" w:color="000000" w:fill="FBB7B9"/>
            <w:noWrap/>
            <w:vAlign w:val="bottom"/>
            <w:hideMark/>
          </w:tcPr>
          <w:p w14:paraId="115C2A48" w14:textId="77777777" w:rsidR="00A81834" w:rsidRPr="00711F03" w:rsidRDefault="00A81834" w:rsidP="00A81834">
            <w:pPr>
              <w:spacing w:after="0"/>
              <w:jc w:val="right"/>
              <w:rPr>
                <w:color w:val="000000"/>
                <w:sz w:val="24"/>
                <w:szCs w:val="24"/>
              </w:rPr>
            </w:pPr>
            <w:r w:rsidRPr="00711F03">
              <w:rPr>
                <w:color w:val="000000"/>
                <w:sz w:val="24"/>
                <w:szCs w:val="24"/>
              </w:rPr>
              <w:t>-1.86</w:t>
            </w:r>
          </w:p>
        </w:tc>
        <w:tc>
          <w:tcPr>
            <w:tcW w:w="960" w:type="dxa"/>
            <w:tcBorders>
              <w:top w:val="nil"/>
              <w:left w:val="nil"/>
              <w:bottom w:val="nil"/>
              <w:right w:val="nil"/>
            </w:tcBorders>
            <w:shd w:val="clear" w:color="000000" w:fill="FBCED1"/>
            <w:noWrap/>
            <w:vAlign w:val="bottom"/>
            <w:hideMark/>
          </w:tcPr>
          <w:p w14:paraId="17CECFD2" w14:textId="77777777" w:rsidR="00A81834" w:rsidRPr="00711F03" w:rsidRDefault="00A81834" w:rsidP="00A81834">
            <w:pPr>
              <w:spacing w:after="0"/>
              <w:jc w:val="right"/>
              <w:rPr>
                <w:color w:val="000000"/>
                <w:sz w:val="24"/>
                <w:szCs w:val="24"/>
              </w:rPr>
            </w:pPr>
            <w:r w:rsidRPr="00711F03">
              <w:rPr>
                <w:color w:val="000000"/>
                <w:sz w:val="24"/>
                <w:szCs w:val="24"/>
              </w:rPr>
              <w:t>-6.62</w:t>
            </w:r>
          </w:p>
        </w:tc>
        <w:tc>
          <w:tcPr>
            <w:tcW w:w="960" w:type="dxa"/>
            <w:tcBorders>
              <w:top w:val="nil"/>
              <w:left w:val="nil"/>
              <w:bottom w:val="nil"/>
              <w:right w:val="single" w:sz="4" w:space="0" w:color="auto"/>
            </w:tcBorders>
            <w:shd w:val="clear" w:color="000000" w:fill="FAB2B5"/>
            <w:noWrap/>
            <w:vAlign w:val="bottom"/>
            <w:hideMark/>
          </w:tcPr>
          <w:p w14:paraId="74075F96" w14:textId="77777777" w:rsidR="00A81834" w:rsidRPr="00711F03" w:rsidRDefault="00A81834" w:rsidP="00A81834">
            <w:pPr>
              <w:spacing w:after="0"/>
              <w:jc w:val="right"/>
              <w:rPr>
                <w:color w:val="000000"/>
                <w:sz w:val="24"/>
                <w:szCs w:val="24"/>
              </w:rPr>
            </w:pPr>
            <w:r w:rsidRPr="00711F03">
              <w:rPr>
                <w:color w:val="000000"/>
                <w:sz w:val="24"/>
                <w:szCs w:val="24"/>
              </w:rPr>
              <w:t>-0.9</w:t>
            </w:r>
          </w:p>
        </w:tc>
      </w:tr>
      <w:tr w:rsidR="00A81834" w:rsidRPr="00711F03" w14:paraId="53DC3D7E" w14:textId="77777777" w:rsidTr="00A81834">
        <w:trPr>
          <w:trHeight w:val="315"/>
        </w:trPr>
        <w:tc>
          <w:tcPr>
            <w:tcW w:w="960" w:type="dxa"/>
            <w:tcBorders>
              <w:top w:val="nil"/>
              <w:left w:val="nil"/>
              <w:bottom w:val="nil"/>
              <w:right w:val="nil"/>
            </w:tcBorders>
            <w:shd w:val="clear" w:color="000000" w:fill="FFFFFF"/>
            <w:noWrap/>
            <w:vAlign w:val="bottom"/>
            <w:hideMark/>
          </w:tcPr>
          <w:p w14:paraId="25D735A3" w14:textId="77777777" w:rsidR="00A81834" w:rsidRPr="00711F03" w:rsidRDefault="00A81834" w:rsidP="00A81834">
            <w:pPr>
              <w:spacing w:after="0"/>
              <w:jc w:val="center"/>
              <w:rPr>
                <w:color w:val="000000"/>
                <w:sz w:val="24"/>
                <w:szCs w:val="24"/>
              </w:rPr>
            </w:pPr>
            <w:r w:rsidRPr="00711F03">
              <w:rPr>
                <w:color w:val="000000"/>
                <w:sz w:val="24"/>
                <w:szCs w:val="24"/>
              </w:rPr>
              <w:t>Mar</w:t>
            </w:r>
          </w:p>
        </w:tc>
        <w:tc>
          <w:tcPr>
            <w:tcW w:w="960" w:type="dxa"/>
            <w:tcBorders>
              <w:top w:val="nil"/>
              <w:left w:val="single" w:sz="4" w:space="0" w:color="auto"/>
              <w:bottom w:val="nil"/>
              <w:right w:val="nil"/>
            </w:tcBorders>
            <w:shd w:val="clear" w:color="000000" w:fill="FCECEF"/>
            <w:noWrap/>
            <w:vAlign w:val="bottom"/>
            <w:hideMark/>
          </w:tcPr>
          <w:p w14:paraId="4C318787" w14:textId="77777777" w:rsidR="00A81834" w:rsidRPr="00711F03" w:rsidRDefault="00A81834" w:rsidP="00A81834">
            <w:pPr>
              <w:spacing w:after="0"/>
              <w:jc w:val="right"/>
              <w:rPr>
                <w:color w:val="000000"/>
                <w:sz w:val="24"/>
                <w:szCs w:val="24"/>
              </w:rPr>
            </w:pPr>
            <w:r w:rsidRPr="00711F03">
              <w:rPr>
                <w:color w:val="000000"/>
                <w:sz w:val="24"/>
                <w:szCs w:val="24"/>
              </w:rPr>
              <w:t>-12.84</w:t>
            </w:r>
          </w:p>
        </w:tc>
        <w:tc>
          <w:tcPr>
            <w:tcW w:w="960" w:type="dxa"/>
            <w:tcBorders>
              <w:top w:val="nil"/>
              <w:left w:val="nil"/>
              <w:bottom w:val="nil"/>
              <w:right w:val="nil"/>
            </w:tcBorders>
            <w:shd w:val="clear" w:color="000000" w:fill="FCE0E3"/>
            <w:noWrap/>
            <w:vAlign w:val="bottom"/>
            <w:hideMark/>
          </w:tcPr>
          <w:p w14:paraId="232933AA" w14:textId="77777777" w:rsidR="00A81834" w:rsidRPr="00711F03" w:rsidRDefault="00A81834" w:rsidP="00A81834">
            <w:pPr>
              <w:spacing w:after="0"/>
              <w:jc w:val="right"/>
              <w:rPr>
                <w:color w:val="000000"/>
                <w:sz w:val="24"/>
                <w:szCs w:val="24"/>
              </w:rPr>
            </w:pPr>
            <w:r w:rsidRPr="00711F03">
              <w:rPr>
                <w:color w:val="000000"/>
                <w:sz w:val="24"/>
                <w:szCs w:val="24"/>
              </w:rPr>
              <w:t>-10.4</w:t>
            </w:r>
          </w:p>
        </w:tc>
        <w:tc>
          <w:tcPr>
            <w:tcW w:w="960" w:type="dxa"/>
            <w:tcBorders>
              <w:top w:val="single" w:sz="8" w:space="0" w:color="auto"/>
              <w:left w:val="single" w:sz="8" w:space="0" w:color="auto"/>
              <w:bottom w:val="single" w:sz="8" w:space="0" w:color="auto"/>
              <w:right w:val="single" w:sz="8" w:space="0" w:color="auto"/>
            </w:tcBorders>
            <w:shd w:val="clear" w:color="000000" w:fill="FCFCFF"/>
            <w:noWrap/>
            <w:vAlign w:val="bottom"/>
            <w:hideMark/>
          </w:tcPr>
          <w:p w14:paraId="7EAFD0A1" w14:textId="77777777" w:rsidR="00A81834" w:rsidRPr="00711F03" w:rsidRDefault="00A81834" w:rsidP="00A81834">
            <w:pPr>
              <w:spacing w:after="0"/>
              <w:jc w:val="right"/>
              <w:rPr>
                <w:color w:val="000000"/>
                <w:sz w:val="24"/>
                <w:szCs w:val="24"/>
              </w:rPr>
            </w:pPr>
            <w:r w:rsidRPr="00711F03">
              <w:rPr>
                <w:color w:val="000000"/>
                <w:sz w:val="24"/>
                <w:szCs w:val="24"/>
              </w:rPr>
              <w:t>-16.28</w:t>
            </w:r>
          </w:p>
        </w:tc>
        <w:tc>
          <w:tcPr>
            <w:tcW w:w="960" w:type="dxa"/>
            <w:tcBorders>
              <w:top w:val="nil"/>
              <w:left w:val="nil"/>
              <w:bottom w:val="nil"/>
              <w:right w:val="nil"/>
            </w:tcBorders>
            <w:shd w:val="clear" w:color="000000" w:fill="FCE9EC"/>
            <w:noWrap/>
            <w:vAlign w:val="bottom"/>
            <w:hideMark/>
          </w:tcPr>
          <w:p w14:paraId="39E3A274" w14:textId="77777777" w:rsidR="00A81834" w:rsidRPr="00711F03" w:rsidRDefault="00A81834" w:rsidP="00A81834">
            <w:pPr>
              <w:spacing w:after="0"/>
              <w:jc w:val="right"/>
              <w:rPr>
                <w:color w:val="000000"/>
                <w:sz w:val="24"/>
                <w:szCs w:val="24"/>
              </w:rPr>
            </w:pPr>
            <w:r w:rsidRPr="00711F03">
              <w:rPr>
                <w:color w:val="000000"/>
                <w:sz w:val="24"/>
                <w:szCs w:val="24"/>
              </w:rPr>
              <w:t>-12.22</w:t>
            </w:r>
          </w:p>
        </w:tc>
        <w:tc>
          <w:tcPr>
            <w:tcW w:w="960" w:type="dxa"/>
            <w:tcBorders>
              <w:top w:val="nil"/>
              <w:left w:val="nil"/>
              <w:bottom w:val="nil"/>
              <w:right w:val="single" w:sz="4" w:space="0" w:color="auto"/>
            </w:tcBorders>
            <w:shd w:val="clear" w:color="000000" w:fill="FCFAFD"/>
            <w:noWrap/>
            <w:vAlign w:val="bottom"/>
            <w:hideMark/>
          </w:tcPr>
          <w:p w14:paraId="6CDC209E" w14:textId="77777777" w:rsidR="00A81834" w:rsidRPr="00711F03" w:rsidRDefault="00A81834" w:rsidP="00A81834">
            <w:pPr>
              <w:spacing w:after="0"/>
              <w:jc w:val="right"/>
              <w:rPr>
                <w:color w:val="000000"/>
                <w:sz w:val="24"/>
                <w:szCs w:val="24"/>
              </w:rPr>
            </w:pPr>
            <w:r w:rsidRPr="00711F03">
              <w:rPr>
                <w:color w:val="000000"/>
                <w:sz w:val="24"/>
                <w:szCs w:val="24"/>
              </w:rPr>
              <w:t>-15.74</w:t>
            </w:r>
          </w:p>
        </w:tc>
      </w:tr>
      <w:tr w:rsidR="00A81834" w:rsidRPr="00711F03" w14:paraId="23CAD693" w14:textId="77777777" w:rsidTr="00A81834">
        <w:trPr>
          <w:trHeight w:val="300"/>
        </w:trPr>
        <w:tc>
          <w:tcPr>
            <w:tcW w:w="960" w:type="dxa"/>
            <w:tcBorders>
              <w:top w:val="nil"/>
              <w:left w:val="nil"/>
              <w:bottom w:val="nil"/>
              <w:right w:val="nil"/>
            </w:tcBorders>
            <w:shd w:val="clear" w:color="000000" w:fill="FFFFFF"/>
            <w:noWrap/>
            <w:vAlign w:val="bottom"/>
            <w:hideMark/>
          </w:tcPr>
          <w:p w14:paraId="432FDA6C" w14:textId="77777777" w:rsidR="00A81834" w:rsidRPr="00711F03" w:rsidRDefault="00A81834" w:rsidP="00A81834">
            <w:pPr>
              <w:spacing w:after="0"/>
              <w:jc w:val="center"/>
              <w:rPr>
                <w:color w:val="000000"/>
                <w:sz w:val="24"/>
                <w:szCs w:val="24"/>
              </w:rPr>
            </w:pPr>
            <w:r w:rsidRPr="00711F03">
              <w:rPr>
                <w:color w:val="000000"/>
                <w:sz w:val="24"/>
                <w:szCs w:val="24"/>
              </w:rPr>
              <w:t>Apr</w:t>
            </w:r>
          </w:p>
        </w:tc>
        <w:tc>
          <w:tcPr>
            <w:tcW w:w="960" w:type="dxa"/>
            <w:tcBorders>
              <w:top w:val="nil"/>
              <w:left w:val="single" w:sz="4" w:space="0" w:color="auto"/>
              <w:bottom w:val="nil"/>
              <w:right w:val="nil"/>
            </w:tcBorders>
            <w:shd w:val="clear" w:color="000000" w:fill="FAAEB0"/>
            <w:noWrap/>
            <w:vAlign w:val="bottom"/>
            <w:hideMark/>
          </w:tcPr>
          <w:p w14:paraId="1DDB3E4C" w14:textId="77777777" w:rsidR="00A81834" w:rsidRPr="00711F03" w:rsidRDefault="00A81834" w:rsidP="00A81834">
            <w:pPr>
              <w:spacing w:after="0"/>
              <w:jc w:val="right"/>
              <w:rPr>
                <w:color w:val="000000"/>
                <w:sz w:val="24"/>
                <w:szCs w:val="24"/>
              </w:rPr>
            </w:pPr>
            <w:r w:rsidRPr="00711F03">
              <w:rPr>
                <w:color w:val="000000"/>
                <w:sz w:val="24"/>
                <w:szCs w:val="24"/>
              </w:rPr>
              <w:t>-0.02</w:t>
            </w:r>
          </w:p>
        </w:tc>
        <w:tc>
          <w:tcPr>
            <w:tcW w:w="960" w:type="dxa"/>
            <w:tcBorders>
              <w:top w:val="nil"/>
              <w:left w:val="nil"/>
              <w:bottom w:val="nil"/>
              <w:right w:val="nil"/>
            </w:tcBorders>
            <w:shd w:val="clear" w:color="000000" w:fill="F98183"/>
            <w:noWrap/>
            <w:vAlign w:val="bottom"/>
            <w:hideMark/>
          </w:tcPr>
          <w:p w14:paraId="7EF1B402" w14:textId="77777777" w:rsidR="00A81834" w:rsidRPr="00711F03" w:rsidRDefault="00A81834" w:rsidP="00A81834">
            <w:pPr>
              <w:spacing w:after="0"/>
              <w:jc w:val="right"/>
              <w:rPr>
                <w:color w:val="000000"/>
                <w:sz w:val="24"/>
                <w:szCs w:val="24"/>
              </w:rPr>
            </w:pPr>
            <w:r w:rsidRPr="00711F03">
              <w:rPr>
                <w:color w:val="000000"/>
                <w:sz w:val="24"/>
                <w:szCs w:val="24"/>
              </w:rPr>
              <w:t>9.32</w:t>
            </w:r>
          </w:p>
        </w:tc>
        <w:tc>
          <w:tcPr>
            <w:tcW w:w="960" w:type="dxa"/>
            <w:tcBorders>
              <w:top w:val="nil"/>
              <w:left w:val="nil"/>
              <w:bottom w:val="nil"/>
              <w:right w:val="nil"/>
            </w:tcBorders>
            <w:shd w:val="clear" w:color="000000" w:fill="FAABAE"/>
            <w:noWrap/>
            <w:vAlign w:val="bottom"/>
            <w:hideMark/>
          </w:tcPr>
          <w:p w14:paraId="1993BF18" w14:textId="77777777" w:rsidR="00A81834" w:rsidRPr="00711F03" w:rsidRDefault="00A81834" w:rsidP="00A81834">
            <w:pPr>
              <w:spacing w:after="0"/>
              <w:jc w:val="right"/>
              <w:rPr>
                <w:color w:val="000000"/>
                <w:sz w:val="24"/>
                <w:szCs w:val="24"/>
              </w:rPr>
            </w:pPr>
            <w:r w:rsidRPr="00711F03">
              <w:rPr>
                <w:color w:val="000000"/>
                <w:sz w:val="24"/>
                <w:szCs w:val="24"/>
              </w:rPr>
              <w:t>0.56</w:t>
            </w:r>
          </w:p>
        </w:tc>
        <w:tc>
          <w:tcPr>
            <w:tcW w:w="960" w:type="dxa"/>
            <w:tcBorders>
              <w:top w:val="nil"/>
              <w:left w:val="nil"/>
              <w:bottom w:val="nil"/>
              <w:right w:val="nil"/>
            </w:tcBorders>
            <w:shd w:val="clear" w:color="000000" w:fill="F9888A"/>
            <w:noWrap/>
            <w:vAlign w:val="bottom"/>
            <w:hideMark/>
          </w:tcPr>
          <w:p w14:paraId="5416B3B0" w14:textId="77777777" w:rsidR="00A81834" w:rsidRPr="00711F03" w:rsidRDefault="00A81834" w:rsidP="00A81834">
            <w:pPr>
              <w:spacing w:after="0"/>
              <w:jc w:val="right"/>
              <w:rPr>
                <w:color w:val="000000"/>
                <w:sz w:val="24"/>
                <w:szCs w:val="24"/>
              </w:rPr>
            </w:pPr>
            <w:r w:rsidRPr="00711F03">
              <w:rPr>
                <w:color w:val="000000"/>
                <w:sz w:val="24"/>
                <w:szCs w:val="24"/>
              </w:rPr>
              <w:t>7.82</w:t>
            </w:r>
          </w:p>
        </w:tc>
        <w:tc>
          <w:tcPr>
            <w:tcW w:w="960" w:type="dxa"/>
            <w:tcBorders>
              <w:top w:val="nil"/>
              <w:left w:val="nil"/>
              <w:bottom w:val="nil"/>
              <w:right w:val="single" w:sz="4" w:space="0" w:color="auto"/>
            </w:tcBorders>
            <w:shd w:val="clear" w:color="000000" w:fill="FAACAE"/>
            <w:noWrap/>
            <w:vAlign w:val="bottom"/>
            <w:hideMark/>
          </w:tcPr>
          <w:p w14:paraId="05F85B15" w14:textId="77777777" w:rsidR="00A81834" w:rsidRPr="00711F03" w:rsidRDefault="00A81834" w:rsidP="00A81834">
            <w:pPr>
              <w:spacing w:after="0"/>
              <w:jc w:val="right"/>
              <w:rPr>
                <w:color w:val="000000"/>
                <w:sz w:val="24"/>
                <w:szCs w:val="24"/>
              </w:rPr>
            </w:pPr>
            <w:r w:rsidRPr="00711F03">
              <w:rPr>
                <w:color w:val="000000"/>
                <w:sz w:val="24"/>
                <w:szCs w:val="24"/>
              </w:rPr>
              <w:t>0.4</w:t>
            </w:r>
          </w:p>
        </w:tc>
      </w:tr>
      <w:tr w:rsidR="00A81834" w:rsidRPr="00711F03" w14:paraId="2B617CB1" w14:textId="77777777" w:rsidTr="00A81834">
        <w:trPr>
          <w:trHeight w:val="300"/>
        </w:trPr>
        <w:tc>
          <w:tcPr>
            <w:tcW w:w="960" w:type="dxa"/>
            <w:tcBorders>
              <w:top w:val="nil"/>
              <w:left w:val="nil"/>
              <w:bottom w:val="nil"/>
              <w:right w:val="nil"/>
            </w:tcBorders>
            <w:shd w:val="clear" w:color="000000" w:fill="FFFFFF"/>
            <w:noWrap/>
            <w:vAlign w:val="bottom"/>
            <w:hideMark/>
          </w:tcPr>
          <w:p w14:paraId="379683BE" w14:textId="77777777" w:rsidR="00A81834" w:rsidRPr="00711F03" w:rsidRDefault="00A81834" w:rsidP="00A81834">
            <w:pPr>
              <w:spacing w:after="0"/>
              <w:jc w:val="center"/>
              <w:rPr>
                <w:color w:val="000000"/>
                <w:sz w:val="24"/>
                <w:szCs w:val="24"/>
              </w:rPr>
            </w:pPr>
            <w:r w:rsidRPr="00711F03">
              <w:rPr>
                <w:color w:val="000000"/>
                <w:sz w:val="24"/>
                <w:szCs w:val="24"/>
              </w:rPr>
              <w:t>May</w:t>
            </w:r>
          </w:p>
        </w:tc>
        <w:tc>
          <w:tcPr>
            <w:tcW w:w="960" w:type="dxa"/>
            <w:tcBorders>
              <w:top w:val="nil"/>
              <w:left w:val="single" w:sz="4" w:space="0" w:color="auto"/>
              <w:bottom w:val="nil"/>
              <w:right w:val="nil"/>
            </w:tcBorders>
            <w:shd w:val="clear" w:color="000000" w:fill="FBC5C7"/>
            <w:noWrap/>
            <w:vAlign w:val="bottom"/>
            <w:hideMark/>
          </w:tcPr>
          <w:p w14:paraId="2448EEA9" w14:textId="77777777" w:rsidR="00A81834" w:rsidRPr="00711F03" w:rsidRDefault="00A81834" w:rsidP="00A81834">
            <w:pPr>
              <w:spacing w:after="0"/>
              <w:jc w:val="right"/>
              <w:rPr>
                <w:color w:val="000000"/>
                <w:sz w:val="24"/>
                <w:szCs w:val="24"/>
              </w:rPr>
            </w:pPr>
            <w:r w:rsidRPr="00711F03">
              <w:rPr>
                <w:color w:val="000000"/>
                <w:sz w:val="24"/>
                <w:szCs w:val="24"/>
              </w:rPr>
              <w:t>-4.72</w:t>
            </w:r>
          </w:p>
        </w:tc>
        <w:tc>
          <w:tcPr>
            <w:tcW w:w="960" w:type="dxa"/>
            <w:tcBorders>
              <w:top w:val="nil"/>
              <w:left w:val="nil"/>
              <w:bottom w:val="nil"/>
              <w:right w:val="nil"/>
            </w:tcBorders>
            <w:shd w:val="clear" w:color="000000" w:fill="F98688"/>
            <w:noWrap/>
            <w:vAlign w:val="bottom"/>
            <w:hideMark/>
          </w:tcPr>
          <w:p w14:paraId="1CF88CAF" w14:textId="77777777" w:rsidR="00A81834" w:rsidRPr="00711F03" w:rsidRDefault="00A81834" w:rsidP="00A81834">
            <w:pPr>
              <w:spacing w:after="0"/>
              <w:jc w:val="right"/>
              <w:rPr>
                <w:color w:val="000000"/>
                <w:sz w:val="24"/>
                <w:szCs w:val="24"/>
              </w:rPr>
            </w:pPr>
            <w:r w:rsidRPr="00711F03">
              <w:rPr>
                <w:color w:val="000000"/>
                <w:sz w:val="24"/>
                <w:szCs w:val="24"/>
              </w:rPr>
              <w:t>8.26</w:t>
            </w:r>
          </w:p>
        </w:tc>
        <w:tc>
          <w:tcPr>
            <w:tcW w:w="960" w:type="dxa"/>
            <w:tcBorders>
              <w:top w:val="nil"/>
              <w:left w:val="nil"/>
              <w:bottom w:val="nil"/>
              <w:right w:val="nil"/>
            </w:tcBorders>
            <w:shd w:val="clear" w:color="000000" w:fill="FA9294"/>
            <w:noWrap/>
            <w:vAlign w:val="bottom"/>
            <w:hideMark/>
          </w:tcPr>
          <w:p w14:paraId="0639CD66" w14:textId="77777777" w:rsidR="00A81834" w:rsidRPr="00711F03" w:rsidRDefault="00A81834" w:rsidP="00A81834">
            <w:pPr>
              <w:spacing w:after="0"/>
              <w:jc w:val="right"/>
              <w:rPr>
                <w:color w:val="000000"/>
                <w:sz w:val="24"/>
                <w:szCs w:val="24"/>
              </w:rPr>
            </w:pPr>
            <w:r w:rsidRPr="00711F03">
              <w:rPr>
                <w:color w:val="000000"/>
                <w:sz w:val="24"/>
                <w:szCs w:val="24"/>
              </w:rPr>
              <w:t>5.8</w:t>
            </w:r>
          </w:p>
        </w:tc>
        <w:tc>
          <w:tcPr>
            <w:tcW w:w="960" w:type="dxa"/>
            <w:tcBorders>
              <w:top w:val="nil"/>
              <w:left w:val="nil"/>
              <w:bottom w:val="nil"/>
              <w:right w:val="nil"/>
            </w:tcBorders>
            <w:shd w:val="clear" w:color="000000" w:fill="F9888A"/>
            <w:noWrap/>
            <w:vAlign w:val="bottom"/>
            <w:hideMark/>
          </w:tcPr>
          <w:p w14:paraId="728981E4" w14:textId="77777777" w:rsidR="00A81834" w:rsidRPr="00711F03" w:rsidRDefault="00A81834" w:rsidP="00A81834">
            <w:pPr>
              <w:spacing w:after="0"/>
              <w:jc w:val="right"/>
              <w:rPr>
                <w:color w:val="000000"/>
                <w:sz w:val="24"/>
                <w:szCs w:val="24"/>
              </w:rPr>
            </w:pPr>
            <w:r w:rsidRPr="00711F03">
              <w:rPr>
                <w:color w:val="000000"/>
                <w:sz w:val="24"/>
                <w:szCs w:val="24"/>
              </w:rPr>
              <w:t>7.88</w:t>
            </w:r>
          </w:p>
        </w:tc>
        <w:tc>
          <w:tcPr>
            <w:tcW w:w="960" w:type="dxa"/>
            <w:tcBorders>
              <w:top w:val="nil"/>
              <w:left w:val="nil"/>
              <w:bottom w:val="nil"/>
              <w:right w:val="single" w:sz="4" w:space="0" w:color="auto"/>
            </w:tcBorders>
            <w:shd w:val="clear" w:color="000000" w:fill="FA9496"/>
            <w:noWrap/>
            <w:vAlign w:val="bottom"/>
            <w:hideMark/>
          </w:tcPr>
          <w:p w14:paraId="2048FEBE" w14:textId="77777777" w:rsidR="00A81834" w:rsidRPr="00711F03" w:rsidRDefault="00A81834" w:rsidP="00A81834">
            <w:pPr>
              <w:spacing w:after="0"/>
              <w:jc w:val="right"/>
              <w:rPr>
                <w:color w:val="000000"/>
                <w:sz w:val="24"/>
                <w:szCs w:val="24"/>
              </w:rPr>
            </w:pPr>
            <w:r w:rsidRPr="00711F03">
              <w:rPr>
                <w:color w:val="000000"/>
                <w:sz w:val="24"/>
                <w:szCs w:val="24"/>
              </w:rPr>
              <w:t>5.44</w:t>
            </w:r>
          </w:p>
        </w:tc>
      </w:tr>
      <w:tr w:rsidR="00A81834" w:rsidRPr="00711F03" w14:paraId="09DE5958" w14:textId="77777777" w:rsidTr="00A81834">
        <w:trPr>
          <w:trHeight w:val="300"/>
        </w:trPr>
        <w:tc>
          <w:tcPr>
            <w:tcW w:w="960" w:type="dxa"/>
            <w:tcBorders>
              <w:top w:val="nil"/>
              <w:left w:val="nil"/>
              <w:bottom w:val="nil"/>
              <w:right w:val="nil"/>
            </w:tcBorders>
            <w:shd w:val="clear" w:color="000000" w:fill="FFFFFF"/>
            <w:noWrap/>
            <w:vAlign w:val="bottom"/>
            <w:hideMark/>
          </w:tcPr>
          <w:p w14:paraId="55F95895" w14:textId="77777777" w:rsidR="00A81834" w:rsidRPr="00711F03" w:rsidRDefault="00A81834" w:rsidP="00A81834">
            <w:pPr>
              <w:spacing w:after="0"/>
              <w:jc w:val="center"/>
              <w:rPr>
                <w:color w:val="000000"/>
                <w:sz w:val="24"/>
                <w:szCs w:val="24"/>
              </w:rPr>
            </w:pPr>
            <w:r w:rsidRPr="00711F03">
              <w:rPr>
                <w:color w:val="000000"/>
                <w:sz w:val="24"/>
                <w:szCs w:val="24"/>
              </w:rPr>
              <w:t>Jun</w:t>
            </w:r>
          </w:p>
        </w:tc>
        <w:tc>
          <w:tcPr>
            <w:tcW w:w="960" w:type="dxa"/>
            <w:tcBorders>
              <w:top w:val="single" w:sz="4" w:space="0" w:color="auto"/>
              <w:left w:val="single" w:sz="4" w:space="0" w:color="auto"/>
              <w:bottom w:val="single" w:sz="4" w:space="0" w:color="auto"/>
              <w:right w:val="single" w:sz="4" w:space="0" w:color="auto"/>
            </w:tcBorders>
            <w:shd w:val="clear" w:color="000000" w:fill="FAAEB0"/>
            <w:noWrap/>
            <w:vAlign w:val="bottom"/>
            <w:hideMark/>
          </w:tcPr>
          <w:p w14:paraId="59C83481" w14:textId="77777777" w:rsidR="00A81834" w:rsidRPr="00711F03" w:rsidRDefault="00A81834" w:rsidP="00A81834">
            <w:pPr>
              <w:spacing w:after="0"/>
              <w:jc w:val="right"/>
              <w:rPr>
                <w:color w:val="000000"/>
                <w:sz w:val="24"/>
                <w:szCs w:val="24"/>
              </w:rPr>
            </w:pPr>
            <w:r w:rsidRPr="00711F03">
              <w:rPr>
                <w:color w:val="000000"/>
                <w:sz w:val="24"/>
                <w:szCs w:val="24"/>
              </w:rPr>
              <w:t>0</w:t>
            </w:r>
          </w:p>
        </w:tc>
        <w:tc>
          <w:tcPr>
            <w:tcW w:w="960" w:type="dxa"/>
            <w:tcBorders>
              <w:top w:val="nil"/>
              <w:left w:val="nil"/>
              <w:bottom w:val="nil"/>
              <w:right w:val="nil"/>
            </w:tcBorders>
            <w:shd w:val="clear" w:color="000000" w:fill="F9888A"/>
            <w:noWrap/>
            <w:vAlign w:val="bottom"/>
            <w:hideMark/>
          </w:tcPr>
          <w:p w14:paraId="709313AC" w14:textId="77777777" w:rsidR="00A81834" w:rsidRPr="00711F03" w:rsidRDefault="00A81834" w:rsidP="00A81834">
            <w:pPr>
              <w:spacing w:after="0"/>
              <w:jc w:val="right"/>
              <w:rPr>
                <w:color w:val="000000"/>
                <w:sz w:val="24"/>
                <w:szCs w:val="24"/>
              </w:rPr>
            </w:pPr>
            <w:r w:rsidRPr="00711F03">
              <w:rPr>
                <w:color w:val="000000"/>
                <w:sz w:val="24"/>
                <w:szCs w:val="24"/>
              </w:rPr>
              <w:t>7.8</w:t>
            </w:r>
          </w:p>
        </w:tc>
        <w:tc>
          <w:tcPr>
            <w:tcW w:w="960" w:type="dxa"/>
            <w:tcBorders>
              <w:top w:val="nil"/>
              <w:left w:val="nil"/>
              <w:bottom w:val="nil"/>
              <w:right w:val="nil"/>
            </w:tcBorders>
            <w:shd w:val="clear" w:color="000000" w:fill="F98E90"/>
            <w:noWrap/>
            <w:vAlign w:val="bottom"/>
            <w:hideMark/>
          </w:tcPr>
          <w:p w14:paraId="5566B361" w14:textId="77777777" w:rsidR="00A81834" w:rsidRPr="00711F03" w:rsidRDefault="00A81834" w:rsidP="00A81834">
            <w:pPr>
              <w:spacing w:after="0"/>
              <w:jc w:val="right"/>
              <w:rPr>
                <w:color w:val="000000"/>
                <w:sz w:val="24"/>
                <w:szCs w:val="24"/>
              </w:rPr>
            </w:pPr>
            <w:r w:rsidRPr="00711F03">
              <w:rPr>
                <w:color w:val="000000"/>
                <w:sz w:val="24"/>
                <w:szCs w:val="24"/>
              </w:rPr>
              <w:t>6.7</w:t>
            </w:r>
          </w:p>
        </w:tc>
        <w:tc>
          <w:tcPr>
            <w:tcW w:w="960" w:type="dxa"/>
            <w:tcBorders>
              <w:top w:val="nil"/>
              <w:left w:val="nil"/>
              <w:bottom w:val="nil"/>
              <w:right w:val="nil"/>
            </w:tcBorders>
            <w:shd w:val="clear" w:color="000000" w:fill="F9898C"/>
            <w:noWrap/>
            <w:vAlign w:val="bottom"/>
            <w:hideMark/>
          </w:tcPr>
          <w:p w14:paraId="5FFC80DB" w14:textId="77777777" w:rsidR="00A81834" w:rsidRPr="00711F03" w:rsidRDefault="00A81834" w:rsidP="00A81834">
            <w:pPr>
              <w:spacing w:after="0"/>
              <w:jc w:val="right"/>
              <w:rPr>
                <w:color w:val="000000"/>
                <w:sz w:val="24"/>
                <w:szCs w:val="24"/>
              </w:rPr>
            </w:pPr>
            <w:r w:rsidRPr="00711F03">
              <w:rPr>
                <w:color w:val="000000"/>
                <w:sz w:val="24"/>
                <w:szCs w:val="24"/>
              </w:rPr>
              <w:t>7.56</w:t>
            </w:r>
          </w:p>
        </w:tc>
        <w:tc>
          <w:tcPr>
            <w:tcW w:w="960" w:type="dxa"/>
            <w:tcBorders>
              <w:top w:val="nil"/>
              <w:left w:val="nil"/>
              <w:bottom w:val="nil"/>
              <w:right w:val="single" w:sz="4" w:space="0" w:color="auto"/>
            </w:tcBorders>
            <w:shd w:val="clear" w:color="000000" w:fill="F98B8E"/>
            <w:noWrap/>
            <w:vAlign w:val="bottom"/>
            <w:hideMark/>
          </w:tcPr>
          <w:p w14:paraId="74E82B9F" w14:textId="77777777" w:rsidR="00A81834" w:rsidRPr="00711F03" w:rsidRDefault="00A81834" w:rsidP="00A81834">
            <w:pPr>
              <w:spacing w:after="0"/>
              <w:jc w:val="right"/>
              <w:rPr>
                <w:color w:val="000000"/>
                <w:sz w:val="24"/>
                <w:szCs w:val="24"/>
              </w:rPr>
            </w:pPr>
            <w:r w:rsidRPr="00711F03">
              <w:rPr>
                <w:color w:val="000000"/>
                <w:sz w:val="24"/>
                <w:szCs w:val="24"/>
              </w:rPr>
              <w:t>7.14</w:t>
            </w:r>
          </w:p>
        </w:tc>
      </w:tr>
      <w:tr w:rsidR="00A81834" w:rsidRPr="00711F03" w14:paraId="0D4D9120" w14:textId="77777777" w:rsidTr="00A81834">
        <w:trPr>
          <w:trHeight w:val="300"/>
        </w:trPr>
        <w:tc>
          <w:tcPr>
            <w:tcW w:w="960" w:type="dxa"/>
            <w:tcBorders>
              <w:top w:val="nil"/>
              <w:left w:val="nil"/>
              <w:bottom w:val="nil"/>
              <w:right w:val="nil"/>
            </w:tcBorders>
            <w:shd w:val="clear" w:color="000000" w:fill="FFFFFF"/>
            <w:noWrap/>
            <w:vAlign w:val="bottom"/>
            <w:hideMark/>
          </w:tcPr>
          <w:p w14:paraId="32162BB5" w14:textId="77777777" w:rsidR="00A81834" w:rsidRPr="00711F03" w:rsidRDefault="00A81834" w:rsidP="00A81834">
            <w:pPr>
              <w:spacing w:after="0"/>
              <w:jc w:val="center"/>
              <w:rPr>
                <w:color w:val="000000"/>
                <w:sz w:val="24"/>
                <w:szCs w:val="24"/>
              </w:rPr>
            </w:pPr>
            <w:r w:rsidRPr="00711F03">
              <w:rPr>
                <w:color w:val="000000"/>
                <w:sz w:val="24"/>
                <w:szCs w:val="24"/>
              </w:rPr>
              <w:t>Jul</w:t>
            </w:r>
          </w:p>
        </w:tc>
        <w:tc>
          <w:tcPr>
            <w:tcW w:w="960" w:type="dxa"/>
            <w:tcBorders>
              <w:top w:val="nil"/>
              <w:left w:val="single" w:sz="4" w:space="0" w:color="auto"/>
              <w:bottom w:val="nil"/>
              <w:right w:val="nil"/>
            </w:tcBorders>
            <w:shd w:val="clear" w:color="000000" w:fill="FAADB0"/>
            <w:noWrap/>
            <w:vAlign w:val="bottom"/>
            <w:hideMark/>
          </w:tcPr>
          <w:p w14:paraId="17979513" w14:textId="77777777" w:rsidR="00A81834" w:rsidRPr="00711F03" w:rsidRDefault="00A81834" w:rsidP="00A81834">
            <w:pPr>
              <w:spacing w:after="0"/>
              <w:jc w:val="right"/>
              <w:rPr>
                <w:color w:val="000000"/>
                <w:sz w:val="24"/>
                <w:szCs w:val="24"/>
              </w:rPr>
            </w:pPr>
            <w:r w:rsidRPr="00711F03">
              <w:rPr>
                <w:color w:val="000000"/>
                <w:sz w:val="24"/>
                <w:szCs w:val="24"/>
              </w:rPr>
              <w:t>0.08</w:t>
            </w:r>
          </w:p>
        </w:tc>
        <w:tc>
          <w:tcPr>
            <w:tcW w:w="960" w:type="dxa"/>
            <w:tcBorders>
              <w:top w:val="nil"/>
              <w:left w:val="nil"/>
              <w:bottom w:val="nil"/>
              <w:right w:val="nil"/>
            </w:tcBorders>
            <w:shd w:val="clear" w:color="000000" w:fill="F98789"/>
            <w:noWrap/>
            <w:vAlign w:val="bottom"/>
            <w:hideMark/>
          </w:tcPr>
          <w:p w14:paraId="2D3EB6F8" w14:textId="77777777" w:rsidR="00A81834" w:rsidRPr="00711F03" w:rsidRDefault="00A81834" w:rsidP="00A81834">
            <w:pPr>
              <w:spacing w:after="0"/>
              <w:jc w:val="right"/>
              <w:rPr>
                <w:color w:val="000000"/>
                <w:sz w:val="24"/>
                <w:szCs w:val="24"/>
              </w:rPr>
            </w:pPr>
            <w:r w:rsidRPr="00711F03">
              <w:rPr>
                <w:color w:val="000000"/>
                <w:sz w:val="24"/>
                <w:szCs w:val="24"/>
              </w:rPr>
              <w:t>8.12</w:t>
            </w:r>
          </w:p>
        </w:tc>
        <w:tc>
          <w:tcPr>
            <w:tcW w:w="960" w:type="dxa"/>
            <w:tcBorders>
              <w:top w:val="nil"/>
              <w:left w:val="nil"/>
              <w:bottom w:val="nil"/>
              <w:right w:val="nil"/>
            </w:tcBorders>
            <w:shd w:val="clear" w:color="000000" w:fill="F98183"/>
            <w:noWrap/>
            <w:vAlign w:val="bottom"/>
            <w:hideMark/>
          </w:tcPr>
          <w:p w14:paraId="59FE235B" w14:textId="77777777" w:rsidR="00A81834" w:rsidRPr="00711F03" w:rsidRDefault="00A81834" w:rsidP="00A81834">
            <w:pPr>
              <w:spacing w:after="0"/>
              <w:jc w:val="right"/>
              <w:rPr>
                <w:color w:val="000000"/>
                <w:sz w:val="24"/>
                <w:szCs w:val="24"/>
              </w:rPr>
            </w:pPr>
            <w:r w:rsidRPr="00711F03">
              <w:rPr>
                <w:color w:val="000000"/>
                <w:sz w:val="24"/>
                <w:szCs w:val="24"/>
              </w:rPr>
              <w:t>9.26</w:t>
            </w:r>
          </w:p>
        </w:tc>
        <w:tc>
          <w:tcPr>
            <w:tcW w:w="960" w:type="dxa"/>
            <w:tcBorders>
              <w:top w:val="nil"/>
              <w:left w:val="nil"/>
              <w:bottom w:val="nil"/>
              <w:right w:val="nil"/>
            </w:tcBorders>
            <w:shd w:val="clear" w:color="000000" w:fill="F98588"/>
            <w:noWrap/>
            <w:vAlign w:val="bottom"/>
            <w:hideMark/>
          </w:tcPr>
          <w:p w14:paraId="059F3D0B" w14:textId="77777777" w:rsidR="00A81834" w:rsidRPr="00711F03" w:rsidRDefault="00A81834" w:rsidP="00A81834">
            <w:pPr>
              <w:spacing w:after="0"/>
              <w:jc w:val="right"/>
              <w:rPr>
                <w:color w:val="000000"/>
                <w:sz w:val="24"/>
                <w:szCs w:val="24"/>
              </w:rPr>
            </w:pPr>
            <w:r w:rsidRPr="00711F03">
              <w:rPr>
                <w:color w:val="000000"/>
                <w:sz w:val="24"/>
                <w:szCs w:val="24"/>
              </w:rPr>
              <w:t>8.38</w:t>
            </w:r>
          </w:p>
        </w:tc>
        <w:tc>
          <w:tcPr>
            <w:tcW w:w="960" w:type="dxa"/>
            <w:tcBorders>
              <w:top w:val="nil"/>
              <w:left w:val="nil"/>
              <w:bottom w:val="nil"/>
              <w:right w:val="single" w:sz="4" w:space="0" w:color="auto"/>
            </w:tcBorders>
            <w:shd w:val="clear" w:color="000000" w:fill="F97E80"/>
            <w:noWrap/>
            <w:vAlign w:val="bottom"/>
            <w:hideMark/>
          </w:tcPr>
          <w:p w14:paraId="48F58073" w14:textId="77777777" w:rsidR="00A81834" w:rsidRPr="00711F03" w:rsidRDefault="00A81834" w:rsidP="00A81834">
            <w:pPr>
              <w:spacing w:after="0"/>
              <w:jc w:val="right"/>
              <w:rPr>
                <w:color w:val="000000"/>
                <w:sz w:val="24"/>
                <w:szCs w:val="24"/>
              </w:rPr>
            </w:pPr>
            <w:r w:rsidRPr="00711F03">
              <w:rPr>
                <w:color w:val="000000"/>
                <w:sz w:val="24"/>
                <w:szCs w:val="24"/>
              </w:rPr>
              <w:t>9.86</w:t>
            </w:r>
          </w:p>
        </w:tc>
      </w:tr>
      <w:tr w:rsidR="00A81834" w:rsidRPr="00711F03" w14:paraId="71B9D5A0" w14:textId="77777777" w:rsidTr="00A81834">
        <w:trPr>
          <w:trHeight w:val="300"/>
        </w:trPr>
        <w:tc>
          <w:tcPr>
            <w:tcW w:w="960" w:type="dxa"/>
            <w:tcBorders>
              <w:top w:val="nil"/>
              <w:left w:val="nil"/>
              <w:bottom w:val="nil"/>
              <w:right w:val="nil"/>
            </w:tcBorders>
            <w:shd w:val="clear" w:color="000000" w:fill="FFFFFF"/>
            <w:noWrap/>
            <w:vAlign w:val="bottom"/>
            <w:hideMark/>
          </w:tcPr>
          <w:p w14:paraId="73C527D4" w14:textId="77777777" w:rsidR="00A81834" w:rsidRPr="00711F03" w:rsidRDefault="00A81834" w:rsidP="00A81834">
            <w:pPr>
              <w:spacing w:after="0"/>
              <w:jc w:val="center"/>
              <w:rPr>
                <w:color w:val="000000"/>
                <w:sz w:val="24"/>
                <w:szCs w:val="24"/>
              </w:rPr>
            </w:pPr>
            <w:r w:rsidRPr="00711F03">
              <w:rPr>
                <w:color w:val="000000"/>
                <w:sz w:val="24"/>
                <w:szCs w:val="24"/>
              </w:rPr>
              <w:t>Aug</w:t>
            </w:r>
          </w:p>
        </w:tc>
        <w:tc>
          <w:tcPr>
            <w:tcW w:w="960" w:type="dxa"/>
            <w:tcBorders>
              <w:top w:val="nil"/>
              <w:left w:val="single" w:sz="4" w:space="0" w:color="auto"/>
              <w:bottom w:val="nil"/>
              <w:right w:val="nil"/>
            </w:tcBorders>
            <w:shd w:val="clear" w:color="000000" w:fill="F98E90"/>
            <w:noWrap/>
            <w:vAlign w:val="bottom"/>
            <w:hideMark/>
          </w:tcPr>
          <w:p w14:paraId="6D95DA7C" w14:textId="77777777" w:rsidR="00A81834" w:rsidRPr="00711F03" w:rsidRDefault="00A81834" w:rsidP="00A81834">
            <w:pPr>
              <w:spacing w:after="0"/>
              <w:jc w:val="right"/>
              <w:rPr>
                <w:color w:val="000000"/>
                <w:sz w:val="24"/>
                <w:szCs w:val="24"/>
              </w:rPr>
            </w:pPr>
            <w:r w:rsidRPr="00711F03">
              <w:rPr>
                <w:color w:val="000000"/>
                <w:sz w:val="24"/>
                <w:szCs w:val="24"/>
              </w:rPr>
              <w:t>6.58</w:t>
            </w:r>
          </w:p>
        </w:tc>
        <w:tc>
          <w:tcPr>
            <w:tcW w:w="960" w:type="dxa"/>
            <w:tcBorders>
              <w:top w:val="nil"/>
              <w:left w:val="nil"/>
              <w:bottom w:val="nil"/>
              <w:right w:val="nil"/>
            </w:tcBorders>
            <w:shd w:val="clear" w:color="000000" w:fill="F98D90"/>
            <w:noWrap/>
            <w:vAlign w:val="bottom"/>
            <w:hideMark/>
          </w:tcPr>
          <w:p w14:paraId="28EBCB99" w14:textId="77777777" w:rsidR="00A81834" w:rsidRPr="00711F03" w:rsidRDefault="00A81834" w:rsidP="00A81834">
            <w:pPr>
              <w:spacing w:after="0"/>
              <w:jc w:val="right"/>
              <w:rPr>
                <w:color w:val="000000"/>
                <w:sz w:val="24"/>
                <w:szCs w:val="24"/>
              </w:rPr>
            </w:pPr>
            <w:r w:rsidRPr="00711F03">
              <w:rPr>
                <w:color w:val="000000"/>
                <w:sz w:val="24"/>
                <w:szCs w:val="24"/>
              </w:rPr>
              <w:t>6.72</w:t>
            </w:r>
          </w:p>
        </w:tc>
        <w:tc>
          <w:tcPr>
            <w:tcW w:w="960" w:type="dxa"/>
            <w:tcBorders>
              <w:top w:val="nil"/>
              <w:left w:val="nil"/>
              <w:bottom w:val="nil"/>
              <w:right w:val="nil"/>
            </w:tcBorders>
            <w:shd w:val="clear" w:color="000000" w:fill="F97E81"/>
            <w:noWrap/>
            <w:vAlign w:val="bottom"/>
            <w:hideMark/>
          </w:tcPr>
          <w:p w14:paraId="78EE6C7E" w14:textId="77777777" w:rsidR="00A81834" w:rsidRPr="00711F03" w:rsidRDefault="00A81834" w:rsidP="00A81834">
            <w:pPr>
              <w:spacing w:after="0"/>
              <w:jc w:val="right"/>
              <w:rPr>
                <w:color w:val="000000"/>
                <w:sz w:val="24"/>
                <w:szCs w:val="24"/>
              </w:rPr>
            </w:pPr>
            <w:r w:rsidRPr="00711F03">
              <w:rPr>
                <w:color w:val="000000"/>
                <w:sz w:val="24"/>
                <w:szCs w:val="24"/>
              </w:rPr>
              <w:t>9.82</w:t>
            </w:r>
          </w:p>
        </w:tc>
        <w:tc>
          <w:tcPr>
            <w:tcW w:w="960" w:type="dxa"/>
            <w:tcBorders>
              <w:top w:val="nil"/>
              <w:left w:val="nil"/>
              <w:bottom w:val="nil"/>
              <w:right w:val="nil"/>
            </w:tcBorders>
            <w:shd w:val="clear" w:color="000000" w:fill="F9898C"/>
            <w:noWrap/>
            <w:vAlign w:val="bottom"/>
            <w:hideMark/>
          </w:tcPr>
          <w:p w14:paraId="6DC51BA7" w14:textId="77777777" w:rsidR="00A81834" w:rsidRPr="00711F03" w:rsidRDefault="00A81834" w:rsidP="00A81834">
            <w:pPr>
              <w:spacing w:after="0"/>
              <w:jc w:val="right"/>
              <w:rPr>
                <w:color w:val="000000"/>
                <w:sz w:val="24"/>
                <w:szCs w:val="24"/>
              </w:rPr>
            </w:pPr>
            <w:r w:rsidRPr="00711F03">
              <w:rPr>
                <w:color w:val="000000"/>
                <w:sz w:val="24"/>
                <w:szCs w:val="24"/>
              </w:rPr>
              <w:t>7.56</w:t>
            </w:r>
          </w:p>
        </w:tc>
        <w:tc>
          <w:tcPr>
            <w:tcW w:w="960" w:type="dxa"/>
            <w:tcBorders>
              <w:top w:val="nil"/>
              <w:left w:val="nil"/>
              <w:bottom w:val="nil"/>
              <w:right w:val="single" w:sz="4" w:space="0" w:color="auto"/>
            </w:tcBorders>
            <w:shd w:val="clear" w:color="000000" w:fill="F97B7D"/>
            <w:noWrap/>
            <w:vAlign w:val="bottom"/>
            <w:hideMark/>
          </w:tcPr>
          <w:p w14:paraId="3DC2B580" w14:textId="77777777" w:rsidR="00A81834" w:rsidRPr="00711F03" w:rsidRDefault="00A81834" w:rsidP="00A81834">
            <w:pPr>
              <w:spacing w:after="0"/>
              <w:jc w:val="right"/>
              <w:rPr>
                <w:color w:val="000000"/>
                <w:sz w:val="24"/>
                <w:szCs w:val="24"/>
              </w:rPr>
            </w:pPr>
            <w:r w:rsidRPr="00711F03">
              <w:rPr>
                <w:color w:val="000000"/>
                <w:sz w:val="24"/>
                <w:szCs w:val="24"/>
              </w:rPr>
              <w:t>10.5</w:t>
            </w:r>
          </w:p>
        </w:tc>
      </w:tr>
      <w:tr w:rsidR="00A81834" w:rsidRPr="00711F03" w14:paraId="3D42C6C5" w14:textId="77777777" w:rsidTr="00A81834">
        <w:trPr>
          <w:trHeight w:val="300"/>
        </w:trPr>
        <w:tc>
          <w:tcPr>
            <w:tcW w:w="960" w:type="dxa"/>
            <w:tcBorders>
              <w:top w:val="nil"/>
              <w:left w:val="nil"/>
              <w:bottom w:val="nil"/>
              <w:right w:val="nil"/>
            </w:tcBorders>
            <w:shd w:val="clear" w:color="000000" w:fill="FFFFFF"/>
            <w:noWrap/>
            <w:vAlign w:val="bottom"/>
            <w:hideMark/>
          </w:tcPr>
          <w:p w14:paraId="01454B12" w14:textId="77777777" w:rsidR="00A81834" w:rsidRPr="00711F03" w:rsidRDefault="00A81834" w:rsidP="00A81834">
            <w:pPr>
              <w:spacing w:after="0"/>
              <w:jc w:val="center"/>
              <w:rPr>
                <w:color w:val="000000"/>
                <w:sz w:val="24"/>
                <w:szCs w:val="24"/>
              </w:rPr>
            </w:pPr>
            <w:r w:rsidRPr="00711F03">
              <w:rPr>
                <w:color w:val="000000"/>
                <w:sz w:val="24"/>
                <w:szCs w:val="24"/>
              </w:rPr>
              <w:t>Sep</w:t>
            </w:r>
          </w:p>
        </w:tc>
        <w:tc>
          <w:tcPr>
            <w:tcW w:w="960" w:type="dxa"/>
            <w:tcBorders>
              <w:top w:val="nil"/>
              <w:left w:val="single" w:sz="4" w:space="0" w:color="auto"/>
              <w:bottom w:val="nil"/>
              <w:right w:val="nil"/>
            </w:tcBorders>
            <w:shd w:val="clear" w:color="000000" w:fill="FA9597"/>
            <w:noWrap/>
            <w:vAlign w:val="bottom"/>
            <w:hideMark/>
          </w:tcPr>
          <w:p w14:paraId="5A5DB366" w14:textId="77777777" w:rsidR="00A81834" w:rsidRPr="00711F03" w:rsidRDefault="00A81834" w:rsidP="00A81834">
            <w:pPr>
              <w:spacing w:after="0"/>
              <w:jc w:val="right"/>
              <w:rPr>
                <w:color w:val="000000"/>
                <w:sz w:val="24"/>
                <w:szCs w:val="24"/>
              </w:rPr>
            </w:pPr>
            <w:r w:rsidRPr="00711F03">
              <w:rPr>
                <w:color w:val="000000"/>
                <w:sz w:val="24"/>
                <w:szCs w:val="24"/>
              </w:rPr>
              <w:t>5.24</w:t>
            </w:r>
          </w:p>
        </w:tc>
        <w:tc>
          <w:tcPr>
            <w:tcW w:w="960" w:type="dxa"/>
            <w:tcBorders>
              <w:top w:val="nil"/>
              <w:left w:val="nil"/>
              <w:bottom w:val="nil"/>
              <w:right w:val="nil"/>
            </w:tcBorders>
            <w:shd w:val="clear" w:color="000000" w:fill="F98A8D"/>
            <w:noWrap/>
            <w:vAlign w:val="bottom"/>
            <w:hideMark/>
          </w:tcPr>
          <w:p w14:paraId="57B8434B" w14:textId="77777777" w:rsidR="00A81834" w:rsidRPr="00711F03" w:rsidRDefault="00A81834" w:rsidP="00A81834">
            <w:pPr>
              <w:spacing w:after="0"/>
              <w:jc w:val="right"/>
              <w:rPr>
                <w:color w:val="000000"/>
                <w:sz w:val="24"/>
                <w:szCs w:val="24"/>
              </w:rPr>
            </w:pPr>
            <w:r w:rsidRPr="00711F03">
              <w:rPr>
                <w:color w:val="000000"/>
                <w:sz w:val="24"/>
                <w:szCs w:val="24"/>
              </w:rPr>
              <w:t>7.34</w:t>
            </w:r>
          </w:p>
        </w:tc>
        <w:tc>
          <w:tcPr>
            <w:tcW w:w="960" w:type="dxa"/>
            <w:tcBorders>
              <w:top w:val="nil"/>
              <w:left w:val="nil"/>
              <w:bottom w:val="nil"/>
              <w:right w:val="nil"/>
            </w:tcBorders>
            <w:shd w:val="clear" w:color="000000" w:fill="F97E80"/>
            <w:noWrap/>
            <w:vAlign w:val="bottom"/>
            <w:hideMark/>
          </w:tcPr>
          <w:p w14:paraId="52FA877C" w14:textId="77777777" w:rsidR="00A81834" w:rsidRPr="00711F03" w:rsidRDefault="00A81834" w:rsidP="00A81834">
            <w:pPr>
              <w:spacing w:after="0"/>
              <w:jc w:val="right"/>
              <w:rPr>
                <w:color w:val="000000"/>
                <w:sz w:val="24"/>
                <w:szCs w:val="24"/>
              </w:rPr>
            </w:pPr>
            <w:r w:rsidRPr="00711F03">
              <w:rPr>
                <w:color w:val="000000"/>
                <w:sz w:val="24"/>
                <w:szCs w:val="24"/>
              </w:rPr>
              <w:t>10</w:t>
            </w:r>
          </w:p>
        </w:tc>
        <w:tc>
          <w:tcPr>
            <w:tcW w:w="960" w:type="dxa"/>
            <w:tcBorders>
              <w:top w:val="nil"/>
              <w:left w:val="nil"/>
              <w:bottom w:val="nil"/>
              <w:right w:val="nil"/>
            </w:tcBorders>
            <w:shd w:val="clear" w:color="000000" w:fill="F98789"/>
            <w:noWrap/>
            <w:vAlign w:val="bottom"/>
            <w:hideMark/>
          </w:tcPr>
          <w:p w14:paraId="702C87D2" w14:textId="77777777" w:rsidR="00A81834" w:rsidRPr="00711F03" w:rsidRDefault="00A81834" w:rsidP="00A81834">
            <w:pPr>
              <w:spacing w:after="0"/>
              <w:jc w:val="right"/>
              <w:rPr>
                <w:color w:val="000000"/>
                <w:sz w:val="24"/>
                <w:szCs w:val="24"/>
              </w:rPr>
            </w:pPr>
            <w:r w:rsidRPr="00711F03">
              <w:rPr>
                <w:color w:val="000000"/>
                <w:sz w:val="24"/>
                <w:szCs w:val="24"/>
              </w:rPr>
              <w:t>8.04</w:t>
            </w:r>
          </w:p>
        </w:tc>
        <w:tc>
          <w:tcPr>
            <w:tcW w:w="960" w:type="dxa"/>
            <w:tcBorders>
              <w:top w:val="nil"/>
              <w:left w:val="nil"/>
              <w:bottom w:val="nil"/>
              <w:right w:val="single" w:sz="4" w:space="0" w:color="auto"/>
            </w:tcBorders>
            <w:shd w:val="clear" w:color="000000" w:fill="F97B7D"/>
            <w:noWrap/>
            <w:vAlign w:val="bottom"/>
            <w:hideMark/>
          </w:tcPr>
          <w:p w14:paraId="77637314" w14:textId="77777777" w:rsidR="00A81834" w:rsidRPr="00711F03" w:rsidRDefault="00A81834" w:rsidP="00A81834">
            <w:pPr>
              <w:spacing w:after="0"/>
              <w:jc w:val="right"/>
              <w:rPr>
                <w:color w:val="000000"/>
                <w:sz w:val="24"/>
                <w:szCs w:val="24"/>
              </w:rPr>
            </w:pPr>
            <w:r w:rsidRPr="00711F03">
              <w:rPr>
                <w:color w:val="000000"/>
                <w:sz w:val="24"/>
                <w:szCs w:val="24"/>
              </w:rPr>
              <w:t>10.5</w:t>
            </w:r>
          </w:p>
        </w:tc>
      </w:tr>
      <w:tr w:rsidR="00A81834" w:rsidRPr="00711F03" w14:paraId="16FCF119" w14:textId="77777777" w:rsidTr="00A81834">
        <w:trPr>
          <w:trHeight w:val="300"/>
        </w:trPr>
        <w:tc>
          <w:tcPr>
            <w:tcW w:w="960" w:type="dxa"/>
            <w:tcBorders>
              <w:top w:val="nil"/>
              <w:left w:val="nil"/>
              <w:bottom w:val="nil"/>
              <w:right w:val="nil"/>
            </w:tcBorders>
            <w:shd w:val="clear" w:color="000000" w:fill="FFFFFF"/>
            <w:noWrap/>
            <w:vAlign w:val="bottom"/>
            <w:hideMark/>
          </w:tcPr>
          <w:p w14:paraId="45D03AD3" w14:textId="77777777" w:rsidR="00A81834" w:rsidRPr="00711F03" w:rsidRDefault="00A81834" w:rsidP="00A81834">
            <w:pPr>
              <w:spacing w:after="0"/>
              <w:jc w:val="center"/>
              <w:rPr>
                <w:color w:val="000000"/>
                <w:sz w:val="24"/>
                <w:szCs w:val="24"/>
              </w:rPr>
            </w:pPr>
            <w:r w:rsidRPr="00711F03">
              <w:rPr>
                <w:color w:val="000000"/>
                <w:sz w:val="24"/>
                <w:szCs w:val="24"/>
              </w:rPr>
              <w:t>Oct</w:t>
            </w:r>
          </w:p>
        </w:tc>
        <w:tc>
          <w:tcPr>
            <w:tcW w:w="960" w:type="dxa"/>
            <w:tcBorders>
              <w:top w:val="nil"/>
              <w:left w:val="single" w:sz="4" w:space="0" w:color="auto"/>
              <w:bottom w:val="nil"/>
              <w:right w:val="nil"/>
            </w:tcBorders>
            <w:shd w:val="clear" w:color="000000" w:fill="F96D6F"/>
            <w:noWrap/>
            <w:vAlign w:val="bottom"/>
            <w:hideMark/>
          </w:tcPr>
          <w:p w14:paraId="606D8086" w14:textId="77777777" w:rsidR="00A81834" w:rsidRPr="00711F03" w:rsidRDefault="00A81834" w:rsidP="00A81834">
            <w:pPr>
              <w:spacing w:after="0"/>
              <w:jc w:val="right"/>
              <w:rPr>
                <w:color w:val="000000"/>
                <w:sz w:val="24"/>
                <w:szCs w:val="24"/>
              </w:rPr>
            </w:pPr>
            <w:r w:rsidRPr="00711F03">
              <w:rPr>
                <w:color w:val="000000"/>
                <w:sz w:val="24"/>
                <w:szCs w:val="24"/>
              </w:rPr>
              <w:t>13.52</w:t>
            </w:r>
          </w:p>
        </w:tc>
        <w:tc>
          <w:tcPr>
            <w:tcW w:w="960" w:type="dxa"/>
            <w:tcBorders>
              <w:top w:val="nil"/>
              <w:left w:val="nil"/>
              <w:bottom w:val="nil"/>
              <w:right w:val="nil"/>
            </w:tcBorders>
            <w:shd w:val="clear" w:color="000000" w:fill="F98E90"/>
            <w:noWrap/>
            <w:vAlign w:val="bottom"/>
            <w:hideMark/>
          </w:tcPr>
          <w:p w14:paraId="63E886A5" w14:textId="77777777" w:rsidR="00A81834" w:rsidRPr="00711F03" w:rsidRDefault="00A81834" w:rsidP="00A81834">
            <w:pPr>
              <w:spacing w:after="0"/>
              <w:jc w:val="right"/>
              <w:rPr>
                <w:color w:val="000000"/>
                <w:sz w:val="24"/>
                <w:szCs w:val="24"/>
              </w:rPr>
            </w:pPr>
            <w:r w:rsidRPr="00711F03">
              <w:rPr>
                <w:color w:val="000000"/>
                <w:sz w:val="24"/>
                <w:szCs w:val="24"/>
              </w:rPr>
              <w:t>6.64</w:t>
            </w:r>
          </w:p>
        </w:tc>
        <w:tc>
          <w:tcPr>
            <w:tcW w:w="960" w:type="dxa"/>
            <w:tcBorders>
              <w:top w:val="nil"/>
              <w:left w:val="nil"/>
              <w:bottom w:val="nil"/>
              <w:right w:val="nil"/>
            </w:tcBorders>
            <w:shd w:val="clear" w:color="000000" w:fill="F98587"/>
            <w:noWrap/>
            <w:vAlign w:val="bottom"/>
            <w:hideMark/>
          </w:tcPr>
          <w:p w14:paraId="6A824C58" w14:textId="77777777" w:rsidR="00A81834" w:rsidRPr="00711F03" w:rsidRDefault="00A81834" w:rsidP="00A81834">
            <w:pPr>
              <w:spacing w:after="0"/>
              <w:jc w:val="right"/>
              <w:rPr>
                <w:color w:val="000000"/>
                <w:sz w:val="24"/>
                <w:szCs w:val="24"/>
              </w:rPr>
            </w:pPr>
            <w:r w:rsidRPr="00711F03">
              <w:rPr>
                <w:color w:val="000000"/>
                <w:sz w:val="24"/>
                <w:szCs w:val="24"/>
              </w:rPr>
              <w:t>8.56</w:t>
            </w:r>
          </w:p>
        </w:tc>
        <w:tc>
          <w:tcPr>
            <w:tcW w:w="960" w:type="dxa"/>
            <w:tcBorders>
              <w:top w:val="nil"/>
              <w:left w:val="nil"/>
              <w:bottom w:val="nil"/>
              <w:right w:val="nil"/>
            </w:tcBorders>
            <w:shd w:val="clear" w:color="000000" w:fill="F98C8F"/>
            <w:noWrap/>
            <w:vAlign w:val="bottom"/>
            <w:hideMark/>
          </w:tcPr>
          <w:p w14:paraId="23B7B518" w14:textId="77777777" w:rsidR="00A81834" w:rsidRPr="00711F03" w:rsidRDefault="00A81834" w:rsidP="00A81834">
            <w:pPr>
              <w:spacing w:after="0"/>
              <w:jc w:val="right"/>
              <w:rPr>
                <w:color w:val="000000"/>
                <w:sz w:val="24"/>
                <w:szCs w:val="24"/>
              </w:rPr>
            </w:pPr>
            <w:r w:rsidRPr="00711F03">
              <w:rPr>
                <w:color w:val="000000"/>
                <w:sz w:val="24"/>
                <w:szCs w:val="24"/>
              </w:rPr>
              <w:t>6.96</w:t>
            </w:r>
          </w:p>
        </w:tc>
        <w:tc>
          <w:tcPr>
            <w:tcW w:w="960" w:type="dxa"/>
            <w:tcBorders>
              <w:top w:val="nil"/>
              <w:left w:val="nil"/>
              <w:bottom w:val="nil"/>
              <w:right w:val="single" w:sz="4" w:space="0" w:color="auto"/>
            </w:tcBorders>
            <w:shd w:val="clear" w:color="000000" w:fill="F98183"/>
            <w:noWrap/>
            <w:vAlign w:val="bottom"/>
            <w:hideMark/>
          </w:tcPr>
          <w:p w14:paraId="59AB2D7D" w14:textId="77777777" w:rsidR="00A81834" w:rsidRPr="00711F03" w:rsidRDefault="00A81834" w:rsidP="00A81834">
            <w:pPr>
              <w:spacing w:after="0"/>
              <w:jc w:val="right"/>
              <w:rPr>
                <w:color w:val="000000"/>
                <w:sz w:val="24"/>
                <w:szCs w:val="24"/>
              </w:rPr>
            </w:pPr>
            <w:r w:rsidRPr="00711F03">
              <w:rPr>
                <w:color w:val="000000"/>
                <w:sz w:val="24"/>
                <w:szCs w:val="24"/>
              </w:rPr>
              <w:t>9.24</w:t>
            </w:r>
          </w:p>
        </w:tc>
      </w:tr>
      <w:tr w:rsidR="00A81834" w:rsidRPr="00711F03" w14:paraId="4A7162F6" w14:textId="77777777" w:rsidTr="00A81834">
        <w:trPr>
          <w:trHeight w:val="300"/>
        </w:trPr>
        <w:tc>
          <w:tcPr>
            <w:tcW w:w="960" w:type="dxa"/>
            <w:tcBorders>
              <w:top w:val="nil"/>
              <w:left w:val="nil"/>
              <w:bottom w:val="nil"/>
              <w:right w:val="nil"/>
            </w:tcBorders>
            <w:shd w:val="clear" w:color="000000" w:fill="FFFFFF"/>
            <w:noWrap/>
            <w:vAlign w:val="bottom"/>
            <w:hideMark/>
          </w:tcPr>
          <w:p w14:paraId="00BA1A03" w14:textId="77777777" w:rsidR="00A81834" w:rsidRPr="00711F03" w:rsidRDefault="00A81834" w:rsidP="00A81834">
            <w:pPr>
              <w:spacing w:after="0"/>
              <w:jc w:val="center"/>
              <w:rPr>
                <w:color w:val="000000"/>
                <w:sz w:val="24"/>
                <w:szCs w:val="24"/>
              </w:rPr>
            </w:pPr>
            <w:r w:rsidRPr="00711F03">
              <w:rPr>
                <w:color w:val="000000"/>
                <w:sz w:val="24"/>
                <w:szCs w:val="24"/>
              </w:rPr>
              <w:t>Nov</w:t>
            </w:r>
          </w:p>
        </w:tc>
        <w:tc>
          <w:tcPr>
            <w:tcW w:w="960" w:type="dxa"/>
            <w:tcBorders>
              <w:top w:val="nil"/>
              <w:left w:val="single" w:sz="4" w:space="0" w:color="auto"/>
              <w:bottom w:val="nil"/>
              <w:right w:val="nil"/>
            </w:tcBorders>
            <w:shd w:val="clear" w:color="000000" w:fill="FA9D9F"/>
            <w:noWrap/>
            <w:vAlign w:val="bottom"/>
            <w:hideMark/>
          </w:tcPr>
          <w:p w14:paraId="7E8494F7" w14:textId="77777777" w:rsidR="00A81834" w:rsidRPr="00711F03" w:rsidRDefault="00A81834" w:rsidP="00A81834">
            <w:pPr>
              <w:spacing w:after="0"/>
              <w:jc w:val="right"/>
              <w:rPr>
                <w:color w:val="000000"/>
                <w:sz w:val="24"/>
                <w:szCs w:val="24"/>
              </w:rPr>
            </w:pPr>
            <w:r w:rsidRPr="00711F03">
              <w:rPr>
                <w:color w:val="000000"/>
                <w:sz w:val="24"/>
                <w:szCs w:val="24"/>
              </w:rPr>
              <w:t>3.52</w:t>
            </w:r>
          </w:p>
        </w:tc>
        <w:tc>
          <w:tcPr>
            <w:tcW w:w="960" w:type="dxa"/>
            <w:tcBorders>
              <w:top w:val="nil"/>
              <w:left w:val="nil"/>
              <w:bottom w:val="nil"/>
              <w:right w:val="nil"/>
            </w:tcBorders>
            <w:shd w:val="clear" w:color="000000" w:fill="FA9193"/>
            <w:noWrap/>
            <w:vAlign w:val="bottom"/>
            <w:hideMark/>
          </w:tcPr>
          <w:p w14:paraId="3F53CA8F" w14:textId="77777777" w:rsidR="00A81834" w:rsidRPr="00711F03" w:rsidRDefault="00A81834" w:rsidP="00A81834">
            <w:pPr>
              <w:spacing w:after="0"/>
              <w:jc w:val="right"/>
              <w:rPr>
                <w:color w:val="000000"/>
                <w:sz w:val="24"/>
                <w:szCs w:val="24"/>
              </w:rPr>
            </w:pPr>
            <w:r w:rsidRPr="00711F03">
              <w:rPr>
                <w:color w:val="000000"/>
                <w:sz w:val="24"/>
                <w:szCs w:val="24"/>
              </w:rPr>
              <w:t>6.06</w:t>
            </w:r>
          </w:p>
        </w:tc>
        <w:tc>
          <w:tcPr>
            <w:tcW w:w="960" w:type="dxa"/>
            <w:tcBorders>
              <w:top w:val="nil"/>
              <w:left w:val="nil"/>
              <w:bottom w:val="nil"/>
              <w:right w:val="nil"/>
            </w:tcBorders>
            <w:shd w:val="clear" w:color="000000" w:fill="F98B8E"/>
            <w:noWrap/>
            <w:vAlign w:val="bottom"/>
            <w:hideMark/>
          </w:tcPr>
          <w:p w14:paraId="0C8E9483" w14:textId="77777777" w:rsidR="00A81834" w:rsidRPr="00711F03" w:rsidRDefault="00A81834" w:rsidP="00A81834">
            <w:pPr>
              <w:spacing w:after="0"/>
              <w:jc w:val="right"/>
              <w:rPr>
                <w:color w:val="000000"/>
                <w:sz w:val="24"/>
                <w:szCs w:val="24"/>
              </w:rPr>
            </w:pPr>
            <w:r w:rsidRPr="00711F03">
              <w:rPr>
                <w:color w:val="000000"/>
                <w:sz w:val="24"/>
                <w:szCs w:val="24"/>
              </w:rPr>
              <w:t>7.16</w:t>
            </w:r>
          </w:p>
        </w:tc>
        <w:tc>
          <w:tcPr>
            <w:tcW w:w="960" w:type="dxa"/>
            <w:tcBorders>
              <w:top w:val="nil"/>
              <w:left w:val="nil"/>
              <w:bottom w:val="nil"/>
              <w:right w:val="nil"/>
            </w:tcBorders>
            <w:shd w:val="clear" w:color="000000" w:fill="FA9193"/>
            <w:noWrap/>
            <w:vAlign w:val="bottom"/>
            <w:hideMark/>
          </w:tcPr>
          <w:p w14:paraId="54E420C8" w14:textId="77777777" w:rsidR="00A81834" w:rsidRPr="00711F03" w:rsidRDefault="00A81834" w:rsidP="00A81834">
            <w:pPr>
              <w:spacing w:after="0"/>
              <w:jc w:val="right"/>
              <w:rPr>
                <w:color w:val="000000"/>
                <w:sz w:val="24"/>
                <w:szCs w:val="24"/>
              </w:rPr>
            </w:pPr>
            <w:r w:rsidRPr="00711F03">
              <w:rPr>
                <w:color w:val="000000"/>
                <w:sz w:val="24"/>
                <w:szCs w:val="24"/>
              </w:rPr>
              <w:t>6.08</w:t>
            </w:r>
          </w:p>
        </w:tc>
        <w:tc>
          <w:tcPr>
            <w:tcW w:w="960" w:type="dxa"/>
            <w:tcBorders>
              <w:top w:val="nil"/>
              <w:left w:val="nil"/>
              <w:bottom w:val="nil"/>
              <w:right w:val="single" w:sz="4" w:space="0" w:color="auto"/>
            </w:tcBorders>
            <w:shd w:val="clear" w:color="000000" w:fill="F98789"/>
            <w:noWrap/>
            <w:vAlign w:val="bottom"/>
            <w:hideMark/>
          </w:tcPr>
          <w:p w14:paraId="4ECA8587" w14:textId="77777777" w:rsidR="00A81834" w:rsidRPr="00711F03" w:rsidRDefault="00A81834" w:rsidP="00A81834">
            <w:pPr>
              <w:spacing w:after="0"/>
              <w:jc w:val="right"/>
              <w:rPr>
                <w:color w:val="000000"/>
                <w:sz w:val="24"/>
                <w:szCs w:val="24"/>
              </w:rPr>
            </w:pPr>
            <w:r w:rsidRPr="00711F03">
              <w:rPr>
                <w:color w:val="000000"/>
                <w:sz w:val="24"/>
                <w:szCs w:val="24"/>
              </w:rPr>
              <w:t>8</w:t>
            </w:r>
          </w:p>
        </w:tc>
      </w:tr>
      <w:tr w:rsidR="00A81834" w:rsidRPr="00711F03" w14:paraId="11197177" w14:textId="77777777" w:rsidTr="00A81834">
        <w:trPr>
          <w:trHeight w:val="300"/>
        </w:trPr>
        <w:tc>
          <w:tcPr>
            <w:tcW w:w="960" w:type="dxa"/>
            <w:tcBorders>
              <w:top w:val="nil"/>
              <w:left w:val="nil"/>
              <w:bottom w:val="nil"/>
              <w:right w:val="nil"/>
            </w:tcBorders>
            <w:shd w:val="clear" w:color="000000" w:fill="FFFFFF"/>
            <w:noWrap/>
            <w:vAlign w:val="bottom"/>
            <w:hideMark/>
          </w:tcPr>
          <w:p w14:paraId="7AEE45D0" w14:textId="77777777" w:rsidR="00A81834" w:rsidRPr="00711F03" w:rsidRDefault="00A81834" w:rsidP="00A81834">
            <w:pPr>
              <w:spacing w:after="0"/>
              <w:jc w:val="center"/>
              <w:rPr>
                <w:color w:val="000000"/>
                <w:sz w:val="24"/>
                <w:szCs w:val="24"/>
              </w:rPr>
            </w:pPr>
            <w:r w:rsidRPr="00711F03">
              <w:rPr>
                <w:color w:val="000000"/>
                <w:sz w:val="24"/>
                <w:szCs w:val="24"/>
              </w:rPr>
              <w:t>Dec</w:t>
            </w:r>
          </w:p>
        </w:tc>
        <w:tc>
          <w:tcPr>
            <w:tcW w:w="960" w:type="dxa"/>
            <w:tcBorders>
              <w:top w:val="nil"/>
              <w:left w:val="single" w:sz="4" w:space="0" w:color="auto"/>
              <w:bottom w:val="single" w:sz="4" w:space="0" w:color="auto"/>
              <w:right w:val="nil"/>
            </w:tcBorders>
            <w:shd w:val="clear" w:color="000000" w:fill="F8696B"/>
            <w:noWrap/>
            <w:vAlign w:val="bottom"/>
            <w:hideMark/>
          </w:tcPr>
          <w:p w14:paraId="21F94396" w14:textId="77777777" w:rsidR="00A81834" w:rsidRPr="00711F03" w:rsidRDefault="00A81834" w:rsidP="00A81834">
            <w:pPr>
              <w:spacing w:after="0"/>
              <w:jc w:val="right"/>
              <w:rPr>
                <w:color w:val="000000"/>
                <w:sz w:val="24"/>
                <w:szCs w:val="24"/>
              </w:rPr>
            </w:pPr>
            <w:r w:rsidRPr="00711F03">
              <w:rPr>
                <w:color w:val="000000"/>
                <w:sz w:val="24"/>
                <w:szCs w:val="24"/>
              </w:rPr>
              <w:t>14.16</w:t>
            </w:r>
          </w:p>
        </w:tc>
        <w:tc>
          <w:tcPr>
            <w:tcW w:w="960" w:type="dxa"/>
            <w:tcBorders>
              <w:top w:val="nil"/>
              <w:left w:val="nil"/>
              <w:bottom w:val="single" w:sz="4" w:space="0" w:color="auto"/>
              <w:right w:val="nil"/>
            </w:tcBorders>
            <w:shd w:val="clear" w:color="000000" w:fill="F97D7F"/>
            <w:noWrap/>
            <w:vAlign w:val="bottom"/>
            <w:hideMark/>
          </w:tcPr>
          <w:p w14:paraId="72A29141" w14:textId="77777777" w:rsidR="00A81834" w:rsidRPr="00711F03" w:rsidRDefault="00A81834" w:rsidP="00A81834">
            <w:pPr>
              <w:spacing w:after="0"/>
              <w:jc w:val="right"/>
              <w:rPr>
                <w:color w:val="000000"/>
                <w:sz w:val="24"/>
                <w:szCs w:val="24"/>
              </w:rPr>
            </w:pPr>
            <w:r w:rsidRPr="00711F03">
              <w:rPr>
                <w:color w:val="000000"/>
                <w:sz w:val="24"/>
                <w:szCs w:val="24"/>
              </w:rPr>
              <w:t>10.18</w:t>
            </w:r>
          </w:p>
        </w:tc>
        <w:tc>
          <w:tcPr>
            <w:tcW w:w="960" w:type="dxa"/>
            <w:tcBorders>
              <w:top w:val="nil"/>
              <w:left w:val="nil"/>
              <w:bottom w:val="single" w:sz="4" w:space="0" w:color="auto"/>
              <w:right w:val="nil"/>
            </w:tcBorders>
            <w:shd w:val="clear" w:color="000000" w:fill="FA999B"/>
            <w:noWrap/>
            <w:vAlign w:val="bottom"/>
            <w:hideMark/>
          </w:tcPr>
          <w:p w14:paraId="61AB5A8E" w14:textId="77777777" w:rsidR="00A81834" w:rsidRPr="00711F03" w:rsidRDefault="00A81834" w:rsidP="00A81834">
            <w:pPr>
              <w:spacing w:after="0"/>
              <w:jc w:val="right"/>
              <w:rPr>
                <w:color w:val="000000"/>
                <w:sz w:val="24"/>
                <w:szCs w:val="24"/>
              </w:rPr>
            </w:pPr>
            <w:r w:rsidRPr="00711F03">
              <w:rPr>
                <w:color w:val="000000"/>
                <w:sz w:val="24"/>
                <w:szCs w:val="24"/>
              </w:rPr>
              <w:t>4.42</w:t>
            </w:r>
          </w:p>
        </w:tc>
        <w:tc>
          <w:tcPr>
            <w:tcW w:w="960" w:type="dxa"/>
            <w:tcBorders>
              <w:top w:val="nil"/>
              <w:left w:val="nil"/>
              <w:bottom w:val="single" w:sz="4" w:space="0" w:color="auto"/>
              <w:right w:val="nil"/>
            </w:tcBorders>
            <w:shd w:val="clear" w:color="000000" w:fill="F98082"/>
            <w:noWrap/>
            <w:vAlign w:val="bottom"/>
            <w:hideMark/>
          </w:tcPr>
          <w:p w14:paraId="05BDE1D1" w14:textId="77777777" w:rsidR="00A81834" w:rsidRPr="00711F03" w:rsidRDefault="00A81834" w:rsidP="00A81834">
            <w:pPr>
              <w:spacing w:after="0"/>
              <w:jc w:val="right"/>
              <w:rPr>
                <w:color w:val="000000"/>
                <w:sz w:val="24"/>
                <w:szCs w:val="24"/>
              </w:rPr>
            </w:pPr>
            <w:r w:rsidRPr="00711F03">
              <w:rPr>
                <w:color w:val="000000"/>
                <w:sz w:val="24"/>
                <w:szCs w:val="24"/>
              </w:rPr>
              <w:t>9.46</w:t>
            </w:r>
          </w:p>
        </w:tc>
        <w:tc>
          <w:tcPr>
            <w:tcW w:w="960" w:type="dxa"/>
            <w:tcBorders>
              <w:top w:val="nil"/>
              <w:left w:val="nil"/>
              <w:bottom w:val="single" w:sz="4" w:space="0" w:color="auto"/>
              <w:right w:val="single" w:sz="4" w:space="0" w:color="auto"/>
            </w:tcBorders>
            <w:shd w:val="clear" w:color="000000" w:fill="FA9D9F"/>
            <w:noWrap/>
            <w:vAlign w:val="bottom"/>
            <w:hideMark/>
          </w:tcPr>
          <w:p w14:paraId="608CB570" w14:textId="77777777" w:rsidR="00A81834" w:rsidRPr="00711F03" w:rsidRDefault="00A81834" w:rsidP="00A81834">
            <w:pPr>
              <w:spacing w:after="0"/>
              <w:jc w:val="right"/>
              <w:rPr>
                <w:color w:val="000000"/>
                <w:sz w:val="24"/>
                <w:szCs w:val="24"/>
              </w:rPr>
            </w:pPr>
            <w:r w:rsidRPr="00711F03">
              <w:rPr>
                <w:color w:val="000000"/>
                <w:sz w:val="24"/>
                <w:szCs w:val="24"/>
              </w:rPr>
              <w:t>3.52</w:t>
            </w:r>
          </w:p>
        </w:tc>
      </w:tr>
    </w:tbl>
    <w:p w14:paraId="3A51ABC1" w14:textId="4A1F755E" w:rsidR="00A81834" w:rsidRPr="00711F03" w:rsidRDefault="00A81834" w:rsidP="00FE0BE7">
      <w:pPr>
        <w:jc w:val="left"/>
        <w:rPr>
          <w:sz w:val="24"/>
          <w:szCs w:val="24"/>
        </w:rPr>
      </w:pPr>
    </w:p>
    <w:p w14:paraId="33E6617A" w14:textId="32433823" w:rsidR="00A81834" w:rsidRPr="00711F03" w:rsidRDefault="00A81834" w:rsidP="00FE0BE7">
      <w:pPr>
        <w:jc w:val="left"/>
        <w:rPr>
          <w:sz w:val="24"/>
          <w:szCs w:val="24"/>
        </w:rPr>
      </w:pPr>
      <w:r w:rsidRPr="00711F03">
        <w:rPr>
          <w:sz w:val="24"/>
          <w:szCs w:val="24"/>
        </w:rPr>
        <w:t>Table 4. Likelihood components from model 2019.1b and 2019.1d. The ‘Difference’ column is highlighted in green when 2019.1d has a smaller likelihood value than 2019.1b, red when the likelihood value is greater.</w:t>
      </w:r>
    </w:p>
    <w:tbl>
      <w:tblPr>
        <w:tblW w:w="6340" w:type="dxa"/>
        <w:tblLook w:val="04A0" w:firstRow="1" w:lastRow="0" w:firstColumn="1" w:lastColumn="0" w:noHBand="0" w:noVBand="1"/>
      </w:tblPr>
      <w:tblGrid>
        <w:gridCol w:w="2629"/>
        <w:gridCol w:w="1158"/>
        <w:gridCol w:w="1158"/>
        <w:gridCol w:w="1395"/>
      </w:tblGrid>
      <w:tr w:rsidR="00A81834" w:rsidRPr="00711F03" w14:paraId="3A01EF78" w14:textId="77777777" w:rsidTr="00A81834">
        <w:trPr>
          <w:trHeight w:val="282"/>
        </w:trPr>
        <w:tc>
          <w:tcPr>
            <w:tcW w:w="2629" w:type="dxa"/>
            <w:tcBorders>
              <w:top w:val="nil"/>
              <w:left w:val="nil"/>
              <w:bottom w:val="single" w:sz="4" w:space="0" w:color="auto"/>
              <w:right w:val="nil"/>
            </w:tcBorders>
            <w:shd w:val="clear" w:color="000000" w:fill="FFFFFF"/>
            <w:noWrap/>
            <w:vAlign w:val="bottom"/>
            <w:hideMark/>
          </w:tcPr>
          <w:p w14:paraId="134AB732" w14:textId="77777777" w:rsidR="00A81834" w:rsidRPr="00711F03" w:rsidRDefault="00A81834" w:rsidP="00A81834">
            <w:pPr>
              <w:spacing w:after="0"/>
              <w:jc w:val="left"/>
              <w:rPr>
                <w:color w:val="000000"/>
                <w:sz w:val="24"/>
                <w:szCs w:val="24"/>
              </w:rPr>
            </w:pPr>
            <w:r w:rsidRPr="00711F03">
              <w:rPr>
                <w:color w:val="000000"/>
                <w:sz w:val="24"/>
                <w:szCs w:val="24"/>
              </w:rPr>
              <w:t>Likelihood</w:t>
            </w:r>
          </w:p>
        </w:tc>
        <w:tc>
          <w:tcPr>
            <w:tcW w:w="1158" w:type="dxa"/>
            <w:tcBorders>
              <w:top w:val="nil"/>
              <w:left w:val="nil"/>
              <w:bottom w:val="single" w:sz="4" w:space="0" w:color="auto"/>
              <w:right w:val="nil"/>
            </w:tcBorders>
            <w:shd w:val="clear" w:color="000000" w:fill="FFFFFF"/>
            <w:noWrap/>
            <w:vAlign w:val="bottom"/>
            <w:hideMark/>
          </w:tcPr>
          <w:p w14:paraId="3462AE5D" w14:textId="77777777" w:rsidR="00A81834" w:rsidRPr="00711F03" w:rsidRDefault="00A81834" w:rsidP="00A81834">
            <w:pPr>
              <w:spacing w:after="0"/>
              <w:jc w:val="left"/>
              <w:rPr>
                <w:color w:val="000000"/>
                <w:sz w:val="24"/>
                <w:szCs w:val="24"/>
              </w:rPr>
            </w:pPr>
            <w:r w:rsidRPr="00711F03">
              <w:rPr>
                <w:color w:val="000000"/>
                <w:sz w:val="24"/>
                <w:szCs w:val="24"/>
              </w:rPr>
              <w:t>2019.1b</w:t>
            </w:r>
          </w:p>
        </w:tc>
        <w:tc>
          <w:tcPr>
            <w:tcW w:w="1158" w:type="dxa"/>
            <w:tcBorders>
              <w:top w:val="nil"/>
              <w:left w:val="nil"/>
              <w:bottom w:val="single" w:sz="4" w:space="0" w:color="auto"/>
              <w:right w:val="nil"/>
            </w:tcBorders>
            <w:shd w:val="clear" w:color="000000" w:fill="FFFFFF"/>
            <w:noWrap/>
            <w:vAlign w:val="bottom"/>
            <w:hideMark/>
          </w:tcPr>
          <w:p w14:paraId="48C7FE46" w14:textId="77777777" w:rsidR="00A81834" w:rsidRPr="00711F03" w:rsidRDefault="00A81834" w:rsidP="00A81834">
            <w:pPr>
              <w:spacing w:after="0"/>
              <w:jc w:val="left"/>
              <w:rPr>
                <w:color w:val="000000"/>
                <w:sz w:val="24"/>
                <w:szCs w:val="24"/>
              </w:rPr>
            </w:pPr>
            <w:r w:rsidRPr="00711F03">
              <w:rPr>
                <w:color w:val="000000"/>
                <w:sz w:val="24"/>
                <w:szCs w:val="24"/>
              </w:rPr>
              <w:t>2019.1d</w:t>
            </w:r>
          </w:p>
        </w:tc>
        <w:tc>
          <w:tcPr>
            <w:tcW w:w="1395" w:type="dxa"/>
            <w:tcBorders>
              <w:top w:val="nil"/>
              <w:left w:val="nil"/>
              <w:bottom w:val="single" w:sz="4" w:space="0" w:color="auto"/>
              <w:right w:val="nil"/>
            </w:tcBorders>
            <w:shd w:val="clear" w:color="000000" w:fill="FFFFFF"/>
            <w:noWrap/>
            <w:vAlign w:val="bottom"/>
            <w:hideMark/>
          </w:tcPr>
          <w:p w14:paraId="3B72B120" w14:textId="77777777" w:rsidR="00A81834" w:rsidRPr="00711F03" w:rsidRDefault="00A81834" w:rsidP="00A81834">
            <w:pPr>
              <w:spacing w:after="0"/>
              <w:jc w:val="left"/>
              <w:rPr>
                <w:color w:val="000000"/>
                <w:sz w:val="24"/>
                <w:szCs w:val="24"/>
              </w:rPr>
            </w:pPr>
            <w:r w:rsidRPr="00711F03">
              <w:rPr>
                <w:color w:val="000000"/>
                <w:sz w:val="24"/>
                <w:szCs w:val="24"/>
              </w:rPr>
              <w:t>Difference</w:t>
            </w:r>
          </w:p>
        </w:tc>
      </w:tr>
      <w:tr w:rsidR="00A81834" w:rsidRPr="00711F03" w14:paraId="2166C6CF" w14:textId="77777777" w:rsidTr="00A81834">
        <w:trPr>
          <w:trHeight w:val="282"/>
        </w:trPr>
        <w:tc>
          <w:tcPr>
            <w:tcW w:w="2629" w:type="dxa"/>
            <w:tcBorders>
              <w:top w:val="nil"/>
              <w:left w:val="nil"/>
              <w:bottom w:val="nil"/>
              <w:right w:val="nil"/>
            </w:tcBorders>
            <w:shd w:val="clear" w:color="000000" w:fill="FFFFFF"/>
            <w:noWrap/>
            <w:vAlign w:val="bottom"/>
            <w:hideMark/>
          </w:tcPr>
          <w:p w14:paraId="774C9613" w14:textId="77777777" w:rsidR="00A81834" w:rsidRPr="00711F03" w:rsidRDefault="00A81834" w:rsidP="00A81834">
            <w:pPr>
              <w:spacing w:after="0"/>
              <w:jc w:val="left"/>
              <w:rPr>
                <w:color w:val="000000"/>
                <w:sz w:val="24"/>
                <w:szCs w:val="24"/>
              </w:rPr>
            </w:pPr>
            <w:r w:rsidRPr="00711F03">
              <w:rPr>
                <w:color w:val="000000"/>
                <w:sz w:val="24"/>
                <w:szCs w:val="24"/>
              </w:rPr>
              <w:t>TOTAL</w:t>
            </w:r>
          </w:p>
        </w:tc>
        <w:tc>
          <w:tcPr>
            <w:tcW w:w="1158" w:type="dxa"/>
            <w:tcBorders>
              <w:top w:val="nil"/>
              <w:left w:val="nil"/>
              <w:bottom w:val="nil"/>
              <w:right w:val="nil"/>
            </w:tcBorders>
            <w:shd w:val="clear" w:color="000000" w:fill="FFFFFF"/>
            <w:noWrap/>
            <w:vAlign w:val="bottom"/>
            <w:hideMark/>
          </w:tcPr>
          <w:p w14:paraId="50263BAE" w14:textId="77777777" w:rsidR="00A81834" w:rsidRPr="00711F03" w:rsidRDefault="00A81834" w:rsidP="00A81834">
            <w:pPr>
              <w:spacing w:after="0"/>
              <w:jc w:val="center"/>
              <w:rPr>
                <w:color w:val="000000"/>
                <w:sz w:val="24"/>
                <w:szCs w:val="24"/>
              </w:rPr>
            </w:pPr>
            <w:r w:rsidRPr="00711F03">
              <w:rPr>
                <w:color w:val="000000"/>
                <w:sz w:val="24"/>
                <w:szCs w:val="24"/>
              </w:rPr>
              <w:t>2780.1</w:t>
            </w:r>
          </w:p>
        </w:tc>
        <w:tc>
          <w:tcPr>
            <w:tcW w:w="1158" w:type="dxa"/>
            <w:tcBorders>
              <w:top w:val="nil"/>
              <w:left w:val="nil"/>
              <w:bottom w:val="nil"/>
              <w:right w:val="nil"/>
            </w:tcBorders>
            <w:shd w:val="clear" w:color="000000" w:fill="FFFFFF"/>
            <w:noWrap/>
            <w:vAlign w:val="bottom"/>
            <w:hideMark/>
          </w:tcPr>
          <w:p w14:paraId="65CC67E3" w14:textId="77777777" w:rsidR="00A81834" w:rsidRPr="00711F03" w:rsidRDefault="00A81834" w:rsidP="00A81834">
            <w:pPr>
              <w:spacing w:after="0"/>
              <w:jc w:val="center"/>
              <w:rPr>
                <w:color w:val="000000"/>
                <w:sz w:val="24"/>
                <w:szCs w:val="24"/>
              </w:rPr>
            </w:pPr>
            <w:r w:rsidRPr="00711F03">
              <w:rPr>
                <w:color w:val="000000"/>
                <w:sz w:val="24"/>
                <w:szCs w:val="24"/>
              </w:rPr>
              <w:t>2772.0</w:t>
            </w:r>
          </w:p>
        </w:tc>
        <w:tc>
          <w:tcPr>
            <w:tcW w:w="1395" w:type="dxa"/>
            <w:tcBorders>
              <w:top w:val="nil"/>
              <w:left w:val="nil"/>
              <w:bottom w:val="nil"/>
              <w:right w:val="nil"/>
            </w:tcBorders>
            <w:shd w:val="clear" w:color="000000" w:fill="C6EFCE"/>
            <w:noWrap/>
            <w:vAlign w:val="bottom"/>
            <w:hideMark/>
          </w:tcPr>
          <w:p w14:paraId="6DBA5BF5" w14:textId="77777777" w:rsidR="00A81834" w:rsidRPr="00711F03" w:rsidRDefault="00A81834" w:rsidP="00A81834">
            <w:pPr>
              <w:spacing w:after="0"/>
              <w:jc w:val="center"/>
              <w:rPr>
                <w:color w:val="006100"/>
                <w:sz w:val="24"/>
                <w:szCs w:val="24"/>
              </w:rPr>
            </w:pPr>
            <w:r w:rsidRPr="00711F03">
              <w:rPr>
                <w:color w:val="006100"/>
                <w:sz w:val="24"/>
                <w:szCs w:val="24"/>
              </w:rPr>
              <w:t>-8.1</w:t>
            </w:r>
          </w:p>
        </w:tc>
      </w:tr>
      <w:tr w:rsidR="00A81834" w:rsidRPr="00711F03" w14:paraId="1676227A" w14:textId="77777777" w:rsidTr="00A81834">
        <w:trPr>
          <w:trHeight w:val="282"/>
        </w:trPr>
        <w:tc>
          <w:tcPr>
            <w:tcW w:w="2629" w:type="dxa"/>
            <w:tcBorders>
              <w:top w:val="nil"/>
              <w:left w:val="nil"/>
              <w:bottom w:val="nil"/>
              <w:right w:val="nil"/>
            </w:tcBorders>
            <w:shd w:val="clear" w:color="000000" w:fill="FFFFFF"/>
            <w:noWrap/>
            <w:vAlign w:val="bottom"/>
            <w:hideMark/>
          </w:tcPr>
          <w:p w14:paraId="7EE5AFF6" w14:textId="77777777" w:rsidR="00A81834" w:rsidRPr="00711F03" w:rsidRDefault="00A81834" w:rsidP="00A81834">
            <w:pPr>
              <w:spacing w:after="0"/>
              <w:jc w:val="left"/>
              <w:rPr>
                <w:color w:val="000000"/>
                <w:sz w:val="24"/>
                <w:szCs w:val="24"/>
              </w:rPr>
            </w:pPr>
            <w:r w:rsidRPr="00711F03">
              <w:rPr>
                <w:color w:val="000000"/>
                <w:sz w:val="24"/>
                <w:szCs w:val="24"/>
              </w:rPr>
              <w:t>Catch</w:t>
            </w:r>
          </w:p>
        </w:tc>
        <w:tc>
          <w:tcPr>
            <w:tcW w:w="1158" w:type="dxa"/>
            <w:tcBorders>
              <w:top w:val="nil"/>
              <w:left w:val="nil"/>
              <w:bottom w:val="nil"/>
              <w:right w:val="nil"/>
            </w:tcBorders>
            <w:shd w:val="clear" w:color="000000" w:fill="FFFFFF"/>
            <w:noWrap/>
            <w:vAlign w:val="bottom"/>
            <w:hideMark/>
          </w:tcPr>
          <w:p w14:paraId="4C9C7C7C" w14:textId="77777777" w:rsidR="00A81834" w:rsidRPr="00711F03" w:rsidRDefault="00A81834" w:rsidP="00A81834">
            <w:pPr>
              <w:spacing w:after="0"/>
              <w:jc w:val="center"/>
              <w:rPr>
                <w:color w:val="000000"/>
                <w:sz w:val="24"/>
                <w:szCs w:val="24"/>
              </w:rPr>
            </w:pPr>
            <w:r w:rsidRPr="00711F03">
              <w:rPr>
                <w:color w:val="000000"/>
                <w:sz w:val="24"/>
                <w:szCs w:val="24"/>
              </w:rPr>
              <w:t>6.65E-13</w:t>
            </w:r>
          </w:p>
        </w:tc>
        <w:tc>
          <w:tcPr>
            <w:tcW w:w="1158" w:type="dxa"/>
            <w:tcBorders>
              <w:top w:val="nil"/>
              <w:left w:val="nil"/>
              <w:bottom w:val="nil"/>
              <w:right w:val="nil"/>
            </w:tcBorders>
            <w:shd w:val="clear" w:color="000000" w:fill="FFFFFF"/>
            <w:noWrap/>
            <w:vAlign w:val="bottom"/>
            <w:hideMark/>
          </w:tcPr>
          <w:p w14:paraId="2A606E4D" w14:textId="77777777" w:rsidR="00A81834" w:rsidRPr="00711F03" w:rsidRDefault="00A81834" w:rsidP="00A81834">
            <w:pPr>
              <w:spacing w:after="0"/>
              <w:jc w:val="center"/>
              <w:rPr>
                <w:color w:val="000000"/>
                <w:sz w:val="24"/>
                <w:szCs w:val="24"/>
              </w:rPr>
            </w:pPr>
            <w:r w:rsidRPr="00711F03">
              <w:rPr>
                <w:color w:val="000000"/>
                <w:sz w:val="24"/>
                <w:szCs w:val="24"/>
              </w:rPr>
              <w:t>4.08E-13</w:t>
            </w:r>
          </w:p>
        </w:tc>
        <w:tc>
          <w:tcPr>
            <w:tcW w:w="1395" w:type="dxa"/>
            <w:tcBorders>
              <w:top w:val="nil"/>
              <w:left w:val="nil"/>
              <w:bottom w:val="nil"/>
              <w:right w:val="nil"/>
            </w:tcBorders>
            <w:shd w:val="clear" w:color="000000" w:fill="C6EFCE"/>
            <w:noWrap/>
            <w:vAlign w:val="bottom"/>
            <w:hideMark/>
          </w:tcPr>
          <w:p w14:paraId="50743DDD" w14:textId="77777777" w:rsidR="00A81834" w:rsidRPr="00711F03" w:rsidRDefault="00A81834" w:rsidP="00A81834">
            <w:pPr>
              <w:spacing w:after="0"/>
              <w:jc w:val="center"/>
              <w:rPr>
                <w:color w:val="006100"/>
                <w:sz w:val="24"/>
                <w:szCs w:val="24"/>
              </w:rPr>
            </w:pPr>
            <w:r w:rsidRPr="00711F03">
              <w:rPr>
                <w:color w:val="006100"/>
                <w:sz w:val="24"/>
                <w:szCs w:val="24"/>
              </w:rPr>
              <w:t>0.0</w:t>
            </w:r>
          </w:p>
        </w:tc>
      </w:tr>
      <w:tr w:rsidR="00A81834" w:rsidRPr="00711F03" w14:paraId="23FCD3F3" w14:textId="77777777" w:rsidTr="00A81834">
        <w:trPr>
          <w:trHeight w:val="282"/>
        </w:trPr>
        <w:tc>
          <w:tcPr>
            <w:tcW w:w="2629" w:type="dxa"/>
            <w:tcBorders>
              <w:top w:val="nil"/>
              <w:left w:val="nil"/>
              <w:bottom w:val="nil"/>
              <w:right w:val="nil"/>
            </w:tcBorders>
            <w:shd w:val="clear" w:color="000000" w:fill="FFFFFF"/>
            <w:noWrap/>
            <w:vAlign w:val="bottom"/>
            <w:hideMark/>
          </w:tcPr>
          <w:p w14:paraId="4D1557F8" w14:textId="77777777" w:rsidR="00A81834" w:rsidRPr="00711F03" w:rsidRDefault="00A81834" w:rsidP="00A81834">
            <w:pPr>
              <w:spacing w:after="0"/>
              <w:jc w:val="left"/>
              <w:rPr>
                <w:color w:val="000000"/>
                <w:sz w:val="24"/>
                <w:szCs w:val="24"/>
              </w:rPr>
            </w:pPr>
            <w:r w:rsidRPr="00711F03">
              <w:rPr>
                <w:color w:val="000000"/>
                <w:sz w:val="24"/>
                <w:szCs w:val="24"/>
              </w:rPr>
              <w:t>Survey</w:t>
            </w:r>
          </w:p>
        </w:tc>
        <w:tc>
          <w:tcPr>
            <w:tcW w:w="1158" w:type="dxa"/>
            <w:tcBorders>
              <w:top w:val="nil"/>
              <w:left w:val="nil"/>
              <w:bottom w:val="nil"/>
              <w:right w:val="nil"/>
            </w:tcBorders>
            <w:shd w:val="clear" w:color="000000" w:fill="FFFFFF"/>
            <w:noWrap/>
            <w:vAlign w:val="bottom"/>
            <w:hideMark/>
          </w:tcPr>
          <w:p w14:paraId="46DCA108" w14:textId="77777777" w:rsidR="00A81834" w:rsidRPr="00711F03" w:rsidRDefault="00A81834" w:rsidP="00A81834">
            <w:pPr>
              <w:spacing w:after="0"/>
              <w:jc w:val="center"/>
              <w:rPr>
                <w:color w:val="000000"/>
                <w:sz w:val="24"/>
                <w:szCs w:val="24"/>
              </w:rPr>
            </w:pPr>
            <w:r w:rsidRPr="00711F03">
              <w:rPr>
                <w:color w:val="000000"/>
                <w:sz w:val="24"/>
                <w:szCs w:val="24"/>
              </w:rPr>
              <w:t>-12.8</w:t>
            </w:r>
          </w:p>
        </w:tc>
        <w:tc>
          <w:tcPr>
            <w:tcW w:w="1158" w:type="dxa"/>
            <w:tcBorders>
              <w:top w:val="nil"/>
              <w:left w:val="nil"/>
              <w:bottom w:val="nil"/>
              <w:right w:val="nil"/>
            </w:tcBorders>
            <w:shd w:val="clear" w:color="000000" w:fill="FFFFFF"/>
            <w:noWrap/>
            <w:vAlign w:val="bottom"/>
            <w:hideMark/>
          </w:tcPr>
          <w:p w14:paraId="191A84E1" w14:textId="77777777" w:rsidR="00A81834" w:rsidRPr="00711F03" w:rsidRDefault="00A81834" w:rsidP="00A81834">
            <w:pPr>
              <w:spacing w:after="0"/>
              <w:jc w:val="center"/>
              <w:rPr>
                <w:color w:val="000000"/>
                <w:sz w:val="24"/>
                <w:szCs w:val="24"/>
              </w:rPr>
            </w:pPr>
            <w:r w:rsidRPr="00711F03">
              <w:rPr>
                <w:color w:val="000000"/>
                <w:sz w:val="24"/>
                <w:szCs w:val="24"/>
              </w:rPr>
              <w:t>-19.2</w:t>
            </w:r>
          </w:p>
        </w:tc>
        <w:tc>
          <w:tcPr>
            <w:tcW w:w="1395" w:type="dxa"/>
            <w:tcBorders>
              <w:top w:val="nil"/>
              <w:left w:val="nil"/>
              <w:bottom w:val="nil"/>
              <w:right w:val="nil"/>
            </w:tcBorders>
            <w:shd w:val="clear" w:color="000000" w:fill="C6EFCE"/>
            <w:noWrap/>
            <w:vAlign w:val="bottom"/>
            <w:hideMark/>
          </w:tcPr>
          <w:p w14:paraId="29685E77" w14:textId="77777777" w:rsidR="00A81834" w:rsidRPr="00711F03" w:rsidRDefault="00A81834" w:rsidP="00A81834">
            <w:pPr>
              <w:spacing w:after="0"/>
              <w:jc w:val="center"/>
              <w:rPr>
                <w:color w:val="006100"/>
                <w:sz w:val="24"/>
                <w:szCs w:val="24"/>
              </w:rPr>
            </w:pPr>
            <w:r w:rsidRPr="00711F03">
              <w:rPr>
                <w:color w:val="006100"/>
                <w:sz w:val="24"/>
                <w:szCs w:val="24"/>
              </w:rPr>
              <w:t>-6.4</w:t>
            </w:r>
          </w:p>
        </w:tc>
      </w:tr>
      <w:tr w:rsidR="00A81834" w:rsidRPr="00711F03" w14:paraId="01248314" w14:textId="77777777" w:rsidTr="00A81834">
        <w:trPr>
          <w:trHeight w:val="282"/>
        </w:trPr>
        <w:tc>
          <w:tcPr>
            <w:tcW w:w="2629" w:type="dxa"/>
            <w:tcBorders>
              <w:top w:val="nil"/>
              <w:left w:val="nil"/>
              <w:bottom w:val="nil"/>
              <w:right w:val="nil"/>
            </w:tcBorders>
            <w:shd w:val="clear" w:color="000000" w:fill="FFFFFF"/>
            <w:noWrap/>
            <w:vAlign w:val="bottom"/>
            <w:hideMark/>
          </w:tcPr>
          <w:p w14:paraId="355BC727" w14:textId="77777777" w:rsidR="00A81834" w:rsidRPr="00711F03" w:rsidRDefault="00A81834" w:rsidP="00A81834">
            <w:pPr>
              <w:spacing w:after="0"/>
              <w:jc w:val="right"/>
              <w:rPr>
                <w:color w:val="000000"/>
                <w:sz w:val="24"/>
                <w:szCs w:val="24"/>
              </w:rPr>
            </w:pPr>
            <w:r w:rsidRPr="00711F03">
              <w:rPr>
                <w:color w:val="000000"/>
                <w:sz w:val="24"/>
                <w:szCs w:val="24"/>
              </w:rPr>
              <w:t>Srv</w:t>
            </w:r>
          </w:p>
        </w:tc>
        <w:tc>
          <w:tcPr>
            <w:tcW w:w="1158" w:type="dxa"/>
            <w:tcBorders>
              <w:top w:val="nil"/>
              <w:left w:val="nil"/>
              <w:bottom w:val="nil"/>
              <w:right w:val="nil"/>
            </w:tcBorders>
            <w:shd w:val="clear" w:color="000000" w:fill="FFFFFF"/>
            <w:noWrap/>
            <w:vAlign w:val="bottom"/>
            <w:hideMark/>
          </w:tcPr>
          <w:p w14:paraId="1CF3EDA6" w14:textId="77777777" w:rsidR="00A81834" w:rsidRPr="00711F03" w:rsidRDefault="00A81834" w:rsidP="00A81834">
            <w:pPr>
              <w:spacing w:after="0"/>
              <w:jc w:val="center"/>
              <w:rPr>
                <w:color w:val="000000"/>
                <w:sz w:val="24"/>
                <w:szCs w:val="24"/>
              </w:rPr>
            </w:pPr>
            <w:r w:rsidRPr="00711F03">
              <w:rPr>
                <w:color w:val="000000"/>
                <w:sz w:val="24"/>
                <w:szCs w:val="24"/>
              </w:rPr>
              <w:t>-9.6</w:t>
            </w:r>
          </w:p>
        </w:tc>
        <w:tc>
          <w:tcPr>
            <w:tcW w:w="1158" w:type="dxa"/>
            <w:tcBorders>
              <w:top w:val="nil"/>
              <w:left w:val="nil"/>
              <w:bottom w:val="nil"/>
              <w:right w:val="nil"/>
            </w:tcBorders>
            <w:shd w:val="clear" w:color="000000" w:fill="FFFFFF"/>
            <w:noWrap/>
            <w:vAlign w:val="bottom"/>
            <w:hideMark/>
          </w:tcPr>
          <w:p w14:paraId="54F0C1E9" w14:textId="77777777" w:rsidR="00A81834" w:rsidRPr="00711F03" w:rsidRDefault="00A81834" w:rsidP="00A81834">
            <w:pPr>
              <w:spacing w:after="0"/>
              <w:jc w:val="center"/>
              <w:rPr>
                <w:color w:val="000000"/>
                <w:sz w:val="24"/>
                <w:szCs w:val="24"/>
              </w:rPr>
            </w:pPr>
            <w:r w:rsidRPr="00711F03">
              <w:rPr>
                <w:color w:val="000000"/>
                <w:sz w:val="24"/>
                <w:szCs w:val="24"/>
              </w:rPr>
              <w:t>-9.1</w:t>
            </w:r>
          </w:p>
        </w:tc>
        <w:tc>
          <w:tcPr>
            <w:tcW w:w="1395" w:type="dxa"/>
            <w:tcBorders>
              <w:top w:val="nil"/>
              <w:left w:val="nil"/>
              <w:bottom w:val="nil"/>
              <w:right w:val="nil"/>
            </w:tcBorders>
            <w:shd w:val="clear" w:color="000000" w:fill="FFC7CE"/>
            <w:noWrap/>
            <w:vAlign w:val="bottom"/>
            <w:hideMark/>
          </w:tcPr>
          <w:p w14:paraId="334BE1DC" w14:textId="77777777" w:rsidR="00A81834" w:rsidRPr="00711F03" w:rsidRDefault="00A81834" w:rsidP="00A81834">
            <w:pPr>
              <w:spacing w:after="0"/>
              <w:jc w:val="center"/>
              <w:rPr>
                <w:color w:val="9C0006"/>
                <w:sz w:val="24"/>
                <w:szCs w:val="24"/>
              </w:rPr>
            </w:pPr>
            <w:r w:rsidRPr="00711F03">
              <w:rPr>
                <w:color w:val="9C0006"/>
                <w:sz w:val="24"/>
                <w:szCs w:val="24"/>
              </w:rPr>
              <w:t>0.6</w:t>
            </w:r>
          </w:p>
        </w:tc>
      </w:tr>
      <w:tr w:rsidR="00A81834" w:rsidRPr="00711F03" w14:paraId="76E6AB2D" w14:textId="77777777" w:rsidTr="00A81834">
        <w:trPr>
          <w:trHeight w:val="282"/>
        </w:trPr>
        <w:tc>
          <w:tcPr>
            <w:tcW w:w="2629" w:type="dxa"/>
            <w:tcBorders>
              <w:top w:val="nil"/>
              <w:left w:val="nil"/>
              <w:bottom w:val="nil"/>
              <w:right w:val="nil"/>
            </w:tcBorders>
            <w:shd w:val="clear" w:color="000000" w:fill="FFFFFF"/>
            <w:noWrap/>
            <w:vAlign w:val="bottom"/>
            <w:hideMark/>
          </w:tcPr>
          <w:p w14:paraId="70C534AF" w14:textId="77777777" w:rsidR="00A81834" w:rsidRPr="00711F03" w:rsidRDefault="00A81834" w:rsidP="00A81834">
            <w:pPr>
              <w:spacing w:after="0"/>
              <w:jc w:val="right"/>
              <w:rPr>
                <w:color w:val="000000"/>
                <w:sz w:val="24"/>
                <w:szCs w:val="24"/>
              </w:rPr>
            </w:pPr>
            <w:r w:rsidRPr="00711F03">
              <w:rPr>
                <w:color w:val="000000"/>
                <w:sz w:val="24"/>
                <w:szCs w:val="24"/>
              </w:rPr>
              <w:t>LLSrv</w:t>
            </w:r>
          </w:p>
        </w:tc>
        <w:tc>
          <w:tcPr>
            <w:tcW w:w="1158" w:type="dxa"/>
            <w:tcBorders>
              <w:top w:val="nil"/>
              <w:left w:val="nil"/>
              <w:bottom w:val="nil"/>
              <w:right w:val="nil"/>
            </w:tcBorders>
            <w:shd w:val="clear" w:color="000000" w:fill="FFFFFF"/>
            <w:noWrap/>
            <w:vAlign w:val="bottom"/>
            <w:hideMark/>
          </w:tcPr>
          <w:p w14:paraId="58831409" w14:textId="77777777" w:rsidR="00A81834" w:rsidRPr="00711F03" w:rsidRDefault="00A81834" w:rsidP="00A81834">
            <w:pPr>
              <w:spacing w:after="0"/>
              <w:jc w:val="center"/>
              <w:rPr>
                <w:color w:val="000000"/>
                <w:sz w:val="24"/>
                <w:szCs w:val="24"/>
              </w:rPr>
            </w:pPr>
            <w:r w:rsidRPr="00711F03">
              <w:rPr>
                <w:color w:val="000000"/>
                <w:sz w:val="24"/>
                <w:szCs w:val="24"/>
              </w:rPr>
              <w:t>-3.1</w:t>
            </w:r>
          </w:p>
        </w:tc>
        <w:tc>
          <w:tcPr>
            <w:tcW w:w="1158" w:type="dxa"/>
            <w:tcBorders>
              <w:top w:val="nil"/>
              <w:left w:val="nil"/>
              <w:bottom w:val="nil"/>
              <w:right w:val="nil"/>
            </w:tcBorders>
            <w:shd w:val="clear" w:color="000000" w:fill="FFFFFF"/>
            <w:noWrap/>
            <w:vAlign w:val="bottom"/>
            <w:hideMark/>
          </w:tcPr>
          <w:p w14:paraId="37A48964" w14:textId="77777777" w:rsidR="00A81834" w:rsidRPr="00711F03" w:rsidRDefault="00A81834" w:rsidP="00A81834">
            <w:pPr>
              <w:spacing w:after="0"/>
              <w:jc w:val="center"/>
              <w:rPr>
                <w:color w:val="000000"/>
                <w:sz w:val="24"/>
                <w:szCs w:val="24"/>
              </w:rPr>
            </w:pPr>
            <w:r w:rsidRPr="00711F03">
              <w:rPr>
                <w:color w:val="000000"/>
                <w:sz w:val="24"/>
                <w:szCs w:val="24"/>
              </w:rPr>
              <w:t>-10.2</w:t>
            </w:r>
          </w:p>
        </w:tc>
        <w:tc>
          <w:tcPr>
            <w:tcW w:w="1395" w:type="dxa"/>
            <w:tcBorders>
              <w:top w:val="nil"/>
              <w:left w:val="nil"/>
              <w:bottom w:val="nil"/>
              <w:right w:val="nil"/>
            </w:tcBorders>
            <w:shd w:val="clear" w:color="000000" w:fill="C6EFCE"/>
            <w:noWrap/>
            <w:vAlign w:val="bottom"/>
            <w:hideMark/>
          </w:tcPr>
          <w:p w14:paraId="3E379F4A" w14:textId="77777777" w:rsidR="00A81834" w:rsidRPr="00711F03" w:rsidRDefault="00A81834" w:rsidP="00A81834">
            <w:pPr>
              <w:spacing w:after="0"/>
              <w:jc w:val="center"/>
              <w:rPr>
                <w:color w:val="006100"/>
                <w:sz w:val="24"/>
                <w:szCs w:val="24"/>
              </w:rPr>
            </w:pPr>
            <w:r w:rsidRPr="00711F03">
              <w:rPr>
                <w:color w:val="006100"/>
                <w:sz w:val="24"/>
                <w:szCs w:val="24"/>
              </w:rPr>
              <w:t>-7.0</w:t>
            </w:r>
          </w:p>
        </w:tc>
      </w:tr>
      <w:tr w:rsidR="00A81834" w:rsidRPr="00711F03" w14:paraId="402067F1" w14:textId="77777777" w:rsidTr="00A81834">
        <w:trPr>
          <w:trHeight w:val="282"/>
        </w:trPr>
        <w:tc>
          <w:tcPr>
            <w:tcW w:w="2629" w:type="dxa"/>
            <w:tcBorders>
              <w:top w:val="nil"/>
              <w:left w:val="nil"/>
              <w:bottom w:val="nil"/>
              <w:right w:val="nil"/>
            </w:tcBorders>
            <w:shd w:val="clear" w:color="000000" w:fill="FFFFFF"/>
            <w:noWrap/>
            <w:vAlign w:val="bottom"/>
            <w:hideMark/>
          </w:tcPr>
          <w:p w14:paraId="0A41E0A0" w14:textId="77777777" w:rsidR="00A81834" w:rsidRPr="00711F03" w:rsidRDefault="00A81834" w:rsidP="00A81834">
            <w:pPr>
              <w:spacing w:after="0"/>
              <w:jc w:val="left"/>
              <w:rPr>
                <w:color w:val="000000"/>
                <w:sz w:val="24"/>
                <w:szCs w:val="24"/>
              </w:rPr>
            </w:pPr>
            <w:r w:rsidRPr="00711F03">
              <w:rPr>
                <w:color w:val="000000"/>
                <w:sz w:val="24"/>
                <w:szCs w:val="24"/>
              </w:rPr>
              <w:t>Length_comp</w:t>
            </w:r>
          </w:p>
        </w:tc>
        <w:tc>
          <w:tcPr>
            <w:tcW w:w="1158" w:type="dxa"/>
            <w:tcBorders>
              <w:top w:val="nil"/>
              <w:left w:val="nil"/>
              <w:bottom w:val="nil"/>
              <w:right w:val="nil"/>
            </w:tcBorders>
            <w:shd w:val="clear" w:color="000000" w:fill="FFFFFF"/>
            <w:noWrap/>
            <w:vAlign w:val="bottom"/>
            <w:hideMark/>
          </w:tcPr>
          <w:p w14:paraId="1C531698" w14:textId="77777777" w:rsidR="00A81834" w:rsidRPr="00711F03" w:rsidRDefault="00A81834" w:rsidP="00A81834">
            <w:pPr>
              <w:spacing w:after="0"/>
              <w:jc w:val="center"/>
              <w:rPr>
                <w:color w:val="000000"/>
                <w:sz w:val="24"/>
                <w:szCs w:val="24"/>
              </w:rPr>
            </w:pPr>
            <w:r w:rsidRPr="00711F03">
              <w:rPr>
                <w:color w:val="000000"/>
                <w:sz w:val="24"/>
                <w:szCs w:val="24"/>
              </w:rPr>
              <w:t>1712.8</w:t>
            </w:r>
          </w:p>
        </w:tc>
        <w:tc>
          <w:tcPr>
            <w:tcW w:w="1158" w:type="dxa"/>
            <w:tcBorders>
              <w:top w:val="nil"/>
              <w:left w:val="nil"/>
              <w:bottom w:val="nil"/>
              <w:right w:val="nil"/>
            </w:tcBorders>
            <w:shd w:val="clear" w:color="000000" w:fill="FFFFFF"/>
            <w:noWrap/>
            <w:vAlign w:val="bottom"/>
            <w:hideMark/>
          </w:tcPr>
          <w:p w14:paraId="3A968F19" w14:textId="77777777" w:rsidR="00A81834" w:rsidRPr="00711F03" w:rsidRDefault="00A81834" w:rsidP="00A81834">
            <w:pPr>
              <w:spacing w:after="0"/>
              <w:jc w:val="center"/>
              <w:rPr>
                <w:color w:val="000000"/>
                <w:sz w:val="24"/>
                <w:szCs w:val="24"/>
              </w:rPr>
            </w:pPr>
            <w:r w:rsidRPr="00711F03">
              <w:rPr>
                <w:color w:val="000000"/>
                <w:sz w:val="24"/>
                <w:szCs w:val="24"/>
              </w:rPr>
              <w:t>1711.9</w:t>
            </w:r>
          </w:p>
        </w:tc>
        <w:tc>
          <w:tcPr>
            <w:tcW w:w="1395" w:type="dxa"/>
            <w:tcBorders>
              <w:top w:val="nil"/>
              <w:left w:val="nil"/>
              <w:bottom w:val="nil"/>
              <w:right w:val="nil"/>
            </w:tcBorders>
            <w:shd w:val="clear" w:color="000000" w:fill="C6EFCE"/>
            <w:noWrap/>
            <w:vAlign w:val="bottom"/>
            <w:hideMark/>
          </w:tcPr>
          <w:p w14:paraId="3CFC8FAB" w14:textId="77777777" w:rsidR="00A81834" w:rsidRPr="00711F03" w:rsidRDefault="00A81834" w:rsidP="00A81834">
            <w:pPr>
              <w:spacing w:after="0"/>
              <w:jc w:val="center"/>
              <w:rPr>
                <w:color w:val="006100"/>
                <w:sz w:val="24"/>
                <w:szCs w:val="24"/>
              </w:rPr>
            </w:pPr>
            <w:r w:rsidRPr="00711F03">
              <w:rPr>
                <w:color w:val="006100"/>
                <w:sz w:val="24"/>
                <w:szCs w:val="24"/>
              </w:rPr>
              <w:t>-0.9</w:t>
            </w:r>
          </w:p>
        </w:tc>
      </w:tr>
      <w:tr w:rsidR="00A81834" w:rsidRPr="00711F03" w14:paraId="1DD5FA05" w14:textId="77777777" w:rsidTr="00A81834">
        <w:trPr>
          <w:trHeight w:val="282"/>
        </w:trPr>
        <w:tc>
          <w:tcPr>
            <w:tcW w:w="2629" w:type="dxa"/>
            <w:tcBorders>
              <w:top w:val="nil"/>
              <w:left w:val="nil"/>
              <w:bottom w:val="nil"/>
              <w:right w:val="nil"/>
            </w:tcBorders>
            <w:shd w:val="clear" w:color="000000" w:fill="FFFFFF"/>
            <w:noWrap/>
            <w:vAlign w:val="bottom"/>
            <w:hideMark/>
          </w:tcPr>
          <w:p w14:paraId="364053B4" w14:textId="77777777" w:rsidR="00A81834" w:rsidRPr="00711F03" w:rsidRDefault="00A81834" w:rsidP="00A81834">
            <w:pPr>
              <w:spacing w:after="0"/>
              <w:jc w:val="left"/>
              <w:rPr>
                <w:color w:val="000000"/>
                <w:sz w:val="24"/>
                <w:szCs w:val="24"/>
              </w:rPr>
            </w:pPr>
            <w:r w:rsidRPr="00711F03">
              <w:rPr>
                <w:color w:val="000000"/>
                <w:sz w:val="24"/>
                <w:szCs w:val="24"/>
              </w:rPr>
              <w:t>Age_comp</w:t>
            </w:r>
          </w:p>
        </w:tc>
        <w:tc>
          <w:tcPr>
            <w:tcW w:w="1158" w:type="dxa"/>
            <w:tcBorders>
              <w:top w:val="nil"/>
              <w:left w:val="nil"/>
              <w:bottom w:val="nil"/>
              <w:right w:val="nil"/>
            </w:tcBorders>
            <w:shd w:val="clear" w:color="000000" w:fill="FFFFFF"/>
            <w:noWrap/>
            <w:vAlign w:val="bottom"/>
            <w:hideMark/>
          </w:tcPr>
          <w:p w14:paraId="5CD80159" w14:textId="77777777" w:rsidR="00A81834" w:rsidRPr="00711F03" w:rsidRDefault="00A81834" w:rsidP="00A81834">
            <w:pPr>
              <w:spacing w:after="0"/>
              <w:jc w:val="center"/>
              <w:rPr>
                <w:color w:val="000000"/>
                <w:sz w:val="24"/>
                <w:szCs w:val="24"/>
              </w:rPr>
            </w:pPr>
            <w:r w:rsidRPr="00711F03">
              <w:rPr>
                <w:color w:val="000000"/>
                <w:sz w:val="24"/>
                <w:szCs w:val="24"/>
              </w:rPr>
              <w:t>1062.9</w:t>
            </w:r>
          </w:p>
        </w:tc>
        <w:tc>
          <w:tcPr>
            <w:tcW w:w="1158" w:type="dxa"/>
            <w:tcBorders>
              <w:top w:val="nil"/>
              <w:left w:val="nil"/>
              <w:bottom w:val="nil"/>
              <w:right w:val="nil"/>
            </w:tcBorders>
            <w:shd w:val="clear" w:color="000000" w:fill="FFFFFF"/>
            <w:noWrap/>
            <w:vAlign w:val="bottom"/>
            <w:hideMark/>
          </w:tcPr>
          <w:p w14:paraId="65B88ED1" w14:textId="77777777" w:rsidR="00A81834" w:rsidRPr="00711F03" w:rsidRDefault="00A81834" w:rsidP="00A81834">
            <w:pPr>
              <w:spacing w:after="0"/>
              <w:jc w:val="center"/>
              <w:rPr>
                <w:color w:val="000000"/>
                <w:sz w:val="24"/>
                <w:szCs w:val="24"/>
              </w:rPr>
            </w:pPr>
            <w:r w:rsidRPr="00711F03">
              <w:rPr>
                <w:color w:val="000000"/>
                <w:sz w:val="24"/>
                <w:szCs w:val="24"/>
              </w:rPr>
              <w:t>1062.8</w:t>
            </w:r>
          </w:p>
        </w:tc>
        <w:tc>
          <w:tcPr>
            <w:tcW w:w="1395" w:type="dxa"/>
            <w:tcBorders>
              <w:top w:val="nil"/>
              <w:left w:val="nil"/>
              <w:bottom w:val="nil"/>
              <w:right w:val="nil"/>
            </w:tcBorders>
            <w:shd w:val="clear" w:color="000000" w:fill="C6EFCE"/>
            <w:noWrap/>
            <w:vAlign w:val="bottom"/>
            <w:hideMark/>
          </w:tcPr>
          <w:p w14:paraId="744BDFCF" w14:textId="77777777" w:rsidR="00A81834" w:rsidRPr="00711F03" w:rsidRDefault="00A81834" w:rsidP="00A81834">
            <w:pPr>
              <w:spacing w:after="0"/>
              <w:jc w:val="center"/>
              <w:rPr>
                <w:color w:val="006100"/>
                <w:sz w:val="24"/>
                <w:szCs w:val="24"/>
              </w:rPr>
            </w:pPr>
            <w:r w:rsidRPr="00711F03">
              <w:rPr>
                <w:color w:val="006100"/>
                <w:sz w:val="24"/>
                <w:szCs w:val="24"/>
              </w:rPr>
              <w:t>-0.2</w:t>
            </w:r>
          </w:p>
        </w:tc>
      </w:tr>
      <w:tr w:rsidR="00A81834" w:rsidRPr="00711F03" w14:paraId="419E09B1" w14:textId="77777777" w:rsidTr="00A81834">
        <w:trPr>
          <w:trHeight w:val="282"/>
        </w:trPr>
        <w:tc>
          <w:tcPr>
            <w:tcW w:w="2629" w:type="dxa"/>
            <w:tcBorders>
              <w:top w:val="nil"/>
              <w:left w:val="nil"/>
              <w:bottom w:val="nil"/>
              <w:right w:val="nil"/>
            </w:tcBorders>
            <w:shd w:val="clear" w:color="000000" w:fill="FFFFFF"/>
            <w:noWrap/>
            <w:vAlign w:val="bottom"/>
            <w:hideMark/>
          </w:tcPr>
          <w:p w14:paraId="34E541FF" w14:textId="77777777" w:rsidR="00A81834" w:rsidRPr="00711F03" w:rsidRDefault="00A81834" w:rsidP="00A81834">
            <w:pPr>
              <w:spacing w:after="0"/>
              <w:jc w:val="left"/>
              <w:rPr>
                <w:color w:val="000000"/>
                <w:sz w:val="24"/>
                <w:szCs w:val="24"/>
              </w:rPr>
            </w:pPr>
            <w:r w:rsidRPr="00711F03">
              <w:rPr>
                <w:color w:val="000000"/>
                <w:sz w:val="24"/>
                <w:szCs w:val="24"/>
              </w:rPr>
              <w:t>Recruitment</w:t>
            </w:r>
          </w:p>
        </w:tc>
        <w:tc>
          <w:tcPr>
            <w:tcW w:w="1158" w:type="dxa"/>
            <w:tcBorders>
              <w:top w:val="nil"/>
              <w:left w:val="nil"/>
              <w:bottom w:val="nil"/>
              <w:right w:val="nil"/>
            </w:tcBorders>
            <w:shd w:val="clear" w:color="000000" w:fill="FFFFFF"/>
            <w:noWrap/>
            <w:vAlign w:val="bottom"/>
            <w:hideMark/>
          </w:tcPr>
          <w:p w14:paraId="5A21A59B" w14:textId="77777777" w:rsidR="00A81834" w:rsidRPr="00711F03" w:rsidRDefault="00A81834" w:rsidP="00A81834">
            <w:pPr>
              <w:spacing w:after="0"/>
              <w:jc w:val="center"/>
              <w:rPr>
                <w:color w:val="000000"/>
                <w:sz w:val="24"/>
                <w:szCs w:val="24"/>
              </w:rPr>
            </w:pPr>
            <w:r w:rsidRPr="00711F03">
              <w:rPr>
                <w:color w:val="000000"/>
                <w:sz w:val="24"/>
                <w:szCs w:val="24"/>
              </w:rPr>
              <w:t>4.4</w:t>
            </w:r>
          </w:p>
        </w:tc>
        <w:tc>
          <w:tcPr>
            <w:tcW w:w="1158" w:type="dxa"/>
            <w:tcBorders>
              <w:top w:val="nil"/>
              <w:left w:val="nil"/>
              <w:bottom w:val="nil"/>
              <w:right w:val="nil"/>
            </w:tcBorders>
            <w:shd w:val="clear" w:color="000000" w:fill="FFFFFF"/>
            <w:noWrap/>
            <w:vAlign w:val="bottom"/>
            <w:hideMark/>
          </w:tcPr>
          <w:p w14:paraId="57DB2092" w14:textId="77777777" w:rsidR="00A81834" w:rsidRPr="00711F03" w:rsidRDefault="00A81834" w:rsidP="00A81834">
            <w:pPr>
              <w:spacing w:after="0"/>
              <w:jc w:val="center"/>
              <w:rPr>
                <w:color w:val="000000"/>
                <w:sz w:val="24"/>
                <w:szCs w:val="24"/>
              </w:rPr>
            </w:pPr>
            <w:r w:rsidRPr="00711F03">
              <w:rPr>
                <w:color w:val="000000"/>
                <w:sz w:val="24"/>
                <w:szCs w:val="24"/>
              </w:rPr>
              <w:t>4.1</w:t>
            </w:r>
          </w:p>
        </w:tc>
        <w:tc>
          <w:tcPr>
            <w:tcW w:w="1395" w:type="dxa"/>
            <w:tcBorders>
              <w:top w:val="nil"/>
              <w:left w:val="nil"/>
              <w:bottom w:val="nil"/>
              <w:right w:val="nil"/>
            </w:tcBorders>
            <w:shd w:val="clear" w:color="000000" w:fill="C6EFCE"/>
            <w:noWrap/>
            <w:vAlign w:val="bottom"/>
            <w:hideMark/>
          </w:tcPr>
          <w:p w14:paraId="0C7D6526" w14:textId="77777777" w:rsidR="00A81834" w:rsidRPr="00711F03" w:rsidRDefault="00A81834" w:rsidP="00A81834">
            <w:pPr>
              <w:spacing w:after="0"/>
              <w:jc w:val="center"/>
              <w:rPr>
                <w:color w:val="006100"/>
                <w:sz w:val="24"/>
                <w:szCs w:val="24"/>
              </w:rPr>
            </w:pPr>
            <w:r w:rsidRPr="00711F03">
              <w:rPr>
                <w:color w:val="006100"/>
                <w:sz w:val="24"/>
                <w:szCs w:val="24"/>
              </w:rPr>
              <w:t>-0.3</w:t>
            </w:r>
          </w:p>
        </w:tc>
      </w:tr>
      <w:tr w:rsidR="00A81834" w:rsidRPr="00711F03" w14:paraId="1EE78D62" w14:textId="77777777" w:rsidTr="00A81834">
        <w:trPr>
          <w:trHeight w:val="282"/>
        </w:trPr>
        <w:tc>
          <w:tcPr>
            <w:tcW w:w="2629" w:type="dxa"/>
            <w:tcBorders>
              <w:top w:val="nil"/>
              <w:left w:val="nil"/>
              <w:bottom w:val="nil"/>
              <w:right w:val="nil"/>
            </w:tcBorders>
            <w:shd w:val="clear" w:color="000000" w:fill="FFFFFF"/>
            <w:noWrap/>
            <w:vAlign w:val="bottom"/>
            <w:hideMark/>
          </w:tcPr>
          <w:p w14:paraId="66E6AF8E" w14:textId="77777777" w:rsidR="00A81834" w:rsidRPr="00711F03" w:rsidRDefault="00A81834" w:rsidP="00A81834">
            <w:pPr>
              <w:spacing w:after="0"/>
              <w:jc w:val="left"/>
              <w:rPr>
                <w:color w:val="000000"/>
                <w:sz w:val="24"/>
                <w:szCs w:val="24"/>
              </w:rPr>
            </w:pPr>
            <w:r w:rsidRPr="00711F03">
              <w:rPr>
                <w:color w:val="000000"/>
                <w:sz w:val="24"/>
                <w:szCs w:val="24"/>
              </w:rPr>
              <w:t>InitEQ_Regime</w:t>
            </w:r>
          </w:p>
        </w:tc>
        <w:tc>
          <w:tcPr>
            <w:tcW w:w="1158" w:type="dxa"/>
            <w:tcBorders>
              <w:top w:val="nil"/>
              <w:left w:val="nil"/>
              <w:bottom w:val="nil"/>
              <w:right w:val="nil"/>
            </w:tcBorders>
            <w:shd w:val="clear" w:color="000000" w:fill="FFFFFF"/>
            <w:noWrap/>
            <w:vAlign w:val="bottom"/>
            <w:hideMark/>
          </w:tcPr>
          <w:p w14:paraId="3AE9B5C6" w14:textId="77777777" w:rsidR="00A81834" w:rsidRPr="00711F03" w:rsidRDefault="00A81834" w:rsidP="00A81834">
            <w:pPr>
              <w:spacing w:after="0"/>
              <w:jc w:val="center"/>
              <w:rPr>
                <w:color w:val="000000"/>
                <w:sz w:val="24"/>
                <w:szCs w:val="24"/>
              </w:rPr>
            </w:pPr>
            <w:r w:rsidRPr="00711F03">
              <w:rPr>
                <w:color w:val="000000"/>
                <w:sz w:val="24"/>
                <w:szCs w:val="24"/>
              </w:rPr>
              <w:t>2.5</w:t>
            </w:r>
          </w:p>
        </w:tc>
        <w:tc>
          <w:tcPr>
            <w:tcW w:w="1158" w:type="dxa"/>
            <w:tcBorders>
              <w:top w:val="nil"/>
              <w:left w:val="nil"/>
              <w:bottom w:val="nil"/>
              <w:right w:val="nil"/>
            </w:tcBorders>
            <w:shd w:val="clear" w:color="000000" w:fill="FFFFFF"/>
            <w:noWrap/>
            <w:vAlign w:val="bottom"/>
            <w:hideMark/>
          </w:tcPr>
          <w:p w14:paraId="32EF48F1" w14:textId="77777777" w:rsidR="00A81834" w:rsidRPr="00711F03" w:rsidRDefault="00A81834" w:rsidP="00A81834">
            <w:pPr>
              <w:spacing w:after="0"/>
              <w:jc w:val="center"/>
              <w:rPr>
                <w:color w:val="000000"/>
                <w:sz w:val="24"/>
                <w:szCs w:val="24"/>
              </w:rPr>
            </w:pPr>
            <w:r w:rsidRPr="00711F03">
              <w:rPr>
                <w:color w:val="000000"/>
                <w:sz w:val="24"/>
                <w:szCs w:val="24"/>
              </w:rPr>
              <w:t>2.2</w:t>
            </w:r>
          </w:p>
        </w:tc>
        <w:tc>
          <w:tcPr>
            <w:tcW w:w="1395" w:type="dxa"/>
            <w:tcBorders>
              <w:top w:val="nil"/>
              <w:left w:val="nil"/>
              <w:bottom w:val="nil"/>
              <w:right w:val="nil"/>
            </w:tcBorders>
            <w:shd w:val="clear" w:color="000000" w:fill="C6EFCE"/>
            <w:noWrap/>
            <w:vAlign w:val="bottom"/>
            <w:hideMark/>
          </w:tcPr>
          <w:p w14:paraId="20CE217D" w14:textId="77777777" w:rsidR="00A81834" w:rsidRPr="00711F03" w:rsidRDefault="00A81834" w:rsidP="00A81834">
            <w:pPr>
              <w:spacing w:after="0"/>
              <w:jc w:val="center"/>
              <w:rPr>
                <w:color w:val="006100"/>
                <w:sz w:val="24"/>
                <w:szCs w:val="24"/>
              </w:rPr>
            </w:pPr>
            <w:r w:rsidRPr="00711F03">
              <w:rPr>
                <w:color w:val="006100"/>
                <w:sz w:val="24"/>
                <w:szCs w:val="24"/>
              </w:rPr>
              <w:t>-0.3</w:t>
            </w:r>
          </w:p>
        </w:tc>
      </w:tr>
      <w:tr w:rsidR="00A81834" w:rsidRPr="00711F03" w14:paraId="4EB13D35" w14:textId="77777777" w:rsidTr="00A81834">
        <w:trPr>
          <w:trHeight w:val="282"/>
        </w:trPr>
        <w:tc>
          <w:tcPr>
            <w:tcW w:w="2629" w:type="dxa"/>
            <w:tcBorders>
              <w:top w:val="nil"/>
              <w:left w:val="nil"/>
              <w:bottom w:val="nil"/>
              <w:right w:val="nil"/>
            </w:tcBorders>
            <w:shd w:val="clear" w:color="000000" w:fill="FFFFFF"/>
            <w:noWrap/>
            <w:vAlign w:val="bottom"/>
            <w:hideMark/>
          </w:tcPr>
          <w:p w14:paraId="34279B54" w14:textId="77777777" w:rsidR="00A81834" w:rsidRPr="00711F03" w:rsidRDefault="00A81834" w:rsidP="00A81834">
            <w:pPr>
              <w:spacing w:after="0"/>
              <w:jc w:val="left"/>
              <w:rPr>
                <w:color w:val="000000"/>
                <w:sz w:val="24"/>
                <w:szCs w:val="24"/>
              </w:rPr>
            </w:pPr>
            <w:r w:rsidRPr="00711F03">
              <w:rPr>
                <w:color w:val="000000"/>
                <w:sz w:val="24"/>
                <w:szCs w:val="24"/>
              </w:rPr>
              <w:t>Forecast_Recruitment</w:t>
            </w:r>
          </w:p>
        </w:tc>
        <w:tc>
          <w:tcPr>
            <w:tcW w:w="1158" w:type="dxa"/>
            <w:tcBorders>
              <w:top w:val="nil"/>
              <w:left w:val="nil"/>
              <w:bottom w:val="nil"/>
              <w:right w:val="nil"/>
            </w:tcBorders>
            <w:shd w:val="clear" w:color="000000" w:fill="FFFFFF"/>
            <w:noWrap/>
            <w:vAlign w:val="bottom"/>
            <w:hideMark/>
          </w:tcPr>
          <w:p w14:paraId="6E7EBE3A" w14:textId="77777777" w:rsidR="00A81834" w:rsidRPr="00711F03" w:rsidRDefault="00A81834" w:rsidP="00A81834">
            <w:pPr>
              <w:spacing w:after="0"/>
              <w:jc w:val="center"/>
              <w:rPr>
                <w:color w:val="000000"/>
                <w:sz w:val="24"/>
                <w:szCs w:val="24"/>
              </w:rPr>
            </w:pPr>
            <w:r w:rsidRPr="00711F03">
              <w:rPr>
                <w:color w:val="000000"/>
                <w:sz w:val="24"/>
                <w:szCs w:val="24"/>
              </w:rPr>
              <w:t>2.6</w:t>
            </w:r>
          </w:p>
        </w:tc>
        <w:tc>
          <w:tcPr>
            <w:tcW w:w="1158" w:type="dxa"/>
            <w:tcBorders>
              <w:top w:val="nil"/>
              <w:left w:val="nil"/>
              <w:bottom w:val="nil"/>
              <w:right w:val="nil"/>
            </w:tcBorders>
            <w:shd w:val="clear" w:color="000000" w:fill="FFFFFF"/>
            <w:noWrap/>
            <w:vAlign w:val="bottom"/>
            <w:hideMark/>
          </w:tcPr>
          <w:p w14:paraId="0F54B9AC" w14:textId="77777777" w:rsidR="00A81834" w:rsidRPr="00711F03" w:rsidRDefault="00A81834" w:rsidP="00A81834">
            <w:pPr>
              <w:spacing w:after="0"/>
              <w:jc w:val="center"/>
              <w:rPr>
                <w:color w:val="000000"/>
                <w:sz w:val="24"/>
                <w:szCs w:val="24"/>
              </w:rPr>
            </w:pPr>
            <w:r w:rsidRPr="00711F03">
              <w:rPr>
                <w:color w:val="000000"/>
                <w:sz w:val="24"/>
                <w:szCs w:val="24"/>
              </w:rPr>
              <w:t>2.6</w:t>
            </w:r>
          </w:p>
        </w:tc>
        <w:tc>
          <w:tcPr>
            <w:tcW w:w="1395" w:type="dxa"/>
            <w:tcBorders>
              <w:top w:val="nil"/>
              <w:left w:val="nil"/>
              <w:bottom w:val="nil"/>
              <w:right w:val="nil"/>
            </w:tcBorders>
            <w:shd w:val="clear" w:color="000000" w:fill="C6EFCE"/>
            <w:noWrap/>
            <w:vAlign w:val="bottom"/>
            <w:hideMark/>
          </w:tcPr>
          <w:p w14:paraId="4063C60A" w14:textId="77777777" w:rsidR="00A81834" w:rsidRPr="00711F03" w:rsidRDefault="00A81834" w:rsidP="00A81834">
            <w:pPr>
              <w:spacing w:after="0"/>
              <w:jc w:val="center"/>
              <w:rPr>
                <w:color w:val="006100"/>
                <w:sz w:val="24"/>
                <w:szCs w:val="24"/>
              </w:rPr>
            </w:pPr>
            <w:r w:rsidRPr="00711F03">
              <w:rPr>
                <w:color w:val="006100"/>
                <w:sz w:val="24"/>
                <w:szCs w:val="24"/>
              </w:rPr>
              <w:t>-0.1</w:t>
            </w:r>
          </w:p>
        </w:tc>
      </w:tr>
      <w:tr w:rsidR="00A81834" w:rsidRPr="00711F03" w14:paraId="783569FD" w14:textId="77777777" w:rsidTr="00A81834">
        <w:trPr>
          <w:trHeight w:val="282"/>
        </w:trPr>
        <w:tc>
          <w:tcPr>
            <w:tcW w:w="2629" w:type="dxa"/>
            <w:tcBorders>
              <w:top w:val="nil"/>
              <w:left w:val="nil"/>
              <w:bottom w:val="nil"/>
              <w:right w:val="nil"/>
            </w:tcBorders>
            <w:shd w:val="clear" w:color="000000" w:fill="FFFFFF"/>
            <w:noWrap/>
            <w:vAlign w:val="bottom"/>
            <w:hideMark/>
          </w:tcPr>
          <w:p w14:paraId="0085F05A" w14:textId="77777777" w:rsidR="00A81834" w:rsidRPr="00711F03" w:rsidRDefault="00A81834" w:rsidP="00A81834">
            <w:pPr>
              <w:spacing w:after="0"/>
              <w:jc w:val="left"/>
              <w:rPr>
                <w:color w:val="000000"/>
                <w:sz w:val="24"/>
                <w:szCs w:val="24"/>
              </w:rPr>
            </w:pPr>
            <w:r w:rsidRPr="00711F03">
              <w:rPr>
                <w:color w:val="000000"/>
                <w:sz w:val="24"/>
                <w:szCs w:val="24"/>
              </w:rPr>
              <w:t>Parm_priors</w:t>
            </w:r>
          </w:p>
        </w:tc>
        <w:tc>
          <w:tcPr>
            <w:tcW w:w="1158" w:type="dxa"/>
            <w:tcBorders>
              <w:top w:val="nil"/>
              <w:left w:val="nil"/>
              <w:bottom w:val="nil"/>
              <w:right w:val="nil"/>
            </w:tcBorders>
            <w:shd w:val="clear" w:color="000000" w:fill="FFFFFF"/>
            <w:noWrap/>
            <w:vAlign w:val="bottom"/>
            <w:hideMark/>
          </w:tcPr>
          <w:p w14:paraId="2D6254DC" w14:textId="77777777" w:rsidR="00A81834" w:rsidRPr="00711F03" w:rsidRDefault="00A81834" w:rsidP="00A81834">
            <w:pPr>
              <w:spacing w:after="0"/>
              <w:jc w:val="center"/>
              <w:rPr>
                <w:color w:val="000000"/>
                <w:sz w:val="24"/>
                <w:szCs w:val="24"/>
              </w:rPr>
            </w:pPr>
            <w:r w:rsidRPr="00711F03">
              <w:rPr>
                <w:color w:val="000000"/>
                <w:sz w:val="24"/>
                <w:szCs w:val="24"/>
              </w:rPr>
              <w:t>1.1</w:t>
            </w:r>
          </w:p>
        </w:tc>
        <w:tc>
          <w:tcPr>
            <w:tcW w:w="1158" w:type="dxa"/>
            <w:tcBorders>
              <w:top w:val="nil"/>
              <w:left w:val="nil"/>
              <w:bottom w:val="nil"/>
              <w:right w:val="nil"/>
            </w:tcBorders>
            <w:shd w:val="clear" w:color="000000" w:fill="FFFFFF"/>
            <w:noWrap/>
            <w:vAlign w:val="bottom"/>
            <w:hideMark/>
          </w:tcPr>
          <w:p w14:paraId="305E3D30" w14:textId="77777777" w:rsidR="00A81834" w:rsidRPr="00711F03" w:rsidRDefault="00A81834" w:rsidP="00A81834">
            <w:pPr>
              <w:spacing w:after="0"/>
              <w:jc w:val="center"/>
              <w:rPr>
                <w:color w:val="000000"/>
                <w:sz w:val="24"/>
                <w:szCs w:val="24"/>
              </w:rPr>
            </w:pPr>
            <w:r w:rsidRPr="00711F03">
              <w:rPr>
                <w:color w:val="000000"/>
                <w:sz w:val="24"/>
                <w:szCs w:val="24"/>
              </w:rPr>
              <w:t>1.1</w:t>
            </w:r>
          </w:p>
        </w:tc>
        <w:tc>
          <w:tcPr>
            <w:tcW w:w="1395" w:type="dxa"/>
            <w:tcBorders>
              <w:top w:val="nil"/>
              <w:left w:val="nil"/>
              <w:bottom w:val="nil"/>
              <w:right w:val="nil"/>
            </w:tcBorders>
            <w:shd w:val="clear" w:color="000000" w:fill="FFC7CE"/>
            <w:noWrap/>
            <w:vAlign w:val="bottom"/>
            <w:hideMark/>
          </w:tcPr>
          <w:p w14:paraId="2A5E216F" w14:textId="77777777" w:rsidR="00A81834" w:rsidRPr="00711F03" w:rsidRDefault="00A81834" w:rsidP="00A81834">
            <w:pPr>
              <w:spacing w:after="0"/>
              <w:jc w:val="center"/>
              <w:rPr>
                <w:color w:val="9C0006"/>
                <w:sz w:val="24"/>
                <w:szCs w:val="24"/>
              </w:rPr>
            </w:pPr>
            <w:r w:rsidRPr="00711F03">
              <w:rPr>
                <w:color w:val="9C0006"/>
                <w:sz w:val="24"/>
                <w:szCs w:val="24"/>
              </w:rPr>
              <w:t>0.0</w:t>
            </w:r>
          </w:p>
        </w:tc>
      </w:tr>
    </w:tbl>
    <w:p w14:paraId="57CD69A9" w14:textId="4DDF5446" w:rsidR="00A81834" w:rsidRPr="00711F03" w:rsidRDefault="00A81834" w:rsidP="00FE0BE7">
      <w:pPr>
        <w:jc w:val="left"/>
        <w:rPr>
          <w:sz w:val="24"/>
          <w:szCs w:val="24"/>
        </w:rPr>
      </w:pPr>
    </w:p>
    <w:p w14:paraId="0BB0EE4E" w14:textId="737195D9" w:rsidR="00A81834" w:rsidRPr="00711F03" w:rsidRDefault="00A81834">
      <w:pPr>
        <w:rPr>
          <w:sz w:val="24"/>
          <w:szCs w:val="24"/>
        </w:rPr>
      </w:pPr>
      <w:r w:rsidRPr="00711F03">
        <w:rPr>
          <w:sz w:val="24"/>
          <w:szCs w:val="24"/>
        </w:rPr>
        <w:br w:type="page"/>
      </w:r>
    </w:p>
    <w:p w14:paraId="678E8B35" w14:textId="1685F22C" w:rsidR="00A81834" w:rsidRPr="00711F03" w:rsidRDefault="00A81834" w:rsidP="00FE0BE7">
      <w:pPr>
        <w:jc w:val="left"/>
        <w:rPr>
          <w:sz w:val="24"/>
          <w:szCs w:val="24"/>
        </w:rPr>
      </w:pPr>
      <w:r w:rsidRPr="00711F03">
        <w:rPr>
          <w:sz w:val="24"/>
          <w:szCs w:val="24"/>
        </w:rPr>
        <w:lastRenderedPageBreak/>
        <w:t>Table 5. Retrospective total likelihood for model 2019.1b and 2019.1d. The ‘Difference’ column is highlighted in green when 2019.1d has a smaller likelihood value than 2019.1b, red when the likelihood value is greater.</w:t>
      </w:r>
    </w:p>
    <w:tbl>
      <w:tblPr>
        <w:tblW w:w="5022" w:type="dxa"/>
        <w:tblLook w:val="04A0" w:firstRow="1" w:lastRow="0" w:firstColumn="1" w:lastColumn="0" w:noHBand="0" w:noVBand="1"/>
      </w:tblPr>
      <w:tblGrid>
        <w:gridCol w:w="1287"/>
        <w:gridCol w:w="1165"/>
        <w:gridCol w:w="1165"/>
        <w:gridCol w:w="1405"/>
      </w:tblGrid>
      <w:tr w:rsidR="00A81834" w:rsidRPr="00711F03" w14:paraId="502908E4" w14:textId="77777777" w:rsidTr="00A81834">
        <w:trPr>
          <w:trHeight w:val="305"/>
        </w:trPr>
        <w:tc>
          <w:tcPr>
            <w:tcW w:w="1287" w:type="dxa"/>
            <w:tcBorders>
              <w:top w:val="nil"/>
              <w:left w:val="nil"/>
              <w:bottom w:val="single" w:sz="4" w:space="0" w:color="auto"/>
              <w:right w:val="nil"/>
            </w:tcBorders>
            <w:shd w:val="clear" w:color="000000" w:fill="FFFFFF"/>
            <w:noWrap/>
            <w:vAlign w:val="bottom"/>
            <w:hideMark/>
          </w:tcPr>
          <w:p w14:paraId="49ADD60E" w14:textId="77777777" w:rsidR="00A81834" w:rsidRPr="00711F03" w:rsidRDefault="00A81834" w:rsidP="00A81834">
            <w:pPr>
              <w:spacing w:after="0"/>
              <w:jc w:val="left"/>
              <w:rPr>
                <w:color w:val="000000"/>
                <w:sz w:val="24"/>
                <w:szCs w:val="24"/>
              </w:rPr>
            </w:pPr>
            <w:r w:rsidRPr="00711F03">
              <w:rPr>
                <w:color w:val="000000"/>
                <w:sz w:val="24"/>
                <w:szCs w:val="24"/>
              </w:rPr>
              <w:t>Retro Year</w:t>
            </w:r>
          </w:p>
        </w:tc>
        <w:tc>
          <w:tcPr>
            <w:tcW w:w="1165" w:type="dxa"/>
            <w:tcBorders>
              <w:top w:val="nil"/>
              <w:left w:val="nil"/>
              <w:bottom w:val="single" w:sz="4" w:space="0" w:color="auto"/>
              <w:right w:val="nil"/>
            </w:tcBorders>
            <w:shd w:val="clear" w:color="000000" w:fill="FFFFFF"/>
            <w:noWrap/>
            <w:vAlign w:val="bottom"/>
            <w:hideMark/>
          </w:tcPr>
          <w:p w14:paraId="2CF9C2E9" w14:textId="77777777" w:rsidR="00A81834" w:rsidRPr="00711F03" w:rsidRDefault="00A81834" w:rsidP="00A81834">
            <w:pPr>
              <w:spacing w:after="0"/>
              <w:jc w:val="center"/>
              <w:rPr>
                <w:color w:val="000000"/>
                <w:sz w:val="24"/>
                <w:szCs w:val="24"/>
              </w:rPr>
            </w:pPr>
            <w:r w:rsidRPr="00711F03">
              <w:rPr>
                <w:color w:val="000000"/>
                <w:sz w:val="24"/>
                <w:szCs w:val="24"/>
              </w:rPr>
              <w:t>2019.1b</w:t>
            </w:r>
          </w:p>
        </w:tc>
        <w:tc>
          <w:tcPr>
            <w:tcW w:w="1165" w:type="dxa"/>
            <w:tcBorders>
              <w:top w:val="nil"/>
              <w:left w:val="nil"/>
              <w:bottom w:val="single" w:sz="4" w:space="0" w:color="auto"/>
              <w:right w:val="nil"/>
            </w:tcBorders>
            <w:shd w:val="clear" w:color="000000" w:fill="FFFFFF"/>
            <w:noWrap/>
            <w:vAlign w:val="bottom"/>
            <w:hideMark/>
          </w:tcPr>
          <w:p w14:paraId="04B726BC" w14:textId="77777777" w:rsidR="00A81834" w:rsidRPr="00711F03" w:rsidRDefault="00A81834" w:rsidP="00A81834">
            <w:pPr>
              <w:spacing w:after="0"/>
              <w:jc w:val="center"/>
              <w:rPr>
                <w:color w:val="000000"/>
                <w:sz w:val="24"/>
                <w:szCs w:val="24"/>
              </w:rPr>
            </w:pPr>
            <w:r w:rsidRPr="00711F03">
              <w:rPr>
                <w:color w:val="000000"/>
                <w:sz w:val="24"/>
                <w:szCs w:val="24"/>
              </w:rPr>
              <w:t>2019.1d</w:t>
            </w:r>
          </w:p>
        </w:tc>
        <w:tc>
          <w:tcPr>
            <w:tcW w:w="1405" w:type="dxa"/>
            <w:tcBorders>
              <w:top w:val="nil"/>
              <w:left w:val="nil"/>
              <w:bottom w:val="single" w:sz="4" w:space="0" w:color="auto"/>
              <w:right w:val="nil"/>
            </w:tcBorders>
            <w:shd w:val="clear" w:color="000000" w:fill="FFFFFF"/>
            <w:noWrap/>
            <w:vAlign w:val="bottom"/>
            <w:hideMark/>
          </w:tcPr>
          <w:p w14:paraId="0155B5B8" w14:textId="77777777" w:rsidR="00A81834" w:rsidRPr="00711F03" w:rsidRDefault="00A81834" w:rsidP="00A81834">
            <w:pPr>
              <w:spacing w:after="0"/>
              <w:jc w:val="center"/>
              <w:rPr>
                <w:color w:val="000000"/>
                <w:sz w:val="24"/>
                <w:szCs w:val="24"/>
              </w:rPr>
            </w:pPr>
            <w:r w:rsidRPr="00711F03">
              <w:rPr>
                <w:color w:val="000000"/>
                <w:sz w:val="24"/>
                <w:szCs w:val="24"/>
              </w:rPr>
              <w:t>Difference</w:t>
            </w:r>
          </w:p>
        </w:tc>
      </w:tr>
      <w:tr w:rsidR="00A81834" w:rsidRPr="00711F03" w14:paraId="69735FFA" w14:textId="77777777" w:rsidTr="00A81834">
        <w:trPr>
          <w:trHeight w:val="305"/>
        </w:trPr>
        <w:tc>
          <w:tcPr>
            <w:tcW w:w="1287" w:type="dxa"/>
            <w:tcBorders>
              <w:top w:val="nil"/>
              <w:left w:val="nil"/>
              <w:bottom w:val="nil"/>
              <w:right w:val="nil"/>
            </w:tcBorders>
            <w:shd w:val="clear" w:color="000000" w:fill="FFFFFF"/>
            <w:noWrap/>
            <w:vAlign w:val="bottom"/>
            <w:hideMark/>
          </w:tcPr>
          <w:p w14:paraId="514703BF" w14:textId="77777777" w:rsidR="00A81834" w:rsidRPr="00711F03" w:rsidRDefault="00A81834" w:rsidP="00A81834">
            <w:pPr>
              <w:spacing w:after="0"/>
              <w:jc w:val="right"/>
              <w:rPr>
                <w:color w:val="000000"/>
                <w:sz w:val="24"/>
                <w:szCs w:val="24"/>
              </w:rPr>
            </w:pPr>
            <w:r w:rsidRPr="00711F03">
              <w:rPr>
                <w:color w:val="000000"/>
                <w:sz w:val="24"/>
                <w:szCs w:val="24"/>
              </w:rPr>
              <w:t>2022</w:t>
            </w:r>
          </w:p>
        </w:tc>
        <w:tc>
          <w:tcPr>
            <w:tcW w:w="1165" w:type="dxa"/>
            <w:tcBorders>
              <w:top w:val="nil"/>
              <w:left w:val="nil"/>
              <w:bottom w:val="nil"/>
              <w:right w:val="nil"/>
            </w:tcBorders>
            <w:shd w:val="clear" w:color="000000" w:fill="FFFFFF"/>
            <w:noWrap/>
            <w:vAlign w:val="bottom"/>
            <w:hideMark/>
          </w:tcPr>
          <w:p w14:paraId="2C67916D" w14:textId="77777777" w:rsidR="00A81834" w:rsidRPr="00711F03" w:rsidRDefault="00A81834" w:rsidP="00A81834">
            <w:pPr>
              <w:spacing w:after="0"/>
              <w:jc w:val="center"/>
              <w:rPr>
                <w:color w:val="000000"/>
                <w:sz w:val="24"/>
                <w:szCs w:val="24"/>
              </w:rPr>
            </w:pPr>
            <w:r w:rsidRPr="00711F03">
              <w:rPr>
                <w:color w:val="000000"/>
                <w:sz w:val="24"/>
                <w:szCs w:val="24"/>
              </w:rPr>
              <w:t>2780.1</w:t>
            </w:r>
          </w:p>
        </w:tc>
        <w:tc>
          <w:tcPr>
            <w:tcW w:w="1165" w:type="dxa"/>
            <w:tcBorders>
              <w:top w:val="nil"/>
              <w:left w:val="nil"/>
              <w:bottom w:val="nil"/>
              <w:right w:val="nil"/>
            </w:tcBorders>
            <w:shd w:val="clear" w:color="000000" w:fill="FFFFFF"/>
            <w:noWrap/>
            <w:vAlign w:val="bottom"/>
            <w:hideMark/>
          </w:tcPr>
          <w:p w14:paraId="1C42D0AD" w14:textId="77777777" w:rsidR="00A81834" w:rsidRPr="00711F03" w:rsidRDefault="00A81834" w:rsidP="00A81834">
            <w:pPr>
              <w:spacing w:after="0"/>
              <w:jc w:val="center"/>
              <w:rPr>
                <w:color w:val="000000"/>
                <w:sz w:val="24"/>
                <w:szCs w:val="24"/>
              </w:rPr>
            </w:pPr>
            <w:r w:rsidRPr="00711F03">
              <w:rPr>
                <w:color w:val="000000"/>
                <w:sz w:val="24"/>
                <w:szCs w:val="24"/>
              </w:rPr>
              <w:t>2772.0</w:t>
            </w:r>
          </w:p>
        </w:tc>
        <w:tc>
          <w:tcPr>
            <w:tcW w:w="1405" w:type="dxa"/>
            <w:tcBorders>
              <w:top w:val="nil"/>
              <w:left w:val="nil"/>
              <w:bottom w:val="nil"/>
              <w:right w:val="nil"/>
            </w:tcBorders>
            <w:shd w:val="clear" w:color="000000" w:fill="C6EFCE"/>
            <w:noWrap/>
            <w:vAlign w:val="bottom"/>
            <w:hideMark/>
          </w:tcPr>
          <w:p w14:paraId="4A4C3AAA" w14:textId="77777777" w:rsidR="00A81834" w:rsidRPr="00711F03" w:rsidRDefault="00A81834" w:rsidP="00A81834">
            <w:pPr>
              <w:spacing w:after="0"/>
              <w:jc w:val="center"/>
              <w:rPr>
                <w:color w:val="006100"/>
                <w:sz w:val="24"/>
                <w:szCs w:val="24"/>
              </w:rPr>
            </w:pPr>
            <w:r w:rsidRPr="00711F03">
              <w:rPr>
                <w:color w:val="006100"/>
                <w:sz w:val="24"/>
                <w:szCs w:val="24"/>
              </w:rPr>
              <w:t>-8.1</w:t>
            </w:r>
          </w:p>
        </w:tc>
      </w:tr>
      <w:tr w:rsidR="00A81834" w:rsidRPr="00711F03" w14:paraId="6CD5C5AA" w14:textId="77777777" w:rsidTr="00A81834">
        <w:trPr>
          <w:trHeight w:val="305"/>
        </w:trPr>
        <w:tc>
          <w:tcPr>
            <w:tcW w:w="1287" w:type="dxa"/>
            <w:tcBorders>
              <w:top w:val="nil"/>
              <w:left w:val="nil"/>
              <w:bottom w:val="nil"/>
              <w:right w:val="nil"/>
            </w:tcBorders>
            <w:shd w:val="clear" w:color="000000" w:fill="FFFFFF"/>
            <w:noWrap/>
            <w:vAlign w:val="bottom"/>
            <w:hideMark/>
          </w:tcPr>
          <w:p w14:paraId="0A35D9F5" w14:textId="77777777" w:rsidR="00A81834" w:rsidRPr="00711F03" w:rsidRDefault="00A81834" w:rsidP="00A81834">
            <w:pPr>
              <w:spacing w:after="0"/>
              <w:jc w:val="right"/>
              <w:rPr>
                <w:color w:val="000000"/>
                <w:sz w:val="24"/>
                <w:szCs w:val="24"/>
              </w:rPr>
            </w:pPr>
            <w:r w:rsidRPr="00711F03">
              <w:rPr>
                <w:color w:val="000000"/>
                <w:sz w:val="24"/>
                <w:szCs w:val="24"/>
              </w:rPr>
              <w:t>2021</w:t>
            </w:r>
          </w:p>
        </w:tc>
        <w:tc>
          <w:tcPr>
            <w:tcW w:w="1165" w:type="dxa"/>
            <w:tcBorders>
              <w:top w:val="nil"/>
              <w:left w:val="nil"/>
              <w:bottom w:val="nil"/>
              <w:right w:val="nil"/>
            </w:tcBorders>
            <w:shd w:val="clear" w:color="000000" w:fill="FFFFFF"/>
            <w:noWrap/>
            <w:vAlign w:val="bottom"/>
            <w:hideMark/>
          </w:tcPr>
          <w:p w14:paraId="4EF74134" w14:textId="77777777" w:rsidR="00A81834" w:rsidRPr="00711F03" w:rsidRDefault="00A81834" w:rsidP="00A81834">
            <w:pPr>
              <w:spacing w:after="0"/>
              <w:jc w:val="center"/>
              <w:rPr>
                <w:color w:val="000000"/>
                <w:sz w:val="24"/>
                <w:szCs w:val="24"/>
              </w:rPr>
            </w:pPr>
            <w:r w:rsidRPr="00711F03">
              <w:rPr>
                <w:color w:val="000000"/>
                <w:sz w:val="24"/>
                <w:szCs w:val="24"/>
              </w:rPr>
              <w:t>2669.7</w:t>
            </w:r>
          </w:p>
        </w:tc>
        <w:tc>
          <w:tcPr>
            <w:tcW w:w="1165" w:type="dxa"/>
            <w:tcBorders>
              <w:top w:val="nil"/>
              <w:left w:val="nil"/>
              <w:bottom w:val="nil"/>
              <w:right w:val="nil"/>
            </w:tcBorders>
            <w:shd w:val="clear" w:color="000000" w:fill="FFFFFF"/>
            <w:noWrap/>
            <w:vAlign w:val="bottom"/>
            <w:hideMark/>
          </w:tcPr>
          <w:p w14:paraId="7E8D4061" w14:textId="77777777" w:rsidR="00A81834" w:rsidRPr="00711F03" w:rsidRDefault="00A81834" w:rsidP="00A81834">
            <w:pPr>
              <w:spacing w:after="0"/>
              <w:jc w:val="center"/>
              <w:rPr>
                <w:color w:val="000000"/>
                <w:sz w:val="24"/>
                <w:szCs w:val="24"/>
              </w:rPr>
            </w:pPr>
            <w:r w:rsidRPr="00711F03">
              <w:rPr>
                <w:color w:val="000000"/>
                <w:sz w:val="24"/>
                <w:szCs w:val="24"/>
              </w:rPr>
              <w:t>2662.6</w:t>
            </w:r>
          </w:p>
        </w:tc>
        <w:tc>
          <w:tcPr>
            <w:tcW w:w="1405" w:type="dxa"/>
            <w:tcBorders>
              <w:top w:val="nil"/>
              <w:left w:val="nil"/>
              <w:bottom w:val="nil"/>
              <w:right w:val="nil"/>
            </w:tcBorders>
            <w:shd w:val="clear" w:color="000000" w:fill="C6EFCE"/>
            <w:noWrap/>
            <w:vAlign w:val="bottom"/>
            <w:hideMark/>
          </w:tcPr>
          <w:p w14:paraId="0BEBB6F0" w14:textId="77777777" w:rsidR="00A81834" w:rsidRPr="00711F03" w:rsidRDefault="00A81834" w:rsidP="00A81834">
            <w:pPr>
              <w:spacing w:after="0"/>
              <w:jc w:val="center"/>
              <w:rPr>
                <w:color w:val="006100"/>
                <w:sz w:val="24"/>
                <w:szCs w:val="24"/>
              </w:rPr>
            </w:pPr>
            <w:r w:rsidRPr="00711F03">
              <w:rPr>
                <w:color w:val="006100"/>
                <w:sz w:val="24"/>
                <w:szCs w:val="24"/>
              </w:rPr>
              <w:t>-7.1</w:t>
            </w:r>
          </w:p>
        </w:tc>
      </w:tr>
      <w:tr w:rsidR="00A81834" w:rsidRPr="00711F03" w14:paraId="62D37E46" w14:textId="77777777" w:rsidTr="00A81834">
        <w:trPr>
          <w:trHeight w:val="305"/>
        </w:trPr>
        <w:tc>
          <w:tcPr>
            <w:tcW w:w="1287" w:type="dxa"/>
            <w:tcBorders>
              <w:top w:val="nil"/>
              <w:left w:val="nil"/>
              <w:bottom w:val="nil"/>
              <w:right w:val="nil"/>
            </w:tcBorders>
            <w:shd w:val="clear" w:color="000000" w:fill="FFFFFF"/>
            <w:noWrap/>
            <w:vAlign w:val="bottom"/>
            <w:hideMark/>
          </w:tcPr>
          <w:p w14:paraId="600CF89A" w14:textId="77777777" w:rsidR="00A81834" w:rsidRPr="00711F03" w:rsidRDefault="00A81834" w:rsidP="00A81834">
            <w:pPr>
              <w:spacing w:after="0"/>
              <w:jc w:val="right"/>
              <w:rPr>
                <w:color w:val="000000"/>
                <w:sz w:val="24"/>
                <w:szCs w:val="24"/>
              </w:rPr>
            </w:pPr>
            <w:r w:rsidRPr="00711F03">
              <w:rPr>
                <w:color w:val="000000"/>
                <w:sz w:val="24"/>
                <w:szCs w:val="24"/>
              </w:rPr>
              <w:t>2020</w:t>
            </w:r>
          </w:p>
        </w:tc>
        <w:tc>
          <w:tcPr>
            <w:tcW w:w="1165" w:type="dxa"/>
            <w:tcBorders>
              <w:top w:val="nil"/>
              <w:left w:val="nil"/>
              <w:bottom w:val="nil"/>
              <w:right w:val="nil"/>
            </w:tcBorders>
            <w:shd w:val="clear" w:color="000000" w:fill="FFFFFF"/>
            <w:noWrap/>
            <w:vAlign w:val="bottom"/>
            <w:hideMark/>
          </w:tcPr>
          <w:p w14:paraId="6CAA10DF" w14:textId="77777777" w:rsidR="00A81834" w:rsidRPr="00711F03" w:rsidRDefault="00A81834" w:rsidP="00A81834">
            <w:pPr>
              <w:spacing w:after="0"/>
              <w:jc w:val="center"/>
              <w:rPr>
                <w:color w:val="000000"/>
                <w:sz w:val="24"/>
                <w:szCs w:val="24"/>
              </w:rPr>
            </w:pPr>
            <w:r w:rsidRPr="00711F03">
              <w:rPr>
                <w:color w:val="000000"/>
                <w:sz w:val="24"/>
                <w:szCs w:val="24"/>
              </w:rPr>
              <w:t>2503.0</w:t>
            </w:r>
          </w:p>
        </w:tc>
        <w:tc>
          <w:tcPr>
            <w:tcW w:w="1165" w:type="dxa"/>
            <w:tcBorders>
              <w:top w:val="nil"/>
              <w:left w:val="nil"/>
              <w:bottom w:val="nil"/>
              <w:right w:val="nil"/>
            </w:tcBorders>
            <w:shd w:val="clear" w:color="000000" w:fill="FFFFFF"/>
            <w:noWrap/>
            <w:vAlign w:val="bottom"/>
            <w:hideMark/>
          </w:tcPr>
          <w:p w14:paraId="53562E8D" w14:textId="77777777" w:rsidR="00A81834" w:rsidRPr="00711F03" w:rsidRDefault="00A81834" w:rsidP="00A81834">
            <w:pPr>
              <w:spacing w:after="0"/>
              <w:jc w:val="center"/>
              <w:rPr>
                <w:color w:val="000000"/>
                <w:sz w:val="24"/>
                <w:szCs w:val="24"/>
              </w:rPr>
            </w:pPr>
            <w:r w:rsidRPr="00711F03">
              <w:rPr>
                <w:color w:val="000000"/>
                <w:sz w:val="24"/>
                <w:szCs w:val="24"/>
              </w:rPr>
              <w:t>2496.7</w:t>
            </w:r>
          </w:p>
        </w:tc>
        <w:tc>
          <w:tcPr>
            <w:tcW w:w="1405" w:type="dxa"/>
            <w:tcBorders>
              <w:top w:val="nil"/>
              <w:left w:val="nil"/>
              <w:bottom w:val="nil"/>
              <w:right w:val="nil"/>
            </w:tcBorders>
            <w:shd w:val="clear" w:color="000000" w:fill="C6EFCE"/>
            <w:noWrap/>
            <w:vAlign w:val="bottom"/>
            <w:hideMark/>
          </w:tcPr>
          <w:p w14:paraId="2C44B4A9" w14:textId="77777777" w:rsidR="00A81834" w:rsidRPr="00711F03" w:rsidRDefault="00A81834" w:rsidP="00A81834">
            <w:pPr>
              <w:spacing w:after="0"/>
              <w:jc w:val="center"/>
              <w:rPr>
                <w:color w:val="006100"/>
                <w:sz w:val="24"/>
                <w:szCs w:val="24"/>
              </w:rPr>
            </w:pPr>
            <w:r w:rsidRPr="00711F03">
              <w:rPr>
                <w:color w:val="006100"/>
                <w:sz w:val="24"/>
                <w:szCs w:val="24"/>
              </w:rPr>
              <w:t>-6.3</w:t>
            </w:r>
          </w:p>
        </w:tc>
      </w:tr>
      <w:tr w:rsidR="00A81834" w:rsidRPr="00711F03" w14:paraId="1F995A39" w14:textId="77777777" w:rsidTr="00A81834">
        <w:trPr>
          <w:trHeight w:val="305"/>
        </w:trPr>
        <w:tc>
          <w:tcPr>
            <w:tcW w:w="1287" w:type="dxa"/>
            <w:tcBorders>
              <w:top w:val="nil"/>
              <w:left w:val="nil"/>
              <w:bottom w:val="nil"/>
              <w:right w:val="nil"/>
            </w:tcBorders>
            <w:shd w:val="clear" w:color="000000" w:fill="FFFFFF"/>
            <w:noWrap/>
            <w:vAlign w:val="bottom"/>
            <w:hideMark/>
          </w:tcPr>
          <w:p w14:paraId="66A03D30" w14:textId="77777777" w:rsidR="00A81834" w:rsidRPr="00711F03" w:rsidRDefault="00A81834" w:rsidP="00A81834">
            <w:pPr>
              <w:spacing w:after="0"/>
              <w:jc w:val="right"/>
              <w:rPr>
                <w:color w:val="000000"/>
                <w:sz w:val="24"/>
                <w:szCs w:val="24"/>
              </w:rPr>
            </w:pPr>
            <w:r w:rsidRPr="00711F03">
              <w:rPr>
                <w:color w:val="000000"/>
                <w:sz w:val="24"/>
                <w:szCs w:val="24"/>
              </w:rPr>
              <w:t>2019</w:t>
            </w:r>
          </w:p>
        </w:tc>
        <w:tc>
          <w:tcPr>
            <w:tcW w:w="1165" w:type="dxa"/>
            <w:tcBorders>
              <w:top w:val="nil"/>
              <w:left w:val="nil"/>
              <w:bottom w:val="nil"/>
              <w:right w:val="nil"/>
            </w:tcBorders>
            <w:shd w:val="clear" w:color="000000" w:fill="FFFFFF"/>
            <w:noWrap/>
            <w:vAlign w:val="bottom"/>
            <w:hideMark/>
          </w:tcPr>
          <w:p w14:paraId="2C583AA6" w14:textId="77777777" w:rsidR="00A81834" w:rsidRPr="00711F03" w:rsidRDefault="00A81834" w:rsidP="00A81834">
            <w:pPr>
              <w:spacing w:after="0"/>
              <w:jc w:val="center"/>
              <w:rPr>
                <w:color w:val="000000"/>
                <w:sz w:val="24"/>
                <w:szCs w:val="24"/>
              </w:rPr>
            </w:pPr>
            <w:r w:rsidRPr="00711F03">
              <w:rPr>
                <w:color w:val="000000"/>
                <w:sz w:val="24"/>
                <w:szCs w:val="24"/>
              </w:rPr>
              <w:t>2400.7</w:t>
            </w:r>
          </w:p>
        </w:tc>
        <w:tc>
          <w:tcPr>
            <w:tcW w:w="1165" w:type="dxa"/>
            <w:tcBorders>
              <w:top w:val="nil"/>
              <w:left w:val="nil"/>
              <w:bottom w:val="nil"/>
              <w:right w:val="nil"/>
            </w:tcBorders>
            <w:shd w:val="clear" w:color="000000" w:fill="FFFFFF"/>
            <w:noWrap/>
            <w:vAlign w:val="bottom"/>
            <w:hideMark/>
          </w:tcPr>
          <w:p w14:paraId="4FCEAE79" w14:textId="77777777" w:rsidR="00A81834" w:rsidRPr="00711F03" w:rsidRDefault="00A81834" w:rsidP="00A81834">
            <w:pPr>
              <w:spacing w:after="0"/>
              <w:jc w:val="center"/>
              <w:rPr>
                <w:color w:val="000000"/>
                <w:sz w:val="24"/>
                <w:szCs w:val="24"/>
              </w:rPr>
            </w:pPr>
            <w:r w:rsidRPr="00711F03">
              <w:rPr>
                <w:color w:val="000000"/>
                <w:sz w:val="24"/>
                <w:szCs w:val="24"/>
              </w:rPr>
              <w:t>2394.1</w:t>
            </w:r>
          </w:p>
        </w:tc>
        <w:tc>
          <w:tcPr>
            <w:tcW w:w="1405" w:type="dxa"/>
            <w:tcBorders>
              <w:top w:val="nil"/>
              <w:left w:val="nil"/>
              <w:bottom w:val="nil"/>
              <w:right w:val="nil"/>
            </w:tcBorders>
            <w:shd w:val="clear" w:color="000000" w:fill="C6EFCE"/>
            <w:noWrap/>
            <w:vAlign w:val="bottom"/>
            <w:hideMark/>
          </w:tcPr>
          <w:p w14:paraId="47082C54" w14:textId="77777777" w:rsidR="00A81834" w:rsidRPr="00711F03" w:rsidRDefault="00A81834" w:rsidP="00A81834">
            <w:pPr>
              <w:spacing w:after="0"/>
              <w:jc w:val="center"/>
              <w:rPr>
                <w:color w:val="006100"/>
                <w:sz w:val="24"/>
                <w:szCs w:val="24"/>
              </w:rPr>
            </w:pPr>
            <w:r w:rsidRPr="00711F03">
              <w:rPr>
                <w:color w:val="006100"/>
                <w:sz w:val="24"/>
                <w:szCs w:val="24"/>
              </w:rPr>
              <w:t>-6.7</w:t>
            </w:r>
          </w:p>
        </w:tc>
      </w:tr>
      <w:tr w:rsidR="00A81834" w:rsidRPr="00711F03" w14:paraId="1A26D9E5" w14:textId="77777777" w:rsidTr="00A81834">
        <w:trPr>
          <w:trHeight w:val="305"/>
        </w:trPr>
        <w:tc>
          <w:tcPr>
            <w:tcW w:w="1287" w:type="dxa"/>
            <w:tcBorders>
              <w:top w:val="nil"/>
              <w:left w:val="nil"/>
              <w:bottom w:val="nil"/>
              <w:right w:val="nil"/>
            </w:tcBorders>
            <w:shd w:val="clear" w:color="000000" w:fill="FFFFFF"/>
            <w:noWrap/>
            <w:vAlign w:val="bottom"/>
            <w:hideMark/>
          </w:tcPr>
          <w:p w14:paraId="59271007" w14:textId="77777777" w:rsidR="00A81834" w:rsidRPr="00711F03" w:rsidRDefault="00A81834" w:rsidP="00A81834">
            <w:pPr>
              <w:spacing w:after="0"/>
              <w:jc w:val="right"/>
              <w:rPr>
                <w:color w:val="000000"/>
                <w:sz w:val="24"/>
                <w:szCs w:val="24"/>
              </w:rPr>
            </w:pPr>
            <w:r w:rsidRPr="00711F03">
              <w:rPr>
                <w:color w:val="000000"/>
                <w:sz w:val="24"/>
                <w:szCs w:val="24"/>
              </w:rPr>
              <w:t>2018</w:t>
            </w:r>
          </w:p>
        </w:tc>
        <w:tc>
          <w:tcPr>
            <w:tcW w:w="1165" w:type="dxa"/>
            <w:tcBorders>
              <w:top w:val="nil"/>
              <w:left w:val="nil"/>
              <w:bottom w:val="nil"/>
              <w:right w:val="nil"/>
            </w:tcBorders>
            <w:shd w:val="clear" w:color="000000" w:fill="FFFFFF"/>
            <w:noWrap/>
            <w:vAlign w:val="bottom"/>
            <w:hideMark/>
          </w:tcPr>
          <w:p w14:paraId="4A9EB5C8" w14:textId="77777777" w:rsidR="00A81834" w:rsidRPr="00711F03" w:rsidRDefault="00A81834" w:rsidP="00A81834">
            <w:pPr>
              <w:spacing w:after="0"/>
              <w:jc w:val="center"/>
              <w:rPr>
                <w:color w:val="000000"/>
                <w:sz w:val="24"/>
                <w:szCs w:val="24"/>
              </w:rPr>
            </w:pPr>
            <w:r w:rsidRPr="00711F03">
              <w:rPr>
                <w:color w:val="000000"/>
                <w:sz w:val="24"/>
                <w:szCs w:val="24"/>
              </w:rPr>
              <w:t>2251.6</w:t>
            </w:r>
          </w:p>
        </w:tc>
        <w:tc>
          <w:tcPr>
            <w:tcW w:w="1165" w:type="dxa"/>
            <w:tcBorders>
              <w:top w:val="nil"/>
              <w:left w:val="nil"/>
              <w:bottom w:val="nil"/>
              <w:right w:val="nil"/>
            </w:tcBorders>
            <w:shd w:val="clear" w:color="000000" w:fill="FFFFFF"/>
            <w:noWrap/>
            <w:vAlign w:val="bottom"/>
            <w:hideMark/>
          </w:tcPr>
          <w:p w14:paraId="45B0A04F" w14:textId="77777777" w:rsidR="00A81834" w:rsidRPr="00711F03" w:rsidRDefault="00A81834" w:rsidP="00A81834">
            <w:pPr>
              <w:spacing w:after="0"/>
              <w:jc w:val="center"/>
              <w:rPr>
                <w:color w:val="000000"/>
                <w:sz w:val="24"/>
                <w:szCs w:val="24"/>
              </w:rPr>
            </w:pPr>
            <w:r w:rsidRPr="00711F03">
              <w:rPr>
                <w:color w:val="000000"/>
                <w:sz w:val="24"/>
                <w:szCs w:val="24"/>
              </w:rPr>
              <w:t>2258.0</w:t>
            </w:r>
          </w:p>
        </w:tc>
        <w:tc>
          <w:tcPr>
            <w:tcW w:w="1405" w:type="dxa"/>
            <w:tcBorders>
              <w:top w:val="nil"/>
              <w:left w:val="nil"/>
              <w:bottom w:val="nil"/>
              <w:right w:val="nil"/>
            </w:tcBorders>
            <w:shd w:val="clear" w:color="000000" w:fill="FFC7CE"/>
            <w:noWrap/>
            <w:vAlign w:val="bottom"/>
            <w:hideMark/>
          </w:tcPr>
          <w:p w14:paraId="2402CAB2" w14:textId="77777777" w:rsidR="00A81834" w:rsidRPr="00711F03" w:rsidRDefault="00A81834" w:rsidP="00A81834">
            <w:pPr>
              <w:spacing w:after="0"/>
              <w:jc w:val="center"/>
              <w:rPr>
                <w:color w:val="9C0006"/>
                <w:sz w:val="24"/>
                <w:szCs w:val="24"/>
              </w:rPr>
            </w:pPr>
            <w:r w:rsidRPr="00711F03">
              <w:rPr>
                <w:color w:val="9C0006"/>
                <w:sz w:val="24"/>
                <w:szCs w:val="24"/>
              </w:rPr>
              <w:t>6.4</w:t>
            </w:r>
          </w:p>
        </w:tc>
      </w:tr>
      <w:tr w:rsidR="00A81834" w:rsidRPr="00711F03" w14:paraId="48E8F9AD" w14:textId="77777777" w:rsidTr="00A81834">
        <w:trPr>
          <w:trHeight w:val="305"/>
        </w:trPr>
        <w:tc>
          <w:tcPr>
            <w:tcW w:w="1287" w:type="dxa"/>
            <w:tcBorders>
              <w:top w:val="nil"/>
              <w:left w:val="nil"/>
              <w:bottom w:val="nil"/>
              <w:right w:val="nil"/>
            </w:tcBorders>
            <w:shd w:val="clear" w:color="000000" w:fill="FFFFFF"/>
            <w:noWrap/>
            <w:vAlign w:val="bottom"/>
            <w:hideMark/>
          </w:tcPr>
          <w:p w14:paraId="5F81E7C1" w14:textId="77777777" w:rsidR="00A81834" w:rsidRPr="00711F03" w:rsidRDefault="00A81834" w:rsidP="00A81834">
            <w:pPr>
              <w:spacing w:after="0"/>
              <w:jc w:val="right"/>
              <w:rPr>
                <w:color w:val="000000"/>
                <w:sz w:val="24"/>
                <w:szCs w:val="24"/>
              </w:rPr>
            </w:pPr>
            <w:r w:rsidRPr="00711F03">
              <w:rPr>
                <w:color w:val="000000"/>
                <w:sz w:val="24"/>
                <w:szCs w:val="24"/>
              </w:rPr>
              <w:t>2017</w:t>
            </w:r>
          </w:p>
        </w:tc>
        <w:tc>
          <w:tcPr>
            <w:tcW w:w="1165" w:type="dxa"/>
            <w:tcBorders>
              <w:top w:val="nil"/>
              <w:left w:val="nil"/>
              <w:bottom w:val="nil"/>
              <w:right w:val="nil"/>
            </w:tcBorders>
            <w:shd w:val="clear" w:color="000000" w:fill="FFFFFF"/>
            <w:noWrap/>
            <w:vAlign w:val="bottom"/>
            <w:hideMark/>
          </w:tcPr>
          <w:p w14:paraId="15A4AE7C" w14:textId="77777777" w:rsidR="00A81834" w:rsidRPr="00711F03" w:rsidRDefault="00A81834" w:rsidP="00A81834">
            <w:pPr>
              <w:spacing w:after="0"/>
              <w:jc w:val="center"/>
              <w:rPr>
                <w:color w:val="000000"/>
                <w:sz w:val="24"/>
                <w:szCs w:val="24"/>
              </w:rPr>
            </w:pPr>
            <w:r w:rsidRPr="00711F03">
              <w:rPr>
                <w:color w:val="000000"/>
                <w:sz w:val="24"/>
                <w:szCs w:val="24"/>
              </w:rPr>
              <w:t>2181.8</w:t>
            </w:r>
          </w:p>
        </w:tc>
        <w:tc>
          <w:tcPr>
            <w:tcW w:w="1165" w:type="dxa"/>
            <w:tcBorders>
              <w:top w:val="nil"/>
              <w:left w:val="nil"/>
              <w:bottom w:val="nil"/>
              <w:right w:val="nil"/>
            </w:tcBorders>
            <w:shd w:val="clear" w:color="000000" w:fill="FFFFFF"/>
            <w:noWrap/>
            <w:vAlign w:val="bottom"/>
            <w:hideMark/>
          </w:tcPr>
          <w:p w14:paraId="69C67694" w14:textId="77777777" w:rsidR="00A81834" w:rsidRPr="00711F03" w:rsidRDefault="00A81834" w:rsidP="00A81834">
            <w:pPr>
              <w:spacing w:after="0"/>
              <w:jc w:val="center"/>
              <w:rPr>
                <w:color w:val="000000"/>
                <w:sz w:val="24"/>
                <w:szCs w:val="24"/>
              </w:rPr>
            </w:pPr>
            <w:r w:rsidRPr="00711F03">
              <w:rPr>
                <w:color w:val="000000"/>
                <w:sz w:val="24"/>
                <w:szCs w:val="24"/>
              </w:rPr>
              <w:t>2189.0</w:t>
            </w:r>
          </w:p>
        </w:tc>
        <w:tc>
          <w:tcPr>
            <w:tcW w:w="1405" w:type="dxa"/>
            <w:tcBorders>
              <w:top w:val="nil"/>
              <w:left w:val="nil"/>
              <w:bottom w:val="nil"/>
              <w:right w:val="nil"/>
            </w:tcBorders>
            <w:shd w:val="clear" w:color="000000" w:fill="FFC7CE"/>
            <w:noWrap/>
            <w:vAlign w:val="bottom"/>
            <w:hideMark/>
          </w:tcPr>
          <w:p w14:paraId="7DBFFA0E" w14:textId="77777777" w:rsidR="00A81834" w:rsidRPr="00711F03" w:rsidRDefault="00A81834" w:rsidP="00A81834">
            <w:pPr>
              <w:spacing w:after="0"/>
              <w:jc w:val="center"/>
              <w:rPr>
                <w:color w:val="9C0006"/>
                <w:sz w:val="24"/>
                <w:szCs w:val="24"/>
              </w:rPr>
            </w:pPr>
            <w:r w:rsidRPr="00711F03">
              <w:rPr>
                <w:color w:val="9C0006"/>
                <w:sz w:val="24"/>
                <w:szCs w:val="24"/>
              </w:rPr>
              <w:t>7.2</w:t>
            </w:r>
          </w:p>
        </w:tc>
      </w:tr>
      <w:tr w:rsidR="00A81834" w:rsidRPr="00711F03" w14:paraId="736725EA" w14:textId="77777777" w:rsidTr="00A81834">
        <w:trPr>
          <w:trHeight w:val="305"/>
        </w:trPr>
        <w:tc>
          <w:tcPr>
            <w:tcW w:w="1287" w:type="dxa"/>
            <w:tcBorders>
              <w:top w:val="nil"/>
              <w:left w:val="nil"/>
              <w:bottom w:val="nil"/>
              <w:right w:val="nil"/>
            </w:tcBorders>
            <w:shd w:val="clear" w:color="000000" w:fill="FFFFFF"/>
            <w:noWrap/>
            <w:vAlign w:val="bottom"/>
            <w:hideMark/>
          </w:tcPr>
          <w:p w14:paraId="2CBF2ECD" w14:textId="77777777" w:rsidR="00A81834" w:rsidRPr="00711F03" w:rsidRDefault="00A81834" w:rsidP="00A81834">
            <w:pPr>
              <w:spacing w:after="0"/>
              <w:jc w:val="right"/>
              <w:rPr>
                <w:color w:val="000000"/>
                <w:sz w:val="24"/>
                <w:szCs w:val="24"/>
              </w:rPr>
            </w:pPr>
            <w:r w:rsidRPr="00711F03">
              <w:rPr>
                <w:color w:val="000000"/>
                <w:sz w:val="24"/>
                <w:szCs w:val="24"/>
              </w:rPr>
              <w:t>2016</w:t>
            </w:r>
          </w:p>
        </w:tc>
        <w:tc>
          <w:tcPr>
            <w:tcW w:w="1165" w:type="dxa"/>
            <w:tcBorders>
              <w:top w:val="nil"/>
              <w:left w:val="nil"/>
              <w:bottom w:val="nil"/>
              <w:right w:val="nil"/>
            </w:tcBorders>
            <w:shd w:val="clear" w:color="000000" w:fill="FFFFFF"/>
            <w:noWrap/>
            <w:vAlign w:val="bottom"/>
            <w:hideMark/>
          </w:tcPr>
          <w:p w14:paraId="3D7336DB" w14:textId="77777777" w:rsidR="00A81834" w:rsidRPr="00711F03" w:rsidRDefault="00A81834" w:rsidP="00A81834">
            <w:pPr>
              <w:spacing w:after="0"/>
              <w:jc w:val="center"/>
              <w:rPr>
                <w:color w:val="000000"/>
                <w:sz w:val="24"/>
                <w:szCs w:val="24"/>
              </w:rPr>
            </w:pPr>
            <w:r w:rsidRPr="00711F03">
              <w:rPr>
                <w:color w:val="000000"/>
                <w:sz w:val="24"/>
                <w:szCs w:val="24"/>
              </w:rPr>
              <w:t>2046.8</w:t>
            </w:r>
          </w:p>
        </w:tc>
        <w:tc>
          <w:tcPr>
            <w:tcW w:w="1165" w:type="dxa"/>
            <w:tcBorders>
              <w:top w:val="nil"/>
              <w:left w:val="nil"/>
              <w:bottom w:val="nil"/>
              <w:right w:val="nil"/>
            </w:tcBorders>
            <w:shd w:val="clear" w:color="000000" w:fill="FFFFFF"/>
            <w:noWrap/>
            <w:vAlign w:val="bottom"/>
            <w:hideMark/>
          </w:tcPr>
          <w:p w14:paraId="080C34DF" w14:textId="77777777" w:rsidR="00A81834" w:rsidRPr="00711F03" w:rsidRDefault="00A81834" w:rsidP="00A81834">
            <w:pPr>
              <w:spacing w:after="0"/>
              <w:jc w:val="center"/>
              <w:rPr>
                <w:color w:val="000000"/>
                <w:sz w:val="24"/>
                <w:szCs w:val="24"/>
              </w:rPr>
            </w:pPr>
            <w:r w:rsidRPr="00711F03">
              <w:rPr>
                <w:color w:val="000000"/>
                <w:sz w:val="24"/>
                <w:szCs w:val="24"/>
              </w:rPr>
              <w:t>2055.9</w:t>
            </w:r>
          </w:p>
        </w:tc>
        <w:tc>
          <w:tcPr>
            <w:tcW w:w="1405" w:type="dxa"/>
            <w:tcBorders>
              <w:top w:val="nil"/>
              <w:left w:val="nil"/>
              <w:bottom w:val="nil"/>
              <w:right w:val="nil"/>
            </w:tcBorders>
            <w:shd w:val="clear" w:color="000000" w:fill="FFC7CE"/>
            <w:noWrap/>
            <w:vAlign w:val="bottom"/>
            <w:hideMark/>
          </w:tcPr>
          <w:p w14:paraId="57550329" w14:textId="77777777" w:rsidR="00A81834" w:rsidRPr="00711F03" w:rsidRDefault="00A81834" w:rsidP="00A81834">
            <w:pPr>
              <w:spacing w:after="0"/>
              <w:jc w:val="center"/>
              <w:rPr>
                <w:color w:val="9C0006"/>
                <w:sz w:val="24"/>
                <w:szCs w:val="24"/>
              </w:rPr>
            </w:pPr>
            <w:r w:rsidRPr="00711F03">
              <w:rPr>
                <w:color w:val="9C0006"/>
                <w:sz w:val="24"/>
                <w:szCs w:val="24"/>
              </w:rPr>
              <w:t>9.1</w:t>
            </w:r>
          </w:p>
        </w:tc>
      </w:tr>
      <w:tr w:rsidR="00A81834" w:rsidRPr="00711F03" w14:paraId="066FF7FE" w14:textId="77777777" w:rsidTr="00A81834">
        <w:trPr>
          <w:trHeight w:val="305"/>
        </w:trPr>
        <w:tc>
          <w:tcPr>
            <w:tcW w:w="1287" w:type="dxa"/>
            <w:tcBorders>
              <w:top w:val="nil"/>
              <w:left w:val="nil"/>
              <w:bottom w:val="nil"/>
              <w:right w:val="nil"/>
            </w:tcBorders>
            <w:shd w:val="clear" w:color="000000" w:fill="FFFFFF"/>
            <w:noWrap/>
            <w:vAlign w:val="bottom"/>
            <w:hideMark/>
          </w:tcPr>
          <w:p w14:paraId="57268309" w14:textId="77777777" w:rsidR="00A81834" w:rsidRPr="00711F03" w:rsidRDefault="00A81834" w:rsidP="00A81834">
            <w:pPr>
              <w:spacing w:after="0"/>
              <w:jc w:val="right"/>
              <w:rPr>
                <w:color w:val="000000"/>
                <w:sz w:val="24"/>
                <w:szCs w:val="24"/>
              </w:rPr>
            </w:pPr>
            <w:r w:rsidRPr="00711F03">
              <w:rPr>
                <w:color w:val="000000"/>
                <w:sz w:val="24"/>
                <w:szCs w:val="24"/>
              </w:rPr>
              <w:t>2015</w:t>
            </w:r>
          </w:p>
        </w:tc>
        <w:tc>
          <w:tcPr>
            <w:tcW w:w="1165" w:type="dxa"/>
            <w:tcBorders>
              <w:top w:val="nil"/>
              <w:left w:val="nil"/>
              <w:bottom w:val="nil"/>
              <w:right w:val="nil"/>
            </w:tcBorders>
            <w:shd w:val="clear" w:color="000000" w:fill="FFFFFF"/>
            <w:noWrap/>
            <w:vAlign w:val="bottom"/>
            <w:hideMark/>
          </w:tcPr>
          <w:p w14:paraId="7B7DC203" w14:textId="77777777" w:rsidR="00A81834" w:rsidRPr="00711F03" w:rsidRDefault="00A81834" w:rsidP="00A81834">
            <w:pPr>
              <w:spacing w:after="0"/>
              <w:jc w:val="center"/>
              <w:rPr>
                <w:color w:val="000000"/>
                <w:sz w:val="24"/>
                <w:szCs w:val="24"/>
              </w:rPr>
            </w:pPr>
            <w:r w:rsidRPr="00711F03">
              <w:rPr>
                <w:color w:val="000000"/>
                <w:sz w:val="24"/>
                <w:szCs w:val="24"/>
              </w:rPr>
              <w:t>1903.3</w:t>
            </w:r>
          </w:p>
        </w:tc>
        <w:tc>
          <w:tcPr>
            <w:tcW w:w="1165" w:type="dxa"/>
            <w:tcBorders>
              <w:top w:val="nil"/>
              <w:left w:val="nil"/>
              <w:bottom w:val="nil"/>
              <w:right w:val="nil"/>
            </w:tcBorders>
            <w:shd w:val="clear" w:color="000000" w:fill="FFFFFF"/>
            <w:noWrap/>
            <w:vAlign w:val="bottom"/>
            <w:hideMark/>
          </w:tcPr>
          <w:p w14:paraId="2288F3D0" w14:textId="77777777" w:rsidR="00A81834" w:rsidRPr="00711F03" w:rsidRDefault="00A81834" w:rsidP="00A81834">
            <w:pPr>
              <w:spacing w:after="0"/>
              <w:jc w:val="center"/>
              <w:rPr>
                <w:color w:val="000000"/>
                <w:sz w:val="24"/>
                <w:szCs w:val="24"/>
              </w:rPr>
            </w:pPr>
            <w:r w:rsidRPr="00711F03">
              <w:rPr>
                <w:color w:val="000000"/>
                <w:sz w:val="24"/>
                <w:szCs w:val="24"/>
              </w:rPr>
              <w:t>1912.8</w:t>
            </w:r>
          </w:p>
        </w:tc>
        <w:tc>
          <w:tcPr>
            <w:tcW w:w="1405" w:type="dxa"/>
            <w:tcBorders>
              <w:top w:val="nil"/>
              <w:left w:val="nil"/>
              <w:bottom w:val="nil"/>
              <w:right w:val="nil"/>
            </w:tcBorders>
            <w:shd w:val="clear" w:color="000000" w:fill="FFC7CE"/>
            <w:noWrap/>
            <w:vAlign w:val="bottom"/>
            <w:hideMark/>
          </w:tcPr>
          <w:p w14:paraId="7AFE3CD0" w14:textId="77777777" w:rsidR="00A81834" w:rsidRPr="00711F03" w:rsidRDefault="00A81834" w:rsidP="00A81834">
            <w:pPr>
              <w:spacing w:after="0"/>
              <w:jc w:val="center"/>
              <w:rPr>
                <w:color w:val="9C0006"/>
                <w:sz w:val="24"/>
                <w:szCs w:val="24"/>
              </w:rPr>
            </w:pPr>
            <w:r w:rsidRPr="00711F03">
              <w:rPr>
                <w:color w:val="9C0006"/>
                <w:sz w:val="24"/>
                <w:szCs w:val="24"/>
              </w:rPr>
              <w:t>9.5</w:t>
            </w:r>
          </w:p>
        </w:tc>
      </w:tr>
      <w:tr w:rsidR="00A81834" w:rsidRPr="00711F03" w14:paraId="1EA4BCEB" w14:textId="77777777" w:rsidTr="00A81834">
        <w:trPr>
          <w:trHeight w:val="305"/>
        </w:trPr>
        <w:tc>
          <w:tcPr>
            <w:tcW w:w="1287" w:type="dxa"/>
            <w:tcBorders>
              <w:top w:val="nil"/>
              <w:left w:val="nil"/>
              <w:bottom w:val="nil"/>
              <w:right w:val="nil"/>
            </w:tcBorders>
            <w:shd w:val="clear" w:color="000000" w:fill="FFFFFF"/>
            <w:noWrap/>
            <w:vAlign w:val="bottom"/>
            <w:hideMark/>
          </w:tcPr>
          <w:p w14:paraId="10898BA4" w14:textId="77777777" w:rsidR="00A81834" w:rsidRPr="00711F03" w:rsidRDefault="00A81834" w:rsidP="00A81834">
            <w:pPr>
              <w:spacing w:after="0"/>
              <w:jc w:val="right"/>
              <w:rPr>
                <w:color w:val="000000"/>
                <w:sz w:val="24"/>
                <w:szCs w:val="24"/>
              </w:rPr>
            </w:pPr>
            <w:r w:rsidRPr="00711F03">
              <w:rPr>
                <w:color w:val="000000"/>
                <w:sz w:val="24"/>
                <w:szCs w:val="24"/>
              </w:rPr>
              <w:t>2014</w:t>
            </w:r>
          </w:p>
        </w:tc>
        <w:tc>
          <w:tcPr>
            <w:tcW w:w="1165" w:type="dxa"/>
            <w:tcBorders>
              <w:top w:val="nil"/>
              <w:left w:val="nil"/>
              <w:bottom w:val="nil"/>
              <w:right w:val="nil"/>
            </w:tcBorders>
            <w:shd w:val="clear" w:color="000000" w:fill="FFFFFF"/>
            <w:noWrap/>
            <w:vAlign w:val="bottom"/>
            <w:hideMark/>
          </w:tcPr>
          <w:p w14:paraId="07BEC72E" w14:textId="77777777" w:rsidR="00A81834" w:rsidRPr="00711F03" w:rsidRDefault="00A81834" w:rsidP="00A81834">
            <w:pPr>
              <w:spacing w:after="0"/>
              <w:jc w:val="center"/>
              <w:rPr>
                <w:color w:val="000000"/>
                <w:sz w:val="24"/>
                <w:szCs w:val="24"/>
              </w:rPr>
            </w:pPr>
            <w:r w:rsidRPr="00711F03">
              <w:rPr>
                <w:color w:val="000000"/>
                <w:sz w:val="24"/>
                <w:szCs w:val="24"/>
              </w:rPr>
              <w:t>1769.5</w:t>
            </w:r>
          </w:p>
        </w:tc>
        <w:tc>
          <w:tcPr>
            <w:tcW w:w="1165" w:type="dxa"/>
            <w:tcBorders>
              <w:top w:val="nil"/>
              <w:left w:val="nil"/>
              <w:bottom w:val="nil"/>
              <w:right w:val="nil"/>
            </w:tcBorders>
            <w:shd w:val="clear" w:color="000000" w:fill="FFFFFF"/>
            <w:noWrap/>
            <w:vAlign w:val="bottom"/>
            <w:hideMark/>
          </w:tcPr>
          <w:p w14:paraId="3CEBF6D2" w14:textId="77777777" w:rsidR="00A81834" w:rsidRPr="00711F03" w:rsidRDefault="00A81834" w:rsidP="00A81834">
            <w:pPr>
              <w:spacing w:after="0"/>
              <w:jc w:val="center"/>
              <w:rPr>
                <w:color w:val="000000"/>
                <w:sz w:val="24"/>
                <w:szCs w:val="24"/>
              </w:rPr>
            </w:pPr>
            <w:r w:rsidRPr="00711F03">
              <w:rPr>
                <w:color w:val="000000"/>
                <w:sz w:val="24"/>
                <w:szCs w:val="24"/>
              </w:rPr>
              <w:t>1779.1</w:t>
            </w:r>
          </w:p>
        </w:tc>
        <w:tc>
          <w:tcPr>
            <w:tcW w:w="1405" w:type="dxa"/>
            <w:tcBorders>
              <w:top w:val="nil"/>
              <w:left w:val="nil"/>
              <w:bottom w:val="nil"/>
              <w:right w:val="nil"/>
            </w:tcBorders>
            <w:shd w:val="clear" w:color="000000" w:fill="FFC7CE"/>
            <w:noWrap/>
            <w:vAlign w:val="bottom"/>
            <w:hideMark/>
          </w:tcPr>
          <w:p w14:paraId="4368983A" w14:textId="77777777" w:rsidR="00A81834" w:rsidRPr="00711F03" w:rsidRDefault="00A81834" w:rsidP="00A81834">
            <w:pPr>
              <w:spacing w:after="0"/>
              <w:jc w:val="center"/>
              <w:rPr>
                <w:color w:val="9C0006"/>
                <w:sz w:val="24"/>
                <w:szCs w:val="24"/>
              </w:rPr>
            </w:pPr>
            <w:r w:rsidRPr="00711F03">
              <w:rPr>
                <w:color w:val="9C0006"/>
                <w:sz w:val="24"/>
                <w:szCs w:val="24"/>
              </w:rPr>
              <w:t>9.6</w:t>
            </w:r>
          </w:p>
        </w:tc>
      </w:tr>
      <w:tr w:rsidR="00A81834" w:rsidRPr="00711F03" w14:paraId="3E709A32" w14:textId="77777777" w:rsidTr="00A81834">
        <w:trPr>
          <w:trHeight w:val="305"/>
        </w:trPr>
        <w:tc>
          <w:tcPr>
            <w:tcW w:w="1287" w:type="dxa"/>
            <w:tcBorders>
              <w:top w:val="nil"/>
              <w:left w:val="nil"/>
              <w:bottom w:val="nil"/>
              <w:right w:val="nil"/>
            </w:tcBorders>
            <w:shd w:val="clear" w:color="000000" w:fill="FFFFFF"/>
            <w:noWrap/>
            <w:vAlign w:val="bottom"/>
            <w:hideMark/>
          </w:tcPr>
          <w:p w14:paraId="30F040AA" w14:textId="77777777" w:rsidR="00A81834" w:rsidRPr="00711F03" w:rsidRDefault="00A81834" w:rsidP="00A81834">
            <w:pPr>
              <w:spacing w:after="0"/>
              <w:jc w:val="right"/>
              <w:rPr>
                <w:color w:val="000000"/>
                <w:sz w:val="24"/>
                <w:szCs w:val="24"/>
              </w:rPr>
            </w:pPr>
            <w:r w:rsidRPr="00711F03">
              <w:rPr>
                <w:color w:val="000000"/>
                <w:sz w:val="24"/>
                <w:szCs w:val="24"/>
              </w:rPr>
              <w:t>2013</w:t>
            </w:r>
          </w:p>
        </w:tc>
        <w:tc>
          <w:tcPr>
            <w:tcW w:w="1165" w:type="dxa"/>
            <w:tcBorders>
              <w:top w:val="nil"/>
              <w:left w:val="nil"/>
              <w:bottom w:val="nil"/>
              <w:right w:val="nil"/>
            </w:tcBorders>
            <w:shd w:val="clear" w:color="000000" w:fill="FFFFFF"/>
            <w:noWrap/>
            <w:vAlign w:val="bottom"/>
            <w:hideMark/>
          </w:tcPr>
          <w:p w14:paraId="0BED8391" w14:textId="77777777" w:rsidR="00A81834" w:rsidRPr="00711F03" w:rsidRDefault="00A81834" w:rsidP="00A81834">
            <w:pPr>
              <w:spacing w:after="0"/>
              <w:jc w:val="center"/>
              <w:rPr>
                <w:color w:val="000000"/>
                <w:sz w:val="24"/>
                <w:szCs w:val="24"/>
              </w:rPr>
            </w:pPr>
            <w:r w:rsidRPr="00711F03">
              <w:rPr>
                <w:color w:val="000000"/>
                <w:sz w:val="24"/>
                <w:szCs w:val="24"/>
              </w:rPr>
              <w:t>1648.3</w:t>
            </w:r>
          </w:p>
        </w:tc>
        <w:tc>
          <w:tcPr>
            <w:tcW w:w="1165" w:type="dxa"/>
            <w:tcBorders>
              <w:top w:val="nil"/>
              <w:left w:val="nil"/>
              <w:bottom w:val="nil"/>
              <w:right w:val="nil"/>
            </w:tcBorders>
            <w:shd w:val="clear" w:color="000000" w:fill="FFFFFF"/>
            <w:noWrap/>
            <w:vAlign w:val="bottom"/>
            <w:hideMark/>
          </w:tcPr>
          <w:p w14:paraId="31DD01EE" w14:textId="77777777" w:rsidR="00A81834" w:rsidRPr="00711F03" w:rsidRDefault="00A81834" w:rsidP="00A81834">
            <w:pPr>
              <w:spacing w:after="0"/>
              <w:jc w:val="center"/>
              <w:rPr>
                <w:color w:val="000000"/>
                <w:sz w:val="24"/>
                <w:szCs w:val="24"/>
              </w:rPr>
            </w:pPr>
            <w:r w:rsidRPr="00711F03">
              <w:rPr>
                <w:color w:val="000000"/>
                <w:sz w:val="24"/>
                <w:szCs w:val="24"/>
              </w:rPr>
              <w:t>1658.0</w:t>
            </w:r>
          </w:p>
        </w:tc>
        <w:tc>
          <w:tcPr>
            <w:tcW w:w="1405" w:type="dxa"/>
            <w:tcBorders>
              <w:top w:val="nil"/>
              <w:left w:val="nil"/>
              <w:bottom w:val="nil"/>
              <w:right w:val="nil"/>
            </w:tcBorders>
            <w:shd w:val="clear" w:color="000000" w:fill="FFC7CE"/>
            <w:noWrap/>
            <w:vAlign w:val="bottom"/>
            <w:hideMark/>
          </w:tcPr>
          <w:p w14:paraId="069FE068" w14:textId="77777777" w:rsidR="00A81834" w:rsidRPr="00711F03" w:rsidRDefault="00A81834" w:rsidP="00A81834">
            <w:pPr>
              <w:spacing w:after="0"/>
              <w:jc w:val="center"/>
              <w:rPr>
                <w:color w:val="9C0006"/>
                <w:sz w:val="24"/>
                <w:szCs w:val="24"/>
              </w:rPr>
            </w:pPr>
            <w:r w:rsidRPr="00711F03">
              <w:rPr>
                <w:color w:val="9C0006"/>
                <w:sz w:val="24"/>
                <w:szCs w:val="24"/>
              </w:rPr>
              <w:t>9.6</w:t>
            </w:r>
          </w:p>
        </w:tc>
      </w:tr>
    </w:tbl>
    <w:p w14:paraId="4397EBC5" w14:textId="77777777" w:rsidR="00A81834" w:rsidRDefault="00A81834" w:rsidP="00FE0BE7">
      <w:pPr>
        <w:jc w:val="left"/>
      </w:pPr>
    </w:p>
    <w:p w14:paraId="780A02B7" w14:textId="18B9D3F8" w:rsidR="00FE0BE7" w:rsidRDefault="00FE0BE7">
      <w:r>
        <w:br w:type="page"/>
      </w:r>
    </w:p>
    <w:p w14:paraId="7B5A9F93" w14:textId="77777777" w:rsidR="00FE0BE7" w:rsidRDefault="00FE0BE7" w:rsidP="00FE0BE7">
      <w:pPr>
        <w:pStyle w:val="Heading1"/>
        <w:pBdr>
          <w:top w:val="nil"/>
          <w:left w:val="nil"/>
          <w:bottom w:val="nil"/>
          <w:right w:val="nil"/>
          <w:between w:val="nil"/>
        </w:pBdr>
      </w:pPr>
      <w:r>
        <w:lastRenderedPageBreak/>
        <w:t>Figures</w:t>
      </w:r>
    </w:p>
    <w:p w14:paraId="2C058612" w14:textId="77777777" w:rsidR="00FE0BE7" w:rsidRPr="00FE0BE7" w:rsidRDefault="00FE0BE7" w:rsidP="00FE0BE7">
      <w:pPr>
        <w:jc w:val="left"/>
      </w:pPr>
    </w:p>
    <w:p w14:paraId="78C61525" w14:textId="06582BD4" w:rsidR="00FE0BE7" w:rsidRPr="00711F03" w:rsidRDefault="00EC5DFF" w:rsidP="00331328">
      <w:pPr>
        <w:jc w:val="left"/>
        <w:rPr>
          <w:sz w:val="24"/>
          <w:szCs w:val="24"/>
        </w:rPr>
      </w:pPr>
      <w:commentRangeStart w:id="68"/>
      <w:r w:rsidRPr="00711F03">
        <w:rPr>
          <w:noProof/>
          <w:sz w:val="24"/>
          <w:szCs w:val="24"/>
        </w:rPr>
        <w:drawing>
          <wp:inline distT="0" distB="0" distL="0" distR="0" wp14:anchorId="59060D01" wp14:editId="2DD8140C">
            <wp:extent cx="5943600" cy="4572000"/>
            <wp:effectExtent l="0" t="0" r="0" b="0"/>
            <wp:docPr id="11" name="Picture 11" descr="C:\AA - PH Stuff\Asmnts\goa_pcod\2023\rsch\output\plots\new_base\compare13_indices_fl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A - PH Stuff\Asmnts\goa_pcod\2023\rsch\output\plots\new_base\compare13_indices_flt4.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commentRangeEnd w:id="68"/>
      <w:r w:rsidR="00E978DE">
        <w:rPr>
          <w:rStyle w:val="CommentReference"/>
        </w:rPr>
        <w:commentReference w:id="68"/>
      </w:r>
    </w:p>
    <w:p w14:paraId="1F1A7B80" w14:textId="3D3A1DAB" w:rsidR="0067137F" w:rsidRPr="00711F03" w:rsidRDefault="0067137F" w:rsidP="00331328">
      <w:pPr>
        <w:jc w:val="left"/>
        <w:rPr>
          <w:sz w:val="24"/>
          <w:szCs w:val="24"/>
        </w:rPr>
      </w:pPr>
      <w:r w:rsidRPr="00711F03">
        <w:rPr>
          <w:sz w:val="24"/>
          <w:szCs w:val="24"/>
        </w:rPr>
        <w:t xml:space="preserve">Figure </w:t>
      </w:r>
      <w:commentRangeStart w:id="69"/>
      <w:r w:rsidRPr="00711F03">
        <w:rPr>
          <w:sz w:val="24"/>
          <w:szCs w:val="24"/>
        </w:rPr>
        <w:t>1</w:t>
      </w:r>
      <w:commentRangeEnd w:id="69"/>
      <w:r w:rsidR="00E978DE">
        <w:rPr>
          <w:rStyle w:val="CommentReference"/>
        </w:rPr>
        <w:commentReference w:id="69"/>
      </w:r>
      <w:r w:rsidRPr="00711F03">
        <w:rPr>
          <w:sz w:val="24"/>
          <w:szCs w:val="24"/>
        </w:rPr>
        <w:t>. Model 2019.1a and 2019.1b fit to the AFSC bottom trawl survey.</w:t>
      </w:r>
    </w:p>
    <w:p w14:paraId="7990FAF1" w14:textId="5BFD9438" w:rsidR="0067137F" w:rsidRPr="00711F03" w:rsidRDefault="00EC5DFF" w:rsidP="00331328">
      <w:pPr>
        <w:jc w:val="left"/>
        <w:rPr>
          <w:sz w:val="24"/>
          <w:szCs w:val="24"/>
        </w:rPr>
      </w:pPr>
      <w:r w:rsidRPr="00711F03">
        <w:rPr>
          <w:noProof/>
          <w:sz w:val="24"/>
          <w:szCs w:val="24"/>
        </w:rPr>
        <w:lastRenderedPageBreak/>
        <w:drawing>
          <wp:inline distT="0" distB="0" distL="0" distR="0" wp14:anchorId="42FDE298" wp14:editId="5677AC47">
            <wp:extent cx="5943600" cy="4572000"/>
            <wp:effectExtent l="0" t="0" r="0" b="0"/>
            <wp:docPr id="12" name="Picture 12" descr="C:\AA - PH Stuff\Asmnts\goa_pcod\2023\rsch\output\plots\new_base\compare13_indices_fl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A - PH Stuff\Asmnts\goa_pcod\2023\rsch\output\plots\new_base\compare13_indices_flt5.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5F40CD49" w14:textId="693E8191" w:rsidR="0067137F" w:rsidRPr="00711F03" w:rsidRDefault="0067137F" w:rsidP="0067137F">
      <w:pPr>
        <w:jc w:val="left"/>
        <w:rPr>
          <w:sz w:val="24"/>
          <w:szCs w:val="24"/>
        </w:rPr>
      </w:pPr>
      <w:r w:rsidRPr="00711F03">
        <w:rPr>
          <w:sz w:val="24"/>
          <w:szCs w:val="24"/>
        </w:rPr>
        <w:t>Figure 2. Model 2019.1a and 2019.1b fit to the AFSC longline survey.</w:t>
      </w:r>
    </w:p>
    <w:p w14:paraId="0FFBF6BE" w14:textId="0F8D7810" w:rsidR="0067137F" w:rsidRPr="00711F03" w:rsidRDefault="00EC5DFF" w:rsidP="00331328">
      <w:pPr>
        <w:jc w:val="left"/>
        <w:rPr>
          <w:sz w:val="24"/>
          <w:szCs w:val="24"/>
        </w:rPr>
      </w:pPr>
      <w:r w:rsidRPr="00711F03">
        <w:rPr>
          <w:noProof/>
          <w:sz w:val="24"/>
          <w:szCs w:val="24"/>
        </w:rPr>
        <w:lastRenderedPageBreak/>
        <w:drawing>
          <wp:inline distT="0" distB="0" distL="0" distR="0" wp14:anchorId="2691C70F" wp14:editId="6B6E7241">
            <wp:extent cx="5943600" cy="4572000"/>
            <wp:effectExtent l="0" t="0" r="0" b="0"/>
            <wp:docPr id="13" name="Picture 13" descr="C:\AA - PH Stuff\Asmnts\goa_pcod\2023\rsch\output\plots\new_base\compare2_spawnbio_uncertain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A - PH Stuff\Asmnts\goa_pcod\2023\rsch\output\plots\new_base\compare2_spawnbio_uncertainty.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069903BA" w14:textId="2A7E81AC" w:rsidR="00047D84" w:rsidRPr="00711F03" w:rsidRDefault="0067137F" w:rsidP="00047D84">
      <w:pPr>
        <w:jc w:val="left"/>
        <w:rPr>
          <w:sz w:val="24"/>
          <w:szCs w:val="24"/>
        </w:rPr>
      </w:pPr>
      <w:r w:rsidRPr="00711F03">
        <w:rPr>
          <w:sz w:val="24"/>
          <w:szCs w:val="24"/>
        </w:rPr>
        <w:t>Figure 3. Estimated spawning biomass (with 95% confidence intervals) from models 2019.1a and 2019.1b.</w:t>
      </w:r>
    </w:p>
    <w:p w14:paraId="5241778E" w14:textId="2C21E3BB" w:rsidR="00A81834" w:rsidRPr="00711F03" w:rsidRDefault="00A81834" w:rsidP="00047D84">
      <w:pPr>
        <w:jc w:val="left"/>
        <w:rPr>
          <w:sz w:val="24"/>
          <w:szCs w:val="24"/>
        </w:rPr>
      </w:pPr>
      <w:r w:rsidRPr="00711F03">
        <w:rPr>
          <w:noProof/>
          <w:sz w:val="24"/>
          <w:szCs w:val="24"/>
        </w:rPr>
        <w:lastRenderedPageBreak/>
        <w:drawing>
          <wp:inline distT="0" distB="0" distL="0" distR="0" wp14:anchorId="1F2833F7" wp14:editId="65522746">
            <wp:extent cx="5943600" cy="4572000"/>
            <wp:effectExtent l="0" t="0" r="0" b="0"/>
            <wp:docPr id="10" name="Picture 10" descr="C:\AA - PH Stuff\Asmnts\goa_pcod\2023\rsch\output\plots\llq\compare13_indices_fl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A - PH Stuff\Asmnts\goa_pcod\2023\rsch\output\plots\llq\compare13_indices_flt5.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2B2A532E" w14:textId="7B921C83" w:rsidR="00EC5DFF" w:rsidRPr="00711F03" w:rsidRDefault="00EC5DFF" w:rsidP="00047D84">
      <w:pPr>
        <w:jc w:val="left"/>
        <w:rPr>
          <w:sz w:val="24"/>
          <w:szCs w:val="24"/>
        </w:rPr>
      </w:pPr>
      <w:r w:rsidRPr="00711F03">
        <w:rPr>
          <w:sz w:val="24"/>
          <w:szCs w:val="24"/>
        </w:rPr>
        <w:t>Figure 4. Fit to the AFSC longline survey from models 2019.1b and 2019.1d.</w:t>
      </w:r>
    </w:p>
    <w:p w14:paraId="2F5CBA76" w14:textId="7CA0D0CE" w:rsidR="00EC5DFF" w:rsidRPr="00711F03" w:rsidRDefault="00EC5DFF" w:rsidP="00047D84">
      <w:pPr>
        <w:jc w:val="left"/>
        <w:rPr>
          <w:sz w:val="24"/>
          <w:szCs w:val="24"/>
        </w:rPr>
      </w:pPr>
      <w:r w:rsidRPr="00711F03">
        <w:rPr>
          <w:noProof/>
          <w:sz w:val="24"/>
          <w:szCs w:val="24"/>
        </w:rPr>
        <w:lastRenderedPageBreak/>
        <w:drawing>
          <wp:inline distT="0" distB="0" distL="0" distR="0" wp14:anchorId="3F5A085E" wp14:editId="17C8DD63">
            <wp:extent cx="5943600" cy="3992880"/>
            <wp:effectExtent l="0" t="0" r="0" b="762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20" cstate="print">
                      <a:extLst>
                        <a:ext uri="{28A0092B-C50C-407E-A947-70E740481C1C}">
                          <a14:useLocalDpi xmlns:a14="http://schemas.microsoft.com/office/drawing/2010/main" val="0"/>
                        </a:ext>
                      </a:extLst>
                    </a:blip>
                    <a:srcRect t="2761" b="9892"/>
                    <a:stretch/>
                  </pic:blipFill>
                  <pic:spPr>
                    <a:xfrm>
                      <a:off x="0" y="0"/>
                      <a:ext cx="5943600" cy="3992880"/>
                    </a:xfrm>
                    <a:prstGeom prst="rect">
                      <a:avLst/>
                    </a:prstGeom>
                  </pic:spPr>
                </pic:pic>
              </a:graphicData>
            </a:graphic>
          </wp:inline>
        </w:drawing>
      </w:r>
    </w:p>
    <w:p w14:paraId="40777721" w14:textId="3B753EF9" w:rsidR="00EC5DFF" w:rsidRPr="00711F03" w:rsidRDefault="00EC5DFF" w:rsidP="00047D84">
      <w:pPr>
        <w:jc w:val="left"/>
        <w:rPr>
          <w:sz w:val="24"/>
          <w:szCs w:val="24"/>
        </w:rPr>
      </w:pPr>
      <w:r w:rsidRPr="00711F03">
        <w:rPr>
          <w:sz w:val="24"/>
          <w:szCs w:val="24"/>
        </w:rPr>
        <w:t>Figure 5. Estimated spawning biomass from models 2019.1a, 2019.1b, and 2019.1d.</w:t>
      </w:r>
    </w:p>
    <w:sectPr w:rsidR="00EC5DFF" w:rsidRPr="00711F03">
      <w:footerReference w:type="default" r:id="rI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elissa.Haltuch" w:date="2023-09-12T13:38:00Z" w:initials="M">
    <w:p w14:paraId="4C89AC64" w14:textId="6F602ECB" w:rsidR="000004E2" w:rsidRDefault="000004E2">
      <w:pPr>
        <w:pStyle w:val="CommentText"/>
      </w:pPr>
      <w:r>
        <w:rPr>
          <w:rStyle w:val="CommentReference"/>
        </w:rPr>
        <w:annotationRef/>
      </w:r>
      <w:r>
        <w:t>From what to what?</w:t>
      </w:r>
    </w:p>
  </w:comment>
  <w:comment w:id="2" w:author="Melissa.Haltuch" w:date="2023-09-12T13:39:00Z" w:initials="M">
    <w:p w14:paraId="57F0107D" w14:textId="1F925109" w:rsidR="000004E2" w:rsidRDefault="000004E2">
      <w:pPr>
        <w:pStyle w:val="CommentText"/>
      </w:pPr>
      <w:r>
        <w:rPr>
          <w:rStyle w:val="CommentReference"/>
        </w:rPr>
        <w:annotationRef/>
      </w:r>
      <w:r>
        <w:t>Thank you, I love this table</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3" w:author="Melissa.Haltuch" w:date="2023-09-12T13:40:00Z" w:initials="M">
    <w:p w14:paraId="2FC1DD64" w14:textId="74C0932D" w:rsidR="000004E2" w:rsidRDefault="000004E2">
      <w:pPr>
        <w:pStyle w:val="CommentText"/>
      </w:pPr>
      <w:r>
        <w:rPr>
          <w:rStyle w:val="CommentReference"/>
        </w:rPr>
        <w:annotationRef/>
      </w:r>
      <w:r>
        <w:t>It would be helpful to specify what gears, trawl and fixed, or something else?</w:t>
      </w:r>
    </w:p>
  </w:comment>
  <w:comment w:id="4" w:author="Melissa.Haltuch" w:date="2023-09-12T13:41:00Z" w:initials="M">
    <w:p w14:paraId="6C2134D3" w14:textId="593B44FD" w:rsidR="000004E2" w:rsidRDefault="000004E2">
      <w:pPr>
        <w:pStyle w:val="CommentText"/>
      </w:pPr>
      <w:r>
        <w:rPr>
          <w:rStyle w:val="CommentReference"/>
        </w:rPr>
        <w:annotationRef/>
      </w:r>
      <w:r>
        <w:t>Any catch reconstruction or estimates prior to 1977?</w:t>
      </w:r>
    </w:p>
  </w:comment>
  <w:comment w:id="5" w:author="Melissa.Haltuch" w:date="2023-09-12T13:41:00Z" w:initials="M">
    <w:p w14:paraId="1ADB1BBD" w14:textId="3B6350D8" w:rsidR="000004E2" w:rsidRDefault="000004E2">
      <w:pPr>
        <w:pStyle w:val="CommentText"/>
      </w:pPr>
      <w:r>
        <w:rPr>
          <w:rStyle w:val="CommentReference"/>
        </w:rPr>
        <w:annotationRef/>
      </w:r>
      <w:r>
        <w:t>2 cm bins, or something else?</w:t>
      </w:r>
    </w:p>
  </w:comment>
  <w:comment w:id="6" w:author="Melissa.Haltuch" w:date="2023-09-12T13:42:00Z" w:initials="M">
    <w:p w14:paraId="51D279FF" w14:textId="375844CF" w:rsidR="000004E2" w:rsidRDefault="000004E2">
      <w:pPr>
        <w:pStyle w:val="CommentText"/>
      </w:pPr>
      <w:r>
        <w:rPr>
          <w:rStyle w:val="CommentReference"/>
        </w:rPr>
        <w:annotationRef/>
      </w:r>
      <w:r>
        <w:t>No survey data from the 1980s?</w:t>
      </w:r>
    </w:p>
  </w:comment>
  <w:comment w:id="7" w:author="Melissa.Haltuch" w:date="2023-09-12T13:51:00Z" w:initials="M">
    <w:p w14:paraId="0FCB7E44" w14:textId="4B136227" w:rsidR="000004E2" w:rsidRDefault="000004E2">
      <w:pPr>
        <w:pStyle w:val="CommentText"/>
      </w:pPr>
      <w:r>
        <w:rPr>
          <w:rStyle w:val="CommentReference"/>
        </w:rPr>
        <w:annotationRef/>
      </w:r>
      <w:r>
        <w:t>Why mean value? I would expect this to be the number of fish of each age for each size bin.</w:t>
      </w:r>
    </w:p>
  </w:comment>
  <w:comment w:id="8" w:author="Melissa.Haltuch" w:date="2023-09-12T13:46:00Z" w:initials="M">
    <w:p w14:paraId="71B15485" w14:textId="72337FC7" w:rsidR="000004E2" w:rsidRDefault="000004E2">
      <w:pPr>
        <w:pStyle w:val="CommentText"/>
      </w:pPr>
      <w:r>
        <w:rPr>
          <w:rStyle w:val="CommentReference"/>
        </w:rPr>
        <w:annotationRef/>
      </w:r>
      <w:r>
        <w:t>We’re moving away from using SS and just spelling out as this can be offensive.</w:t>
      </w:r>
    </w:p>
  </w:comment>
  <w:comment w:id="42" w:author="Pete.Hulson" w:date="2023-09-12T10:57:00Z" w:initials="P">
    <w:p w14:paraId="35B45E90" w14:textId="137DF53D" w:rsidR="000004E2" w:rsidRDefault="000004E2">
      <w:pPr>
        <w:pStyle w:val="CommentText"/>
      </w:pPr>
      <w:r>
        <w:rPr>
          <w:rStyle w:val="CommentReference"/>
        </w:rPr>
        <w:annotationRef/>
      </w:r>
      <w:r>
        <w:t>Steve – any chance we could sleuth out when this may have happened in the old models? I still don’t have those model files available</w:t>
      </w:r>
    </w:p>
  </w:comment>
  <w:comment w:id="43" w:author="Melissa.Haltuch" w:date="2023-09-12T14:04:00Z" w:initials="M">
    <w:p w14:paraId="6FE8196F" w14:textId="4F5B0AFB" w:rsidR="000004E2" w:rsidRDefault="000004E2">
      <w:pPr>
        <w:pStyle w:val="CommentText"/>
      </w:pPr>
      <w:r>
        <w:rPr>
          <w:rStyle w:val="CommentReference"/>
        </w:rPr>
        <w:annotationRef/>
      </w:r>
      <w:r>
        <w:t>Suggest just eliminating this, when doesn’t matter as much as fixing it now, which you do.</w:t>
      </w:r>
    </w:p>
  </w:comment>
  <w:comment w:id="59" w:author="Melissa.Haltuch" w:date="2023-09-12T14:10:00Z" w:initials="M">
    <w:p w14:paraId="302DA46C" w14:textId="7CEE9052" w:rsidR="000004E2" w:rsidRDefault="000004E2">
      <w:pPr>
        <w:pStyle w:val="CommentText"/>
      </w:pPr>
      <w:r>
        <w:rPr>
          <w:rStyle w:val="CommentReference"/>
        </w:rPr>
        <w:annotationRef/>
      </w:r>
      <w:r>
        <w:t>Do you mean AIC</w:t>
      </w:r>
      <w:r w:rsidR="00D42E03">
        <w:t xml:space="preserve"> or -LL?</w:t>
      </w:r>
    </w:p>
  </w:comment>
  <w:comment w:id="65" w:author="Melissa.Haltuch" w:date="2023-09-12T14:14:00Z" w:initials="M">
    <w:p w14:paraId="4021B6AF" w14:textId="7A700271" w:rsidR="00DE3512" w:rsidRDefault="00DE3512">
      <w:pPr>
        <w:pStyle w:val="CommentText"/>
      </w:pPr>
      <w:r>
        <w:rPr>
          <w:rStyle w:val="CommentReference"/>
        </w:rPr>
        <w:annotationRef/>
      </w:r>
      <w:r>
        <w:t>For the future - Is there any empirical data outside of the assessment that would justify selecting one over the other?</w:t>
      </w:r>
    </w:p>
  </w:comment>
  <w:comment w:id="66" w:author="Melissa.Haltuch" w:date="2023-09-12T14:18:00Z" w:initials="M">
    <w:p w14:paraId="361AA74E" w14:textId="40A34758" w:rsidR="00DE3512" w:rsidRDefault="00DE3512">
      <w:pPr>
        <w:pStyle w:val="CommentText"/>
      </w:pPr>
      <w:r>
        <w:rPr>
          <w:rStyle w:val="CommentReference"/>
        </w:rPr>
        <w:annotationRef/>
      </w:r>
      <w:r>
        <w:t>A big picture comment not aimed at next week given the decline in this stock. I think it’s worth thinking about a discussion of the fit to the survey data, and that the model is not able to fit, or barely fits, the 4 of the last five years of survey data. What would it take to fit the survey index better at the end of the time series, and what are the stock and fishery implications?</w:t>
      </w:r>
    </w:p>
  </w:comment>
  <w:comment w:id="68" w:author="Melissa.Haltuch" w:date="2023-09-12T13:33:00Z" w:initials="M">
    <w:p w14:paraId="50DBBD87" w14:textId="1902C4B4" w:rsidR="000004E2" w:rsidRDefault="000004E2">
      <w:pPr>
        <w:pStyle w:val="CommentText"/>
      </w:pPr>
      <w:r>
        <w:rPr>
          <w:rStyle w:val="CommentReference"/>
        </w:rPr>
        <w:annotationRef/>
      </w:r>
    </w:p>
  </w:comment>
  <w:comment w:id="69" w:author="Melissa.Haltuch" w:date="2023-09-12T13:33:00Z" w:initials="M">
    <w:p w14:paraId="506F0271" w14:textId="77777777" w:rsidR="000004E2" w:rsidRDefault="000004E2">
      <w:pPr>
        <w:pStyle w:val="CommentText"/>
      </w:pPr>
      <w:r>
        <w:rPr>
          <w:rStyle w:val="CommentReference"/>
        </w:rPr>
        <w:annotationRef/>
      </w:r>
      <w:r>
        <w:t>Are data missing pre-1990 in the plot? It looks like you have extra years with fitted time series.</w:t>
      </w:r>
    </w:p>
    <w:p w14:paraId="1A40ED02" w14:textId="4AEBA0EE" w:rsidR="000004E2" w:rsidRDefault="000004E2">
      <w:pPr>
        <w:pStyle w:val="CommentText"/>
      </w:pPr>
      <w:r>
        <w:t>The CVs on the data points are very tight in 2 of 3 recent years, what’s going on here? Is the full survey time series derived from VAST?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89AC64" w15:done="0"/>
  <w15:commentEx w15:paraId="57F0107D" w15:done="0"/>
  <w15:commentEx w15:paraId="2FC1DD64" w15:done="0"/>
  <w15:commentEx w15:paraId="6C2134D3" w15:done="0"/>
  <w15:commentEx w15:paraId="1ADB1BBD" w15:done="0"/>
  <w15:commentEx w15:paraId="51D279FF" w15:done="0"/>
  <w15:commentEx w15:paraId="0FCB7E44" w15:done="0"/>
  <w15:commentEx w15:paraId="71B15485" w15:done="0"/>
  <w15:commentEx w15:paraId="35B45E90" w15:done="0"/>
  <w15:commentEx w15:paraId="6FE8196F" w15:paraIdParent="35B45E90" w15:done="0"/>
  <w15:commentEx w15:paraId="302DA46C" w15:done="0"/>
  <w15:commentEx w15:paraId="4021B6AF" w15:done="0"/>
  <w15:commentEx w15:paraId="361AA74E" w15:done="0"/>
  <w15:commentEx w15:paraId="50DBBD87" w15:done="0"/>
  <w15:commentEx w15:paraId="1A40ED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89AC64" w16cid:durableId="28AAE85C"/>
  <w16cid:commentId w16cid:paraId="57F0107D" w16cid:durableId="28AAE884"/>
  <w16cid:commentId w16cid:paraId="2FC1DD64" w16cid:durableId="28AAE8C1"/>
  <w16cid:commentId w16cid:paraId="6C2134D3" w16cid:durableId="28AAE916"/>
  <w16cid:commentId w16cid:paraId="1ADB1BBD" w16cid:durableId="28AAE8F3"/>
  <w16cid:commentId w16cid:paraId="51D279FF" w16cid:durableId="28AAE95D"/>
  <w16cid:commentId w16cid:paraId="0FCB7E44" w16cid:durableId="28AAEB64"/>
  <w16cid:commentId w16cid:paraId="71B15485" w16cid:durableId="28AAEA25"/>
  <w16cid:commentId w16cid:paraId="35B45E90" w16cid:durableId="28AADED6"/>
  <w16cid:commentId w16cid:paraId="6FE8196F" w16cid:durableId="28AAEE74"/>
  <w16cid:commentId w16cid:paraId="302DA46C" w16cid:durableId="28AAEFBA"/>
  <w16cid:commentId w16cid:paraId="4021B6AF" w16cid:durableId="28AAF0B9"/>
  <w16cid:commentId w16cid:paraId="361AA74E" w16cid:durableId="28AAF1AE"/>
  <w16cid:commentId w16cid:paraId="50DBBD87" w16cid:durableId="28AAE73F"/>
  <w16cid:commentId w16cid:paraId="1A40ED02" w16cid:durableId="28AAE74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30837A" w14:textId="77777777" w:rsidR="00B15355" w:rsidRDefault="00B15355">
      <w:pPr>
        <w:spacing w:after="0"/>
      </w:pPr>
      <w:r>
        <w:separator/>
      </w:r>
    </w:p>
  </w:endnote>
  <w:endnote w:type="continuationSeparator" w:id="0">
    <w:p w14:paraId="7646FD02" w14:textId="77777777" w:rsidR="00B15355" w:rsidRDefault="00B153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
    <w:altName w:val="﷽﷽﷽﷽﷽﷽﷽﷽ĝኀ"/>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3835362"/>
      <w:docPartObj>
        <w:docPartGallery w:val="Page Numbers (Bottom of Page)"/>
        <w:docPartUnique/>
      </w:docPartObj>
    </w:sdtPr>
    <w:sdtEndPr>
      <w:rPr>
        <w:noProof/>
      </w:rPr>
    </w:sdtEndPr>
    <w:sdtContent>
      <w:p w14:paraId="2280CA4B" w14:textId="5B0F79E9" w:rsidR="000004E2" w:rsidRDefault="000004E2">
        <w:pPr>
          <w:pStyle w:val="Footer"/>
          <w:jc w:val="center"/>
        </w:pPr>
        <w:r>
          <w:fldChar w:fldCharType="begin"/>
        </w:r>
        <w:r>
          <w:instrText xml:space="preserve"> PAGE   \* MERGEFORMAT </w:instrText>
        </w:r>
        <w:r>
          <w:fldChar w:fldCharType="separate"/>
        </w:r>
        <w:r w:rsidR="002A36D7">
          <w:rPr>
            <w:noProof/>
          </w:rPr>
          <w:t>2</w:t>
        </w:r>
        <w:r>
          <w:rPr>
            <w:noProof/>
          </w:rPr>
          <w:fldChar w:fldCharType="end"/>
        </w:r>
      </w:p>
    </w:sdtContent>
  </w:sdt>
  <w:p w14:paraId="41DD732A" w14:textId="77777777" w:rsidR="000004E2" w:rsidRDefault="000004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41975B" w14:textId="77777777" w:rsidR="00B15355" w:rsidRDefault="00B15355">
      <w:pPr>
        <w:spacing w:after="0"/>
      </w:pPr>
      <w:r>
        <w:separator/>
      </w:r>
    </w:p>
  </w:footnote>
  <w:footnote w:type="continuationSeparator" w:id="0">
    <w:p w14:paraId="10538E30" w14:textId="77777777" w:rsidR="00B15355" w:rsidRDefault="00B1535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82F69"/>
    <w:multiLevelType w:val="multilevel"/>
    <w:tmpl w:val="106C48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CC0FF5"/>
    <w:multiLevelType w:val="multilevel"/>
    <w:tmpl w:val="AB94FE2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D520C"/>
    <w:multiLevelType w:val="hybridMultilevel"/>
    <w:tmpl w:val="AB987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B64E55"/>
    <w:multiLevelType w:val="multilevel"/>
    <w:tmpl w:val="9F7E47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650" w:hanging="570"/>
      </w:pPr>
      <w:rPr>
        <w:rFonts w:ascii="Noto Sans Symbols" w:eastAsia="Noto Sans Symbols" w:hAnsi="Noto Sans Symbols" w:cs="Noto Sans Symbols"/>
        <w:color w:val="000000"/>
      </w:rPr>
    </w:lvl>
    <w:lvl w:ilvl="2">
      <w:start w:val="1"/>
      <w:numFmt w:val="decimal"/>
      <w:lvlText w:val="%3."/>
      <w:lvlJc w:val="left"/>
      <w:pPr>
        <w:ind w:left="2160" w:hanging="360"/>
      </w:pPr>
      <w:rPr>
        <w:color w:val="00000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74872E5"/>
    <w:multiLevelType w:val="multilevel"/>
    <w:tmpl w:val="5CE08A8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B601DC"/>
    <w:multiLevelType w:val="hybridMultilevel"/>
    <w:tmpl w:val="0144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09105E04"/>
    <w:multiLevelType w:val="multilevel"/>
    <w:tmpl w:val="AB94FE2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6E6DC8"/>
    <w:multiLevelType w:val="hybridMultilevel"/>
    <w:tmpl w:val="C308C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A82B45"/>
    <w:multiLevelType w:val="multilevel"/>
    <w:tmpl w:val="AB94FE24"/>
    <w:lvl w:ilvl="0">
      <w:start w:val="1"/>
      <w:numFmt w:val="decimal"/>
      <w:lvlText w:val="%1."/>
      <w:lvlJc w:val="left"/>
      <w:pPr>
        <w:tabs>
          <w:tab w:val="num" w:pos="720"/>
        </w:tabs>
        <w:ind w:left="720" w:hanging="360"/>
      </w:pPr>
      <w:rPr>
        <w:rFonts w:hint="default"/>
        <w:sz w:val="20"/>
        <w:u w:val="none"/>
      </w:rPr>
    </w:lvl>
    <w:lvl w:ilvl="1" w:tentative="1">
      <w:start w:val="1"/>
      <w:numFmt w:val="bullet"/>
      <w:lvlText w:val="o"/>
      <w:lvlJc w:val="left"/>
      <w:pPr>
        <w:tabs>
          <w:tab w:val="num" w:pos="1440"/>
        </w:tabs>
        <w:ind w:left="1440" w:hanging="360"/>
      </w:pPr>
      <w:rPr>
        <w:rFonts w:ascii="Courier New" w:hAnsi="Courier New" w:hint="default"/>
        <w:sz w:val="20"/>
        <w:u w:val="none"/>
      </w:rPr>
    </w:lvl>
    <w:lvl w:ilvl="2" w:tentative="1">
      <w:start w:val="1"/>
      <w:numFmt w:val="bullet"/>
      <w:lvlText w:val=""/>
      <w:lvlJc w:val="left"/>
      <w:pPr>
        <w:tabs>
          <w:tab w:val="num" w:pos="2160"/>
        </w:tabs>
        <w:ind w:left="2160" w:hanging="360"/>
      </w:pPr>
      <w:rPr>
        <w:rFonts w:ascii="Wingdings" w:hAnsi="Wingdings" w:hint="default"/>
        <w:sz w:val="20"/>
        <w:u w:val="none"/>
      </w:rPr>
    </w:lvl>
    <w:lvl w:ilvl="3" w:tentative="1">
      <w:start w:val="1"/>
      <w:numFmt w:val="bullet"/>
      <w:lvlText w:val=""/>
      <w:lvlJc w:val="left"/>
      <w:pPr>
        <w:tabs>
          <w:tab w:val="num" w:pos="2880"/>
        </w:tabs>
        <w:ind w:left="2880" w:hanging="360"/>
      </w:pPr>
      <w:rPr>
        <w:rFonts w:ascii="Wingdings" w:hAnsi="Wingdings" w:hint="default"/>
        <w:sz w:val="20"/>
        <w:u w:val="none"/>
      </w:rPr>
    </w:lvl>
    <w:lvl w:ilvl="4" w:tentative="1">
      <w:start w:val="1"/>
      <w:numFmt w:val="bullet"/>
      <w:lvlText w:val=""/>
      <w:lvlJc w:val="left"/>
      <w:pPr>
        <w:tabs>
          <w:tab w:val="num" w:pos="3600"/>
        </w:tabs>
        <w:ind w:left="3600" w:hanging="360"/>
      </w:pPr>
      <w:rPr>
        <w:rFonts w:ascii="Wingdings" w:hAnsi="Wingdings" w:hint="default"/>
        <w:sz w:val="20"/>
        <w:u w:val="none"/>
      </w:rPr>
    </w:lvl>
    <w:lvl w:ilvl="5" w:tentative="1">
      <w:start w:val="1"/>
      <w:numFmt w:val="bullet"/>
      <w:lvlText w:val=""/>
      <w:lvlJc w:val="left"/>
      <w:pPr>
        <w:tabs>
          <w:tab w:val="num" w:pos="4320"/>
        </w:tabs>
        <w:ind w:left="4320" w:hanging="360"/>
      </w:pPr>
      <w:rPr>
        <w:rFonts w:ascii="Wingdings" w:hAnsi="Wingdings" w:hint="default"/>
        <w:sz w:val="20"/>
        <w:u w:val="none"/>
      </w:rPr>
    </w:lvl>
    <w:lvl w:ilvl="6" w:tentative="1">
      <w:start w:val="1"/>
      <w:numFmt w:val="bullet"/>
      <w:lvlText w:val=""/>
      <w:lvlJc w:val="left"/>
      <w:pPr>
        <w:tabs>
          <w:tab w:val="num" w:pos="5040"/>
        </w:tabs>
        <w:ind w:left="5040" w:hanging="360"/>
      </w:pPr>
      <w:rPr>
        <w:rFonts w:ascii="Wingdings" w:hAnsi="Wingdings" w:hint="default"/>
        <w:sz w:val="20"/>
        <w:u w:val="none"/>
      </w:rPr>
    </w:lvl>
    <w:lvl w:ilvl="7" w:tentative="1">
      <w:start w:val="1"/>
      <w:numFmt w:val="bullet"/>
      <w:lvlText w:val=""/>
      <w:lvlJc w:val="left"/>
      <w:pPr>
        <w:tabs>
          <w:tab w:val="num" w:pos="5760"/>
        </w:tabs>
        <w:ind w:left="5760" w:hanging="360"/>
      </w:pPr>
      <w:rPr>
        <w:rFonts w:ascii="Wingdings" w:hAnsi="Wingdings" w:hint="default"/>
        <w:sz w:val="20"/>
        <w:u w:val="none"/>
      </w:rPr>
    </w:lvl>
    <w:lvl w:ilvl="8" w:tentative="1">
      <w:start w:val="1"/>
      <w:numFmt w:val="bullet"/>
      <w:lvlText w:val=""/>
      <w:lvlJc w:val="left"/>
      <w:pPr>
        <w:tabs>
          <w:tab w:val="num" w:pos="6480"/>
        </w:tabs>
        <w:ind w:left="6480" w:hanging="360"/>
      </w:pPr>
      <w:rPr>
        <w:rFonts w:ascii="Wingdings" w:hAnsi="Wingdings" w:hint="default"/>
        <w:sz w:val="20"/>
        <w:u w:val="none"/>
      </w:rPr>
    </w:lvl>
  </w:abstractNum>
  <w:abstractNum w:abstractNumId="9" w15:restartNumberingAfterBreak="0">
    <w:nsid w:val="0BC82FA3"/>
    <w:multiLevelType w:val="hybridMultilevel"/>
    <w:tmpl w:val="8E469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4F309C"/>
    <w:multiLevelType w:val="multilevel"/>
    <w:tmpl w:val="FE769C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159C2965"/>
    <w:multiLevelType w:val="multilevel"/>
    <w:tmpl w:val="5F5A7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920D35"/>
    <w:multiLevelType w:val="hybridMultilevel"/>
    <w:tmpl w:val="D8E2E0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EC0B02"/>
    <w:multiLevelType w:val="multilevel"/>
    <w:tmpl w:val="3BDA7122"/>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23720A4C"/>
    <w:multiLevelType w:val="hybridMultilevel"/>
    <w:tmpl w:val="EF228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190E12"/>
    <w:multiLevelType w:val="hybridMultilevel"/>
    <w:tmpl w:val="DE4EF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3E7CE0"/>
    <w:multiLevelType w:val="hybridMultilevel"/>
    <w:tmpl w:val="E594F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E62BDB"/>
    <w:multiLevelType w:val="hybridMultilevel"/>
    <w:tmpl w:val="70AA9C4A"/>
    <w:lvl w:ilvl="0" w:tplc="5588CC98">
      <w:start w:val="1"/>
      <w:numFmt w:val="decimal"/>
      <w:lvlText w:val="%1)"/>
      <w:lvlJc w:val="left"/>
      <w:pPr>
        <w:tabs>
          <w:tab w:val="num" w:pos="1170"/>
        </w:tabs>
        <w:ind w:left="1170" w:hanging="360"/>
      </w:pPr>
      <w:rPr>
        <w:rFonts w:hint="default"/>
      </w:r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18" w15:restartNumberingAfterBreak="0">
    <w:nsid w:val="292B1831"/>
    <w:multiLevelType w:val="hybridMultilevel"/>
    <w:tmpl w:val="7E365E74"/>
    <w:lvl w:ilvl="0" w:tplc="29FAC30C">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C53CBB"/>
    <w:multiLevelType w:val="multilevel"/>
    <w:tmpl w:val="CE5E63A8"/>
    <w:lvl w:ilvl="0">
      <w:start w:val="1"/>
      <w:numFmt w:val="decimal"/>
      <w:lvlText w:val="%1."/>
      <w:lvlJc w:val="left"/>
      <w:pPr>
        <w:tabs>
          <w:tab w:val="num" w:pos="720"/>
        </w:tabs>
        <w:ind w:left="720" w:hanging="360"/>
      </w:pPr>
      <w:rPr>
        <w:rFonts w:ascii="Times New Roman" w:hAnsi="Times New Roman" w:cs="Times New Roman"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337D2F"/>
    <w:multiLevelType w:val="hybridMultilevel"/>
    <w:tmpl w:val="88A0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1726BD"/>
    <w:multiLevelType w:val="multilevel"/>
    <w:tmpl w:val="5CE08A8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E02ED3"/>
    <w:multiLevelType w:val="hybridMultilevel"/>
    <w:tmpl w:val="0AA490E4"/>
    <w:lvl w:ilvl="0" w:tplc="29FAC30C">
      <w:start w:val="1"/>
      <w:numFmt w:val="decimal"/>
      <w:lvlText w:val="%1."/>
      <w:lvlJc w:val="left"/>
      <w:pPr>
        <w:ind w:left="1800" w:hanging="360"/>
      </w:pPr>
      <w:rPr>
        <w:rFonts w:ascii="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B775E48"/>
    <w:multiLevelType w:val="multilevel"/>
    <w:tmpl w:val="87986974"/>
    <w:lvl w:ilvl="0">
      <w:start w:val="1"/>
      <w:numFmt w:val="decimal"/>
      <w:pStyle w:val="nl"/>
      <w:lvlText w:val="%1)"/>
      <w:lvlJc w:val="lef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24" w15:restartNumberingAfterBreak="0">
    <w:nsid w:val="4C576E5B"/>
    <w:multiLevelType w:val="multilevel"/>
    <w:tmpl w:val="B45EFB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D0A2C44"/>
    <w:multiLevelType w:val="hybridMultilevel"/>
    <w:tmpl w:val="E9BED246"/>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6" w15:restartNumberingAfterBreak="0">
    <w:nsid w:val="51904EB9"/>
    <w:multiLevelType w:val="multilevel"/>
    <w:tmpl w:val="C4FED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6BA5385"/>
    <w:multiLevelType w:val="multilevel"/>
    <w:tmpl w:val="5CE08A8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256BAC"/>
    <w:multiLevelType w:val="hybridMultilevel"/>
    <w:tmpl w:val="1842F7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7A7900"/>
    <w:multiLevelType w:val="multilevel"/>
    <w:tmpl w:val="18E6A37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85E22E9"/>
    <w:multiLevelType w:val="multilevel"/>
    <w:tmpl w:val="AB94FE2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207B33"/>
    <w:multiLevelType w:val="multilevel"/>
    <w:tmpl w:val="357C3E6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6F40461E"/>
    <w:multiLevelType w:val="multilevel"/>
    <w:tmpl w:val="7A1E397C"/>
    <w:lvl w:ilvl="0">
      <w:start w:val="1"/>
      <w:numFmt w:val="bullet"/>
      <w:pStyle w:val="bull"/>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F753098"/>
    <w:multiLevelType w:val="hybridMultilevel"/>
    <w:tmpl w:val="6D70C460"/>
    <w:lvl w:ilvl="0" w:tplc="29FAC30C">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0373FB5"/>
    <w:multiLevelType w:val="multilevel"/>
    <w:tmpl w:val="DAACA19C"/>
    <w:lvl w:ilvl="0">
      <w:start w:val="1"/>
      <w:numFmt w:val="decimal"/>
      <w:lvlText w:val="%1."/>
      <w:lvlJc w:val="left"/>
      <w:pPr>
        <w:tabs>
          <w:tab w:val="num" w:pos="720"/>
        </w:tabs>
        <w:ind w:left="720" w:hanging="360"/>
      </w:pPr>
      <w:rPr>
        <w:rFonts w:ascii="Times New Roman" w:hAnsi="Times New Roman" w:cs="Times New Roman"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3C7D1E"/>
    <w:multiLevelType w:val="multilevel"/>
    <w:tmpl w:val="CE5E63A8"/>
    <w:lvl w:ilvl="0">
      <w:start w:val="1"/>
      <w:numFmt w:val="decimal"/>
      <w:lvlText w:val="%1."/>
      <w:lvlJc w:val="left"/>
      <w:pPr>
        <w:tabs>
          <w:tab w:val="num" w:pos="720"/>
        </w:tabs>
        <w:ind w:left="720" w:hanging="360"/>
      </w:pPr>
      <w:rPr>
        <w:rFonts w:ascii="Times New Roman" w:hAnsi="Times New Roman" w:cs="Times New Roman"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961932"/>
    <w:multiLevelType w:val="multilevel"/>
    <w:tmpl w:val="3BDA7122"/>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15:restartNumberingAfterBreak="0">
    <w:nsid w:val="76F61042"/>
    <w:multiLevelType w:val="multilevel"/>
    <w:tmpl w:val="B066D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C11721B"/>
    <w:multiLevelType w:val="multilevel"/>
    <w:tmpl w:val="85CC7A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7D817FD0"/>
    <w:multiLevelType w:val="hybridMultilevel"/>
    <w:tmpl w:val="53649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8934EE"/>
    <w:multiLevelType w:val="hybridMultilevel"/>
    <w:tmpl w:val="B3EE2BDE"/>
    <w:lvl w:ilvl="0" w:tplc="29FAC30C">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B71334"/>
    <w:multiLevelType w:val="multilevel"/>
    <w:tmpl w:val="3BDA7122"/>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3"/>
  </w:num>
  <w:num w:numId="2">
    <w:abstractNumId w:val="32"/>
  </w:num>
  <w:num w:numId="3">
    <w:abstractNumId w:val="29"/>
  </w:num>
  <w:num w:numId="4">
    <w:abstractNumId w:val="26"/>
  </w:num>
  <w:num w:numId="5">
    <w:abstractNumId w:val="37"/>
  </w:num>
  <w:num w:numId="6">
    <w:abstractNumId w:val="3"/>
  </w:num>
  <w:num w:numId="7">
    <w:abstractNumId w:val="38"/>
  </w:num>
  <w:num w:numId="8">
    <w:abstractNumId w:val="8"/>
  </w:num>
  <w:num w:numId="9">
    <w:abstractNumId w:val="24"/>
  </w:num>
  <w:num w:numId="10">
    <w:abstractNumId w:val="35"/>
  </w:num>
  <w:num w:numId="11">
    <w:abstractNumId w:val="10"/>
  </w:num>
  <w:num w:numId="12">
    <w:abstractNumId w:val="31"/>
  </w:num>
  <w:num w:numId="1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6"/>
  </w:num>
  <w:num w:numId="19">
    <w:abstractNumId w:val="27"/>
  </w:num>
  <w:num w:numId="20">
    <w:abstractNumId w:val="11"/>
  </w:num>
  <w:num w:numId="21">
    <w:abstractNumId w:val="1"/>
  </w:num>
  <w:num w:numId="22">
    <w:abstractNumId w:val="12"/>
  </w:num>
  <w:num w:numId="23">
    <w:abstractNumId w:val="21"/>
  </w:num>
  <w:num w:numId="24">
    <w:abstractNumId w:val="20"/>
  </w:num>
  <w:num w:numId="25">
    <w:abstractNumId w:val="30"/>
  </w:num>
  <w:num w:numId="26">
    <w:abstractNumId w:val="9"/>
  </w:num>
  <w:num w:numId="27">
    <w:abstractNumId w:val="41"/>
  </w:num>
  <w:num w:numId="28">
    <w:abstractNumId w:val="36"/>
  </w:num>
  <w:num w:numId="29">
    <w:abstractNumId w:val="13"/>
  </w:num>
  <w:num w:numId="30">
    <w:abstractNumId w:val="28"/>
  </w:num>
  <w:num w:numId="31">
    <w:abstractNumId w:val="16"/>
  </w:num>
  <w:num w:numId="32">
    <w:abstractNumId w:val="19"/>
  </w:num>
  <w:num w:numId="33">
    <w:abstractNumId w:val="7"/>
  </w:num>
  <w:num w:numId="34">
    <w:abstractNumId w:val="25"/>
  </w:num>
  <w:num w:numId="35">
    <w:abstractNumId w:val="4"/>
  </w:num>
  <w:num w:numId="36">
    <w:abstractNumId w:val="34"/>
  </w:num>
  <w:num w:numId="37">
    <w:abstractNumId w:val="0"/>
  </w:num>
  <w:num w:numId="38">
    <w:abstractNumId w:val="33"/>
  </w:num>
  <w:num w:numId="39">
    <w:abstractNumId w:val="22"/>
  </w:num>
  <w:num w:numId="40">
    <w:abstractNumId w:val="40"/>
  </w:num>
  <w:num w:numId="41">
    <w:abstractNumId w:val="18"/>
  </w:num>
  <w:num w:numId="42">
    <w:abstractNumId w:val="2"/>
  </w:num>
  <w:num w:numId="43">
    <w:abstractNumId w:val="14"/>
  </w:num>
  <w:num w:numId="44">
    <w:abstractNumId w:val="5"/>
  </w:num>
  <w:num w:numId="45">
    <w:abstractNumId w:val="15"/>
  </w:num>
  <w:num w:numId="46">
    <w:abstractNumId w:val="3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elissa.Haltuch">
    <w15:presenceInfo w15:providerId="None" w15:userId="Melissa.Haltuch"/>
  </w15:person>
  <w15:person w15:author="Pete.Hulson">
    <w15:presenceInfo w15:providerId="None" w15:userId="Pete.Hul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C48"/>
    <w:rsid w:val="000004E2"/>
    <w:rsid w:val="0001264E"/>
    <w:rsid w:val="0002571A"/>
    <w:rsid w:val="000313FD"/>
    <w:rsid w:val="00033A08"/>
    <w:rsid w:val="00047D84"/>
    <w:rsid w:val="00057FA0"/>
    <w:rsid w:val="00083DC2"/>
    <w:rsid w:val="00086083"/>
    <w:rsid w:val="000A2F5F"/>
    <w:rsid w:val="000A721A"/>
    <w:rsid w:val="000B7A48"/>
    <w:rsid w:val="000C4EBC"/>
    <w:rsid w:val="000F3A86"/>
    <w:rsid w:val="00105165"/>
    <w:rsid w:val="00167894"/>
    <w:rsid w:val="001C467B"/>
    <w:rsid w:val="001D0170"/>
    <w:rsid w:val="001D7FE8"/>
    <w:rsid w:val="00200974"/>
    <w:rsid w:val="00220C2D"/>
    <w:rsid w:val="00232DEF"/>
    <w:rsid w:val="00233CB4"/>
    <w:rsid w:val="002510E9"/>
    <w:rsid w:val="00251493"/>
    <w:rsid w:val="00254EB8"/>
    <w:rsid w:val="002576DF"/>
    <w:rsid w:val="00274CF1"/>
    <w:rsid w:val="002A36D7"/>
    <w:rsid w:val="002A519C"/>
    <w:rsid w:val="002A5B8B"/>
    <w:rsid w:val="002C0B9B"/>
    <w:rsid w:val="002F4E33"/>
    <w:rsid w:val="00331328"/>
    <w:rsid w:val="00334D4B"/>
    <w:rsid w:val="00343BC3"/>
    <w:rsid w:val="0035546F"/>
    <w:rsid w:val="0035594A"/>
    <w:rsid w:val="00355994"/>
    <w:rsid w:val="003770E6"/>
    <w:rsid w:val="00382F72"/>
    <w:rsid w:val="00390038"/>
    <w:rsid w:val="0039259B"/>
    <w:rsid w:val="003968A0"/>
    <w:rsid w:val="00396E9A"/>
    <w:rsid w:val="003E1294"/>
    <w:rsid w:val="00427F36"/>
    <w:rsid w:val="00435501"/>
    <w:rsid w:val="00446972"/>
    <w:rsid w:val="00454148"/>
    <w:rsid w:val="004A6B71"/>
    <w:rsid w:val="004D68F5"/>
    <w:rsid w:val="004E7779"/>
    <w:rsid w:val="00517B0B"/>
    <w:rsid w:val="00546C3C"/>
    <w:rsid w:val="00556016"/>
    <w:rsid w:val="00561165"/>
    <w:rsid w:val="00567524"/>
    <w:rsid w:val="005747CE"/>
    <w:rsid w:val="00590215"/>
    <w:rsid w:val="005A4736"/>
    <w:rsid w:val="005C4BBD"/>
    <w:rsid w:val="005D2416"/>
    <w:rsid w:val="005D4389"/>
    <w:rsid w:val="005E7D59"/>
    <w:rsid w:val="005F6CE7"/>
    <w:rsid w:val="0060280C"/>
    <w:rsid w:val="006155C8"/>
    <w:rsid w:val="00621FE0"/>
    <w:rsid w:val="00634F1F"/>
    <w:rsid w:val="00643D84"/>
    <w:rsid w:val="00647C21"/>
    <w:rsid w:val="006523AF"/>
    <w:rsid w:val="0067137F"/>
    <w:rsid w:val="00682E4E"/>
    <w:rsid w:val="006E79FF"/>
    <w:rsid w:val="00711F03"/>
    <w:rsid w:val="007149A9"/>
    <w:rsid w:val="00732E7B"/>
    <w:rsid w:val="00753C21"/>
    <w:rsid w:val="00760040"/>
    <w:rsid w:val="00775D43"/>
    <w:rsid w:val="00781586"/>
    <w:rsid w:val="00795C12"/>
    <w:rsid w:val="007A2F27"/>
    <w:rsid w:val="007A47C4"/>
    <w:rsid w:val="007E4005"/>
    <w:rsid w:val="007E6574"/>
    <w:rsid w:val="007F68D1"/>
    <w:rsid w:val="0080086B"/>
    <w:rsid w:val="00802B7D"/>
    <w:rsid w:val="008076A1"/>
    <w:rsid w:val="008307EA"/>
    <w:rsid w:val="00846C32"/>
    <w:rsid w:val="0085399D"/>
    <w:rsid w:val="0086037D"/>
    <w:rsid w:val="008B2012"/>
    <w:rsid w:val="008F24F0"/>
    <w:rsid w:val="008F351E"/>
    <w:rsid w:val="008F5443"/>
    <w:rsid w:val="009030D8"/>
    <w:rsid w:val="00904A7F"/>
    <w:rsid w:val="009059E2"/>
    <w:rsid w:val="00913C48"/>
    <w:rsid w:val="0092765D"/>
    <w:rsid w:val="00937CBA"/>
    <w:rsid w:val="00944979"/>
    <w:rsid w:val="00944D7A"/>
    <w:rsid w:val="009459B8"/>
    <w:rsid w:val="00947C0B"/>
    <w:rsid w:val="0095620D"/>
    <w:rsid w:val="0096027F"/>
    <w:rsid w:val="009614B3"/>
    <w:rsid w:val="00983038"/>
    <w:rsid w:val="0098572D"/>
    <w:rsid w:val="00987064"/>
    <w:rsid w:val="009B6FAB"/>
    <w:rsid w:val="009D5E5E"/>
    <w:rsid w:val="00A1326A"/>
    <w:rsid w:val="00A16A01"/>
    <w:rsid w:val="00A52B6E"/>
    <w:rsid w:val="00A81834"/>
    <w:rsid w:val="00AB2CFB"/>
    <w:rsid w:val="00B110EF"/>
    <w:rsid w:val="00B15355"/>
    <w:rsid w:val="00B24CE1"/>
    <w:rsid w:val="00B25842"/>
    <w:rsid w:val="00B407FD"/>
    <w:rsid w:val="00B72960"/>
    <w:rsid w:val="00B73718"/>
    <w:rsid w:val="00B75C26"/>
    <w:rsid w:val="00B966CA"/>
    <w:rsid w:val="00B97A3B"/>
    <w:rsid w:val="00BE7BF7"/>
    <w:rsid w:val="00C541A6"/>
    <w:rsid w:val="00C61C16"/>
    <w:rsid w:val="00C915BC"/>
    <w:rsid w:val="00CE5CD9"/>
    <w:rsid w:val="00CF3248"/>
    <w:rsid w:val="00CF4A12"/>
    <w:rsid w:val="00D056A9"/>
    <w:rsid w:val="00D24879"/>
    <w:rsid w:val="00D42E03"/>
    <w:rsid w:val="00D739D6"/>
    <w:rsid w:val="00D974E2"/>
    <w:rsid w:val="00DA24B5"/>
    <w:rsid w:val="00DA38BA"/>
    <w:rsid w:val="00DE3512"/>
    <w:rsid w:val="00DF286B"/>
    <w:rsid w:val="00E70C8C"/>
    <w:rsid w:val="00E72619"/>
    <w:rsid w:val="00E85D72"/>
    <w:rsid w:val="00E978DE"/>
    <w:rsid w:val="00EB7076"/>
    <w:rsid w:val="00EC5DFF"/>
    <w:rsid w:val="00ED4F9C"/>
    <w:rsid w:val="00EE7E8A"/>
    <w:rsid w:val="00EF26B4"/>
    <w:rsid w:val="00F151EA"/>
    <w:rsid w:val="00F21CF4"/>
    <w:rsid w:val="00F42374"/>
    <w:rsid w:val="00F442D4"/>
    <w:rsid w:val="00F473DF"/>
    <w:rsid w:val="00F51052"/>
    <w:rsid w:val="00F57B74"/>
    <w:rsid w:val="00F94B0C"/>
    <w:rsid w:val="00FC1FF0"/>
    <w:rsid w:val="00FC3B54"/>
    <w:rsid w:val="00FE0BE7"/>
    <w:rsid w:val="00FE2ED7"/>
    <w:rsid w:val="00FE7733"/>
    <w:rsid w:val="00FF300C"/>
    <w:rsid w:val="00FF5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014E3"/>
  <w15:docId w15:val="{CBFDDA0B-3BA8-4695-A5A8-2E3BC10D6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CD6"/>
  </w:style>
  <w:style w:type="paragraph" w:styleId="Heading1">
    <w:name w:val="heading 1"/>
    <w:basedOn w:val="Normal"/>
    <w:next w:val="Normal"/>
    <w:link w:val="Heading1Char"/>
    <w:uiPriority w:val="9"/>
    <w:qFormat/>
    <w:rsid w:val="00112E3F"/>
    <w:pPr>
      <w:keepNext/>
      <w:spacing w:before="240" w:after="60"/>
      <w:jc w:val="center"/>
      <w:outlineLvl w:val="0"/>
    </w:pPr>
    <w:rPr>
      <w:rFonts w:ascii="Arial" w:hAnsi="Arial"/>
      <w:b/>
      <w:kern w:val="28"/>
      <w:sz w:val="28"/>
      <w:szCs w:val="28"/>
    </w:rPr>
  </w:style>
  <w:style w:type="paragraph" w:styleId="Heading2">
    <w:name w:val="heading 2"/>
    <w:basedOn w:val="Normal"/>
    <w:next w:val="Normal"/>
    <w:link w:val="Heading2Char"/>
    <w:uiPriority w:val="9"/>
    <w:unhideWhenUsed/>
    <w:qFormat/>
    <w:rsid w:val="00F61766"/>
    <w:pPr>
      <w:keepNext/>
      <w:keepLines/>
      <w:spacing w:before="240" w:after="60"/>
      <w:outlineLvl w:val="1"/>
    </w:pPr>
    <w:rPr>
      <w:rFonts w:ascii="Arial" w:hAnsi="Arial"/>
      <w:b/>
    </w:rPr>
  </w:style>
  <w:style w:type="paragraph" w:styleId="Heading3">
    <w:name w:val="heading 3"/>
    <w:basedOn w:val="Normal"/>
    <w:next w:val="Normal"/>
    <w:link w:val="Heading3Char"/>
    <w:uiPriority w:val="9"/>
    <w:unhideWhenUsed/>
    <w:qFormat/>
    <w:rsid w:val="00622A34"/>
    <w:pPr>
      <w:keepNext/>
      <w:spacing w:before="200" w:after="40"/>
      <w:contextualSpacing/>
      <w:outlineLvl w:val="2"/>
    </w:pPr>
    <w:rPr>
      <w:i/>
      <w:color w:val="000000"/>
      <w:sz w:val="24"/>
      <w:szCs w:val="23"/>
    </w:rPr>
  </w:style>
  <w:style w:type="paragraph" w:styleId="Heading4">
    <w:name w:val="heading 4"/>
    <w:basedOn w:val="Normal"/>
    <w:next w:val="Normal"/>
    <w:link w:val="Heading4Char"/>
    <w:unhideWhenUsed/>
    <w:qFormat/>
    <w:rsid w:val="0041362F"/>
    <w:pPr>
      <w:keepNext/>
      <w:spacing w:before="60" w:after="0"/>
      <w:jc w:val="right"/>
      <w:outlineLvl w:val="3"/>
    </w:pPr>
    <w:rPr>
      <w:b/>
    </w:rPr>
  </w:style>
  <w:style w:type="paragraph" w:styleId="Heading5">
    <w:name w:val="heading 5"/>
    <w:basedOn w:val="tabcap"/>
    <w:next w:val="Normal"/>
    <w:link w:val="Heading5Char"/>
    <w:uiPriority w:val="9"/>
    <w:semiHidden/>
    <w:unhideWhenUsed/>
    <w:qFormat/>
    <w:rsid w:val="003400B8"/>
    <w:pPr>
      <w:tabs>
        <w:tab w:val="clear" w:pos="1260"/>
        <w:tab w:val="left" w:pos="990"/>
      </w:tabs>
      <w:ind w:left="990" w:hanging="990"/>
      <w:outlineLvl w:val="4"/>
    </w:pPr>
  </w:style>
  <w:style w:type="paragraph" w:styleId="Heading6">
    <w:name w:val="heading 6"/>
    <w:basedOn w:val="Normal"/>
    <w:next w:val="Normal"/>
    <w:link w:val="Heading6Char"/>
    <w:uiPriority w:val="9"/>
    <w:semiHidden/>
    <w:unhideWhenUsed/>
    <w:qFormat/>
    <w:rsid w:val="00F61766"/>
    <w:pPr>
      <w:keepLines/>
      <w:tabs>
        <w:tab w:val="left" w:pos="1440"/>
      </w:tabs>
      <w:ind w:left="1440" w:hanging="1440"/>
      <w:outlineLvl w:val="5"/>
    </w:pPr>
    <w:rPr>
      <w:color w:val="000000"/>
    </w:rPr>
  </w:style>
  <w:style w:type="paragraph" w:styleId="Heading7">
    <w:name w:val="heading 7"/>
    <w:basedOn w:val="Normal"/>
    <w:next w:val="Normal"/>
    <w:link w:val="Heading7Char"/>
    <w:uiPriority w:val="99"/>
    <w:qFormat/>
    <w:rsid w:val="00F61766"/>
    <w:pPr>
      <w:spacing w:before="240" w:after="60"/>
      <w:outlineLvl w:val="6"/>
    </w:pPr>
    <w:rPr>
      <w:rFonts w:ascii="Arial" w:hAnsi="Arial"/>
    </w:rPr>
  </w:style>
  <w:style w:type="paragraph" w:styleId="Heading8">
    <w:name w:val="heading 8"/>
    <w:basedOn w:val="Normal"/>
    <w:next w:val="Normal"/>
    <w:link w:val="Heading8Char"/>
    <w:uiPriority w:val="99"/>
    <w:qFormat/>
    <w:rsid w:val="00F61766"/>
    <w:pPr>
      <w:spacing w:before="240" w:after="60"/>
      <w:outlineLvl w:val="7"/>
    </w:pPr>
    <w:rPr>
      <w:rFonts w:ascii="Arial" w:hAnsi="Arial"/>
      <w:i/>
    </w:rPr>
  </w:style>
  <w:style w:type="paragraph" w:styleId="Heading9">
    <w:name w:val="heading 9"/>
    <w:basedOn w:val="Normal"/>
    <w:next w:val="Normal"/>
    <w:link w:val="Heading9Char"/>
    <w:uiPriority w:val="99"/>
    <w:qFormat/>
    <w:rsid w:val="00F61766"/>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F61766"/>
    <w:pPr>
      <w:spacing w:before="240" w:after="60"/>
      <w:jc w:val="center"/>
    </w:pPr>
    <w:rPr>
      <w:b/>
      <w:kern w:val="28"/>
      <w:sz w:val="32"/>
    </w:rPr>
  </w:style>
  <w:style w:type="character" w:customStyle="1" w:styleId="Heading1Char">
    <w:name w:val="Heading 1 Char"/>
    <w:link w:val="Heading1"/>
    <w:uiPriority w:val="9"/>
    <w:locked/>
    <w:rsid w:val="00112E3F"/>
    <w:rPr>
      <w:rFonts w:ascii="Arial" w:hAnsi="Arial"/>
      <w:b/>
      <w:kern w:val="28"/>
      <w:sz w:val="28"/>
      <w:szCs w:val="28"/>
    </w:rPr>
  </w:style>
  <w:style w:type="character" w:customStyle="1" w:styleId="Heading2Char">
    <w:name w:val="Heading 2 Char"/>
    <w:link w:val="Heading2"/>
    <w:uiPriority w:val="9"/>
    <w:locked/>
    <w:rsid w:val="000C4E15"/>
    <w:rPr>
      <w:rFonts w:ascii="Arial" w:hAnsi="Arial" w:cs="Times New Roman"/>
      <w:b/>
      <w:sz w:val="22"/>
    </w:rPr>
  </w:style>
  <w:style w:type="character" w:customStyle="1" w:styleId="Heading3Char">
    <w:name w:val="Heading 3 Char"/>
    <w:link w:val="Heading3"/>
    <w:uiPriority w:val="9"/>
    <w:locked/>
    <w:rsid w:val="00622A34"/>
    <w:rPr>
      <w:i/>
      <w:color w:val="000000"/>
      <w:szCs w:val="23"/>
    </w:rPr>
  </w:style>
  <w:style w:type="character" w:customStyle="1" w:styleId="Heading4Char">
    <w:name w:val="Heading 4 Char"/>
    <w:link w:val="Heading4"/>
    <w:locked/>
    <w:rsid w:val="000C6307"/>
    <w:rPr>
      <w:rFonts w:cs="Times New Roman"/>
      <w:b/>
      <w:sz w:val="22"/>
      <w:szCs w:val="22"/>
    </w:rPr>
  </w:style>
  <w:style w:type="character" w:customStyle="1" w:styleId="Heading5Char">
    <w:name w:val="Heading 5 Char"/>
    <w:link w:val="Heading5"/>
    <w:locked/>
    <w:rsid w:val="003400B8"/>
    <w:rPr>
      <w:sz w:val="22"/>
    </w:rPr>
  </w:style>
  <w:style w:type="character" w:customStyle="1" w:styleId="Heading6Char">
    <w:name w:val="Heading 6 Char"/>
    <w:link w:val="Heading6"/>
    <w:uiPriority w:val="99"/>
    <w:rsid w:val="00F61766"/>
    <w:rPr>
      <w:snapToGrid w:val="0"/>
      <w:color w:val="000000"/>
      <w:sz w:val="22"/>
      <w:lang w:val="en-US" w:eastAsia="en-US"/>
    </w:rPr>
  </w:style>
  <w:style w:type="character" w:customStyle="1" w:styleId="Heading7Char">
    <w:name w:val="Heading 7 Char"/>
    <w:link w:val="Heading7"/>
    <w:uiPriority w:val="99"/>
    <w:locked/>
    <w:rsid w:val="00B029A6"/>
    <w:rPr>
      <w:rFonts w:ascii="Arial" w:hAnsi="Arial" w:cs="Times New Roman"/>
      <w:sz w:val="22"/>
    </w:rPr>
  </w:style>
  <w:style w:type="character" w:customStyle="1" w:styleId="Heading8Char">
    <w:name w:val="Heading 8 Char"/>
    <w:link w:val="Heading8"/>
    <w:uiPriority w:val="99"/>
    <w:locked/>
    <w:rsid w:val="00B029A6"/>
    <w:rPr>
      <w:rFonts w:ascii="Arial" w:hAnsi="Arial" w:cs="Times New Roman"/>
      <w:i/>
      <w:sz w:val="22"/>
    </w:rPr>
  </w:style>
  <w:style w:type="character" w:customStyle="1" w:styleId="Heading9Char">
    <w:name w:val="Heading 9 Char"/>
    <w:link w:val="Heading9"/>
    <w:uiPriority w:val="99"/>
    <w:locked/>
    <w:rsid w:val="00B029A6"/>
    <w:rPr>
      <w:rFonts w:ascii="Arial" w:hAnsi="Arial" w:cs="Times New Roman"/>
      <w:b/>
      <w:i/>
      <w:sz w:val="18"/>
    </w:rPr>
  </w:style>
  <w:style w:type="character" w:styleId="FootnoteReference">
    <w:name w:val="footnote reference"/>
    <w:uiPriority w:val="99"/>
    <w:semiHidden/>
    <w:rsid w:val="00F61766"/>
    <w:rPr>
      <w:rFonts w:ascii="Times New Roman" w:hAnsi="Times New Roman" w:cs="Times New Roman"/>
      <w:sz w:val="24"/>
      <w:vertAlign w:val="superscript"/>
    </w:rPr>
  </w:style>
  <w:style w:type="paragraph" w:customStyle="1" w:styleId="Level1">
    <w:name w:val="Level 1"/>
    <w:uiPriority w:val="99"/>
    <w:rsid w:val="00F61766"/>
    <w:pPr>
      <w:autoSpaceDE w:val="0"/>
      <w:autoSpaceDN w:val="0"/>
      <w:adjustRightInd w:val="0"/>
      <w:ind w:left="720"/>
    </w:pPr>
    <w:rPr>
      <w:rFonts w:ascii="Courier New" w:hAnsi="Courier New"/>
    </w:rPr>
  </w:style>
  <w:style w:type="paragraph" w:styleId="TOC2">
    <w:name w:val="toc 2"/>
    <w:basedOn w:val="Normal"/>
    <w:next w:val="Normal"/>
    <w:autoRedefine/>
    <w:uiPriority w:val="39"/>
    <w:rsid w:val="00682E4E"/>
    <w:pPr>
      <w:tabs>
        <w:tab w:val="left" w:pos="540"/>
        <w:tab w:val="right" w:leader="dot" w:pos="9360"/>
      </w:tabs>
      <w:spacing w:after="0"/>
      <w:ind w:left="216"/>
    </w:pPr>
  </w:style>
  <w:style w:type="paragraph" w:styleId="TOC1">
    <w:name w:val="toc 1"/>
    <w:basedOn w:val="Normal"/>
    <w:next w:val="Normal"/>
    <w:autoRedefine/>
    <w:uiPriority w:val="39"/>
    <w:rsid w:val="00D24879"/>
    <w:pPr>
      <w:tabs>
        <w:tab w:val="right" w:leader="dot" w:pos="9360"/>
      </w:tabs>
      <w:spacing w:after="0"/>
    </w:pPr>
    <w:rPr>
      <w:sz w:val="24"/>
    </w:rPr>
  </w:style>
  <w:style w:type="paragraph" w:customStyle="1" w:styleId="tab3">
    <w:name w:val="tab3"/>
    <w:basedOn w:val="Normal"/>
    <w:uiPriority w:val="99"/>
    <w:rsid w:val="00F61766"/>
    <w:pPr>
      <w:keepNext/>
      <w:tabs>
        <w:tab w:val="left" w:pos="-1440"/>
        <w:tab w:val="left" w:pos="2970"/>
        <w:tab w:val="left" w:pos="6570"/>
      </w:tabs>
      <w:spacing w:after="0"/>
      <w:ind w:left="2880" w:hanging="2880"/>
    </w:pPr>
  </w:style>
  <w:style w:type="paragraph" w:styleId="BodyText">
    <w:name w:val="Body Text"/>
    <w:basedOn w:val="Normal"/>
    <w:link w:val="BodyTextChar"/>
    <w:uiPriority w:val="99"/>
    <w:rsid w:val="00F61766"/>
    <w:pPr>
      <w:ind w:right="3456"/>
    </w:pPr>
    <w:rPr>
      <w:i/>
      <w:sz w:val="16"/>
    </w:rPr>
  </w:style>
  <w:style w:type="character" w:customStyle="1" w:styleId="BodyTextChar">
    <w:name w:val="Body Text Char"/>
    <w:link w:val="BodyText"/>
    <w:uiPriority w:val="99"/>
    <w:locked/>
    <w:rsid w:val="00510C5E"/>
    <w:rPr>
      <w:rFonts w:cs="Times New Roman"/>
      <w:i/>
      <w:sz w:val="16"/>
    </w:rPr>
  </w:style>
  <w:style w:type="paragraph" w:customStyle="1" w:styleId="tab1">
    <w:name w:val="tab1"/>
    <w:basedOn w:val="Normal"/>
    <w:uiPriority w:val="99"/>
    <w:rsid w:val="00F61766"/>
    <w:pPr>
      <w:framePr w:w="9360" w:wrap="auto" w:vAnchor="text" w:hAnchor="margin" w:x="27" w:y="176"/>
      <w:tabs>
        <w:tab w:val="left" w:pos="0"/>
        <w:tab w:val="right" w:pos="1620"/>
        <w:tab w:val="right" w:pos="3150"/>
        <w:tab w:val="right" w:pos="4680"/>
        <w:tab w:val="right" w:pos="5940"/>
        <w:tab w:val="right" w:pos="7380"/>
        <w:tab w:val="right" w:pos="8640"/>
      </w:tabs>
      <w:spacing w:after="0"/>
      <w:jc w:val="right"/>
    </w:pPr>
    <w:rPr>
      <w:sz w:val="20"/>
    </w:rPr>
  </w:style>
  <w:style w:type="character" w:styleId="Hyperlink">
    <w:name w:val="Hyperlink"/>
    <w:uiPriority w:val="99"/>
    <w:rsid w:val="00F61766"/>
    <w:rPr>
      <w:rFonts w:cs="Times New Roman"/>
      <w:color w:val="0000FF"/>
      <w:u w:val="single"/>
    </w:rPr>
  </w:style>
  <w:style w:type="character" w:styleId="FollowedHyperlink">
    <w:name w:val="FollowedHyperlink"/>
    <w:uiPriority w:val="99"/>
    <w:rsid w:val="00F61766"/>
    <w:rPr>
      <w:rFonts w:cs="Times New Roman"/>
      <w:color w:val="800080"/>
      <w:u w:val="single"/>
    </w:rPr>
  </w:style>
  <w:style w:type="paragraph" w:customStyle="1" w:styleId="font5">
    <w:name w:val="font5"/>
    <w:basedOn w:val="Normal"/>
    <w:rsid w:val="00F61766"/>
    <w:pPr>
      <w:spacing w:before="100" w:beforeAutospacing="1" w:after="100" w:afterAutospacing="1"/>
    </w:pPr>
    <w:rPr>
      <w:sz w:val="20"/>
    </w:rPr>
  </w:style>
  <w:style w:type="paragraph" w:customStyle="1" w:styleId="font6">
    <w:name w:val="font6"/>
    <w:basedOn w:val="Normal"/>
    <w:rsid w:val="00F61766"/>
    <w:pPr>
      <w:spacing w:before="100" w:beforeAutospacing="1" w:after="100" w:afterAutospacing="1"/>
    </w:pPr>
    <w:rPr>
      <w:sz w:val="20"/>
    </w:rPr>
  </w:style>
  <w:style w:type="paragraph" w:customStyle="1" w:styleId="xl24">
    <w:name w:val="xl24"/>
    <w:basedOn w:val="Normal"/>
    <w:uiPriority w:val="99"/>
    <w:rsid w:val="00F61766"/>
    <w:pPr>
      <w:spacing w:before="100" w:beforeAutospacing="1" w:after="100" w:afterAutospacing="1"/>
    </w:pPr>
    <w:rPr>
      <w:sz w:val="16"/>
      <w:szCs w:val="16"/>
    </w:rPr>
  </w:style>
  <w:style w:type="paragraph" w:customStyle="1" w:styleId="xl25">
    <w:name w:val="xl25"/>
    <w:basedOn w:val="Normal"/>
    <w:uiPriority w:val="99"/>
    <w:rsid w:val="00F61766"/>
    <w:pPr>
      <w:spacing w:before="100" w:beforeAutospacing="1" w:after="100" w:afterAutospacing="1"/>
      <w:textAlignment w:val="top"/>
    </w:pPr>
    <w:rPr>
      <w:sz w:val="16"/>
      <w:szCs w:val="16"/>
    </w:rPr>
  </w:style>
  <w:style w:type="paragraph" w:customStyle="1" w:styleId="xl26">
    <w:name w:val="xl26"/>
    <w:basedOn w:val="Normal"/>
    <w:uiPriority w:val="99"/>
    <w:rsid w:val="00F61766"/>
    <w:pPr>
      <w:spacing w:before="100" w:beforeAutospacing="1" w:after="100" w:afterAutospacing="1"/>
    </w:pPr>
    <w:rPr>
      <w:rFonts w:ascii="Arial" w:hAnsi="Arial" w:cs="Arial"/>
      <w:sz w:val="24"/>
    </w:rPr>
  </w:style>
  <w:style w:type="paragraph" w:customStyle="1" w:styleId="xl27">
    <w:name w:val="xl27"/>
    <w:basedOn w:val="Normal"/>
    <w:uiPriority w:val="99"/>
    <w:rsid w:val="00F61766"/>
    <w:pPr>
      <w:spacing w:before="100" w:beforeAutospacing="1" w:after="100" w:afterAutospacing="1"/>
    </w:pPr>
    <w:rPr>
      <w:rFonts w:ascii="Arial" w:hAnsi="Arial" w:cs="Arial"/>
      <w:sz w:val="24"/>
    </w:rPr>
  </w:style>
  <w:style w:type="paragraph" w:customStyle="1" w:styleId="xl28">
    <w:name w:val="xl28"/>
    <w:basedOn w:val="Normal"/>
    <w:uiPriority w:val="99"/>
    <w:rsid w:val="00F61766"/>
    <w:pPr>
      <w:spacing w:before="100" w:beforeAutospacing="1" w:after="100" w:afterAutospacing="1"/>
    </w:pPr>
    <w:rPr>
      <w:rFonts w:ascii="Arial" w:hAnsi="Arial" w:cs="Arial"/>
      <w:sz w:val="24"/>
    </w:rPr>
  </w:style>
  <w:style w:type="paragraph" w:customStyle="1" w:styleId="xl29">
    <w:name w:val="xl29"/>
    <w:basedOn w:val="Normal"/>
    <w:uiPriority w:val="99"/>
    <w:rsid w:val="00F61766"/>
    <w:pPr>
      <w:spacing w:before="100" w:beforeAutospacing="1" w:after="100" w:afterAutospacing="1"/>
    </w:pPr>
    <w:rPr>
      <w:rFonts w:ascii="Arial" w:hAnsi="Arial" w:cs="Arial"/>
      <w:sz w:val="24"/>
    </w:rPr>
  </w:style>
  <w:style w:type="paragraph" w:customStyle="1" w:styleId="xl30">
    <w:name w:val="xl30"/>
    <w:basedOn w:val="Normal"/>
    <w:uiPriority w:val="99"/>
    <w:rsid w:val="00F61766"/>
    <w:pPr>
      <w:spacing w:before="100" w:beforeAutospacing="1" w:after="100" w:afterAutospacing="1"/>
    </w:pPr>
    <w:rPr>
      <w:rFonts w:ascii="Arial" w:hAnsi="Arial" w:cs="Arial"/>
      <w:sz w:val="24"/>
    </w:rPr>
  </w:style>
  <w:style w:type="paragraph" w:customStyle="1" w:styleId="xl31">
    <w:name w:val="xl31"/>
    <w:basedOn w:val="Normal"/>
    <w:uiPriority w:val="99"/>
    <w:rsid w:val="00F61766"/>
    <w:pPr>
      <w:shd w:val="clear" w:color="auto" w:fill="C0C0C0"/>
      <w:spacing w:before="100" w:beforeAutospacing="1" w:after="100" w:afterAutospacing="1"/>
    </w:pPr>
    <w:rPr>
      <w:rFonts w:ascii="Arial" w:hAnsi="Arial" w:cs="Arial"/>
      <w:sz w:val="24"/>
    </w:rPr>
  </w:style>
  <w:style w:type="paragraph" w:customStyle="1" w:styleId="xl32">
    <w:name w:val="xl32"/>
    <w:basedOn w:val="Normal"/>
    <w:uiPriority w:val="99"/>
    <w:rsid w:val="00F61766"/>
    <w:pPr>
      <w:shd w:val="clear" w:color="auto" w:fill="C0C0C0"/>
      <w:spacing w:before="100" w:beforeAutospacing="1" w:after="100" w:afterAutospacing="1"/>
    </w:pPr>
    <w:rPr>
      <w:rFonts w:ascii="Arial" w:hAnsi="Arial" w:cs="Arial"/>
      <w:sz w:val="24"/>
    </w:rPr>
  </w:style>
  <w:style w:type="paragraph" w:customStyle="1" w:styleId="xl33">
    <w:name w:val="xl33"/>
    <w:basedOn w:val="Normal"/>
    <w:uiPriority w:val="99"/>
    <w:rsid w:val="00F61766"/>
    <w:pPr>
      <w:pBdr>
        <w:bottom w:val="single" w:sz="4" w:space="0" w:color="000000"/>
        <w:right w:val="single" w:sz="4" w:space="0" w:color="FFFFFF"/>
      </w:pBdr>
      <w:spacing w:before="100" w:beforeAutospacing="1" w:after="100" w:afterAutospacing="1"/>
      <w:textAlignment w:val="top"/>
    </w:pPr>
    <w:rPr>
      <w:sz w:val="24"/>
    </w:rPr>
  </w:style>
  <w:style w:type="paragraph" w:customStyle="1" w:styleId="xl34">
    <w:name w:val="xl34"/>
    <w:basedOn w:val="Normal"/>
    <w:uiPriority w:val="99"/>
    <w:rsid w:val="00F61766"/>
    <w:pPr>
      <w:pBdr>
        <w:bottom w:val="single" w:sz="4" w:space="0" w:color="000000"/>
        <w:right w:val="single" w:sz="4" w:space="0" w:color="FFFFFF"/>
      </w:pBdr>
      <w:spacing w:before="100" w:beforeAutospacing="1" w:after="100" w:afterAutospacing="1"/>
      <w:jc w:val="center"/>
      <w:textAlignment w:val="top"/>
    </w:pPr>
    <w:rPr>
      <w:sz w:val="24"/>
    </w:rPr>
  </w:style>
  <w:style w:type="paragraph" w:customStyle="1" w:styleId="xl35">
    <w:name w:val="xl35"/>
    <w:basedOn w:val="Normal"/>
    <w:uiPriority w:val="99"/>
    <w:rsid w:val="00F61766"/>
    <w:pPr>
      <w:pBdr>
        <w:bottom w:val="single" w:sz="4" w:space="0" w:color="000000"/>
        <w:right w:val="single" w:sz="4" w:space="0" w:color="FFFFFF"/>
      </w:pBdr>
      <w:spacing w:before="100" w:beforeAutospacing="1" w:after="100" w:afterAutospacing="1"/>
      <w:jc w:val="center"/>
      <w:textAlignment w:val="top"/>
    </w:pPr>
  </w:style>
  <w:style w:type="paragraph" w:customStyle="1" w:styleId="xl36">
    <w:name w:val="xl36"/>
    <w:basedOn w:val="Normal"/>
    <w:uiPriority w:val="99"/>
    <w:rsid w:val="00F61766"/>
    <w:pPr>
      <w:pBdr>
        <w:left w:val="single" w:sz="4" w:space="0" w:color="FFFFFF"/>
        <w:bottom w:val="single" w:sz="4" w:space="0" w:color="FFFFFF"/>
        <w:right w:val="single" w:sz="4" w:space="0" w:color="FFFFFF"/>
      </w:pBdr>
      <w:spacing w:before="100" w:beforeAutospacing="1" w:after="100" w:afterAutospacing="1"/>
      <w:textAlignment w:val="top"/>
    </w:pPr>
    <w:rPr>
      <w:sz w:val="24"/>
    </w:rPr>
  </w:style>
  <w:style w:type="paragraph" w:customStyle="1" w:styleId="xl37">
    <w:name w:val="xl37"/>
    <w:basedOn w:val="Normal"/>
    <w:uiPriority w:val="99"/>
    <w:rsid w:val="00F61766"/>
    <w:pPr>
      <w:pBdr>
        <w:bottom w:val="single" w:sz="4" w:space="0" w:color="FFFFFF"/>
        <w:right w:val="single" w:sz="4" w:space="0" w:color="FFFFFF"/>
      </w:pBdr>
      <w:spacing w:before="100" w:beforeAutospacing="1" w:after="100" w:afterAutospacing="1"/>
      <w:jc w:val="center"/>
      <w:textAlignment w:val="top"/>
    </w:pPr>
    <w:rPr>
      <w:sz w:val="24"/>
    </w:rPr>
  </w:style>
  <w:style w:type="paragraph" w:customStyle="1" w:styleId="xl38">
    <w:name w:val="xl38"/>
    <w:basedOn w:val="Normal"/>
    <w:uiPriority w:val="99"/>
    <w:rsid w:val="00F61766"/>
    <w:pPr>
      <w:pBdr>
        <w:bottom w:val="single" w:sz="4" w:space="0" w:color="FFFFFF"/>
        <w:right w:val="single" w:sz="4" w:space="0" w:color="FFFFFF"/>
      </w:pBdr>
      <w:spacing w:before="100" w:beforeAutospacing="1" w:after="100" w:afterAutospacing="1"/>
      <w:jc w:val="right"/>
      <w:textAlignment w:val="top"/>
    </w:pPr>
    <w:rPr>
      <w:sz w:val="24"/>
    </w:rPr>
  </w:style>
  <w:style w:type="paragraph" w:customStyle="1" w:styleId="xl39">
    <w:name w:val="xl39"/>
    <w:basedOn w:val="Normal"/>
    <w:uiPriority w:val="99"/>
    <w:rsid w:val="00F61766"/>
    <w:pPr>
      <w:pBdr>
        <w:bottom w:val="single" w:sz="4" w:space="0" w:color="FFFFFF"/>
        <w:right w:val="single" w:sz="4" w:space="0" w:color="FFFFFF"/>
      </w:pBdr>
      <w:spacing w:before="100" w:beforeAutospacing="1" w:after="100" w:afterAutospacing="1"/>
      <w:jc w:val="right"/>
      <w:textAlignment w:val="top"/>
    </w:pPr>
    <w:rPr>
      <w:sz w:val="24"/>
    </w:rPr>
  </w:style>
  <w:style w:type="paragraph" w:customStyle="1" w:styleId="xl40">
    <w:name w:val="xl40"/>
    <w:basedOn w:val="Normal"/>
    <w:uiPriority w:val="99"/>
    <w:rsid w:val="00F61766"/>
    <w:pPr>
      <w:pBdr>
        <w:left w:val="single" w:sz="4" w:space="0" w:color="FFFFFF"/>
        <w:bottom w:val="single" w:sz="4" w:space="0" w:color="FFFFFF"/>
        <w:right w:val="single" w:sz="4" w:space="0" w:color="FFFFFF"/>
      </w:pBdr>
      <w:spacing w:before="100" w:beforeAutospacing="1" w:after="100" w:afterAutospacing="1"/>
      <w:textAlignment w:val="top"/>
    </w:pPr>
    <w:rPr>
      <w:b/>
      <w:bCs/>
      <w:sz w:val="24"/>
    </w:rPr>
  </w:style>
  <w:style w:type="paragraph" w:styleId="DocumentMap">
    <w:name w:val="Document Map"/>
    <w:basedOn w:val="Normal"/>
    <w:link w:val="DocumentMapChar"/>
    <w:uiPriority w:val="99"/>
    <w:semiHidden/>
    <w:rsid w:val="00F61766"/>
    <w:pPr>
      <w:shd w:val="clear" w:color="auto" w:fill="000080"/>
    </w:pPr>
    <w:rPr>
      <w:rFonts w:ascii="Tahoma" w:hAnsi="Tahoma"/>
    </w:rPr>
  </w:style>
  <w:style w:type="character" w:customStyle="1" w:styleId="DocumentMapChar">
    <w:name w:val="Document Map Char"/>
    <w:link w:val="DocumentMap"/>
    <w:uiPriority w:val="99"/>
    <w:semiHidden/>
    <w:locked/>
    <w:rsid w:val="00B029A6"/>
    <w:rPr>
      <w:rFonts w:ascii="Tahoma" w:hAnsi="Tahoma" w:cs="Times New Roman"/>
      <w:sz w:val="22"/>
      <w:shd w:val="clear" w:color="auto" w:fill="000080"/>
    </w:rPr>
  </w:style>
  <w:style w:type="character" w:styleId="CommentReference">
    <w:name w:val="annotation reference"/>
    <w:uiPriority w:val="99"/>
    <w:semiHidden/>
    <w:rsid w:val="00F61766"/>
    <w:rPr>
      <w:rFonts w:cs="Times New Roman"/>
      <w:sz w:val="16"/>
    </w:rPr>
  </w:style>
  <w:style w:type="paragraph" w:styleId="CommentText">
    <w:name w:val="annotation text"/>
    <w:basedOn w:val="Normal"/>
    <w:link w:val="CommentTextChar"/>
    <w:uiPriority w:val="99"/>
    <w:semiHidden/>
    <w:rsid w:val="00F61766"/>
    <w:pPr>
      <w:spacing w:after="240"/>
    </w:pPr>
    <w:rPr>
      <w:sz w:val="24"/>
    </w:rPr>
  </w:style>
  <w:style w:type="character" w:customStyle="1" w:styleId="CommentTextChar">
    <w:name w:val="Comment Text Char"/>
    <w:link w:val="CommentText"/>
    <w:uiPriority w:val="99"/>
    <w:semiHidden/>
    <w:locked/>
    <w:rsid w:val="00D2235E"/>
    <w:rPr>
      <w:rFonts w:cs="Times New Roman"/>
      <w:sz w:val="24"/>
    </w:rPr>
  </w:style>
  <w:style w:type="paragraph" w:styleId="Header">
    <w:name w:val="header"/>
    <w:basedOn w:val="Normal"/>
    <w:link w:val="HeaderChar"/>
    <w:uiPriority w:val="99"/>
    <w:rsid w:val="00F61766"/>
    <w:pPr>
      <w:tabs>
        <w:tab w:val="center" w:pos="4320"/>
        <w:tab w:val="right" w:pos="9810"/>
      </w:tabs>
    </w:pPr>
    <w:rPr>
      <w:i/>
    </w:rPr>
  </w:style>
  <w:style w:type="character" w:customStyle="1" w:styleId="HeaderChar">
    <w:name w:val="Header Char"/>
    <w:link w:val="Header"/>
    <w:uiPriority w:val="99"/>
    <w:locked/>
    <w:rsid w:val="00B029A6"/>
    <w:rPr>
      <w:rFonts w:cs="Times New Roman"/>
      <w:i/>
      <w:sz w:val="22"/>
    </w:rPr>
  </w:style>
  <w:style w:type="paragraph" w:styleId="Footer">
    <w:name w:val="footer"/>
    <w:basedOn w:val="Normal"/>
    <w:link w:val="FooterChar"/>
    <w:uiPriority w:val="99"/>
    <w:rsid w:val="00F61766"/>
    <w:pPr>
      <w:tabs>
        <w:tab w:val="center" w:pos="4320"/>
        <w:tab w:val="left" w:pos="5957"/>
      </w:tabs>
    </w:pPr>
    <w:rPr>
      <w:i/>
      <w:sz w:val="24"/>
    </w:rPr>
  </w:style>
  <w:style w:type="character" w:customStyle="1" w:styleId="FooterChar">
    <w:name w:val="Footer Char"/>
    <w:link w:val="Footer"/>
    <w:uiPriority w:val="99"/>
    <w:locked/>
    <w:rsid w:val="00B029A6"/>
    <w:rPr>
      <w:rFonts w:cs="Times New Roman"/>
      <w:i/>
      <w:sz w:val="24"/>
    </w:rPr>
  </w:style>
  <w:style w:type="paragraph" w:styleId="BalloonText">
    <w:name w:val="Balloon Text"/>
    <w:basedOn w:val="Normal"/>
    <w:link w:val="BalloonTextChar"/>
    <w:uiPriority w:val="99"/>
    <w:semiHidden/>
    <w:rsid w:val="00F61766"/>
    <w:rPr>
      <w:rFonts w:ascii="Tahoma" w:hAnsi="Tahoma" w:cs="Tahoma"/>
      <w:sz w:val="16"/>
      <w:szCs w:val="16"/>
    </w:rPr>
  </w:style>
  <w:style w:type="character" w:customStyle="1" w:styleId="BalloonTextChar">
    <w:name w:val="Balloon Text Char"/>
    <w:link w:val="BalloonText"/>
    <w:uiPriority w:val="99"/>
    <w:semiHidden/>
    <w:locked/>
    <w:rsid w:val="00B029A6"/>
    <w:rPr>
      <w:rFonts w:ascii="Tahoma" w:hAnsi="Tahoma" w:cs="Tahoma"/>
      <w:sz w:val="16"/>
      <w:szCs w:val="16"/>
    </w:rPr>
  </w:style>
  <w:style w:type="paragraph" w:customStyle="1" w:styleId="CM8">
    <w:name w:val="CM8"/>
    <w:basedOn w:val="Normal"/>
    <w:next w:val="Normal"/>
    <w:uiPriority w:val="99"/>
    <w:rsid w:val="00F61766"/>
    <w:pPr>
      <w:spacing w:after="0" w:line="260" w:lineRule="atLeast"/>
    </w:pPr>
    <w:rPr>
      <w:sz w:val="24"/>
    </w:rPr>
  </w:style>
  <w:style w:type="character" w:customStyle="1" w:styleId="TitleChar">
    <w:name w:val="Title Char"/>
    <w:link w:val="Title"/>
    <w:uiPriority w:val="10"/>
    <w:locked/>
    <w:rsid w:val="00B029A6"/>
    <w:rPr>
      <w:rFonts w:cs="Times New Roman"/>
      <w:b/>
      <w:kern w:val="28"/>
      <w:sz w:val="32"/>
    </w:rPr>
  </w:style>
  <w:style w:type="paragraph" w:customStyle="1" w:styleId="nl">
    <w:name w:val="nl"/>
    <w:basedOn w:val="Level1"/>
    <w:uiPriority w:val="99"/>
    <w:rsid w:val="00F61766"/>
    <w:pPr>
      <w:numPr>
        <w:numId w:val="1"/>
      </w:numPr>
      <w:ind w:left="360"/>
    </w:pPr>
    <w:rPr>
      <w:szCs w:val="20"/>
    </w:rPr>
  </w:style>
  <w:style w:type="paragraph" w:customStyle="1" w:styleId="bl">
    <w:name w:val="bl"/>
    <w:basedOn w:val="nl"/>
    <w:uiPriority w:val="99"/>
    <w:rsid w:val="00F61766"/>
    <w:pPr>
      <w:numPr>
        <w:numId w:val="0"/>
      </w:numPr>
      <w:ind w:left="360" w:hanging="360"/>
    </w:pPr>
  </w:style>
  <w:style w:type="paragraph" w:styleId="BlockText">
    <w:name w:val="Block Text"/>
    <w:basedOn w:val="Normal"/>
    <w:uiPriority w:val="99"/>
    <w:rsid w:val="00F61766"/>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 w:right="-864"/>
    </w:pPr>
    <w:rPr>
      <w:color w:val="000000"/>
      <w:sz w:val="24"/>
    </w:rPr>
  </w:style>
  <w:style w:type="paragraph" w:customStyle="1" w:styleId="body">
    <w:name w:val="body"/>
    <w:basedOn w:val="Normal"/>
    <w:rsid w:val="00F61766"/>
  </w:style>
  <w:style w:type="paragraph" w:styleId="BodyText2">
    <w:name w:val="Body Text 2"/>
    <w:basedOn w:val="Normal"/>
    <w:link w:val="BodyText2Char"/>
    <w:uiPriority w:val="99"/>
    <w:rsid w:val="00F61766"/>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Pr>
      <w:color w:val="000000"/>
      <w:sz w:val="24"/>
    </w:rPr>
  </w:style>
  <w:style w:type="character" w:customStyle="1" w:styleId="BodyText2Char">
    <w:name w:val="Body Text 2 Char"/>
    <w:link w:val="BodyText2"/>
    <w:uiPriority w:val="99"/>
    <w:locked/>
    <w:rsid w:val="00B029A6"/>
    <w:rPr>
      <w:rFonts w:cs="Times New Roman"/>
      <w:color w:val="000000"/>
      <w:sz w:val="24"/>
    </w:rPr>
  </w:style>
  <w:style w:type="paragraph" w:styleId="BodyText3">
    <w:name w:val="Body Text 3"/>
    <w:basedOn w:val="Normal"/>
    <w:link w:val="BodyText3Char"/>
    <w:uiPriority w:val="99"/>
    <w:rsid w:val="00F61766"/>
    <w:pPr>
      <w:widowControl w:val="0"/>
      <w:tabs>
        <w:tab w:val="left" w:pos="-1440"/>
        <w:tab w:val="left" w:pos="-720"/>
        <w:tab w:val="left" w:pos="720"/>
        <w:tab w:val="left" w:pos="1440"/>
        <w:tab w:val="left" w:pos="2160"/>
      </w:tabs>
    </w:pPr>
    <w:rPr>
      <w:color w:val="000000"/>
    </w:rPr>
  </w:style>
  <w:style w:type="character" w:customStyle="1" w:styleId="BodyText3Char">
    <w:name w:val="Body Text 3 Char"/>
    <w:link w:val="BodyText3"/>
    <w:uiPriority w:val="99"/>
    <w:locked/>
    <w:rsid w:val="00B029A6"/>
    <w:rPr>
      <w:rFonts w:cs="Times New Roman"/>
      <w:color w:val="000000"/>
      <w:sz w:val="22"/>
    </w:rPr>
  </w:style>
  <w:style w:type="paragraph" w:styleId="BodyTextIndent">
    <w:name w:val="Body Text Indent"/>
    <w:basedOn w:val="Normal"/>
    <w:link w:val="BodyTextIndentChar"/>
    <w:uiPriority w:val="99"/>
    <w:rsid w:val="00F61766"/>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pPr>
    <w:rPr>
      <w:color w:val="000000"/>
      <w:sz w:val="24"/>
    </w:rPr>
  </w:style>
  <w:style w:type="character" w:customStyle="1" w:styleId="BodyTextIndentChar">
    <w:name w:val="Body Text Indent Char"/>
    <w:link w:val="BodyTextIndent"/>
    <w:uiPriority w:val="99"/>
    <w:rsid w:val="00F61766"/>
    <w:rPr>
      <w:color w:val="000000"/>
      <w:sz w:val="24"/>
      <w:lang w:val="en-US" w:eastAsia="en-US"/>
    </w:rPr>
  </w:style>
  <w:style w:type="paragraph" w:styleId="BodyTextIndent2">
    <w:name w:val="Body Text Indent 2"/>
    <w:basedOn w:val="Normal"/>
    <w:link w:val="BodyTextIndent2Char"/>
    <w:uiPriority w:val="99"/>
    <w:rsid w:val="00F61766"/>
    <w:pPr>
      <w:spacing w:after="0"/>
      <w:ind w:left="720"/>
    </w:pPr>
  </w:style>
  <w:style w:type="character" w:customStyle="1" w:styleId="BodyTextIndent2Char">
    <w:name w:val="Body Text Indent 2 Char"/>
    <w:link w:val="BodyTextIndent2"/>
    <w:uiPriority w:val="99"/>
    <w:locked/>
    <w:rsid w:val="00B029A6"/>
    <w:rPr>
      <w:rFonts w:cs="Times New Roman"/>
      <w:sz w:val="22"/>
    </w:rPr>
  </w:style>
  <w:style w:type="paragraph" w:styleId="BodyTextIndent3">
    <w:name w:val="Body Text Indent 3"/>
    <w:basedOn w:val="Normal"/>
    <w:link w:val="BodyTextIndent3Char"/>
    <w:uiPriority w:val="99"/>
    <w:rsid w:val="00F61766"/>
    <w:pPr>
      <w:tabs>
        <w:tab w:val="left" w:pos="6030"/>
      </w:tabs>
      <w:ind w:left="360"/>
    </w:pPr>
    <w:rPr>
      <w:sz w:val="20"/>
    </w:rPr>
  </w:style>
  <w:style w:type="character" w:customStyle="1" w:styleId="BodyTextIndent3Char">
    <w:name w:val="Body Text Indent 3 Char"/>
    <w:link w:val="BodyTextIndent3"/>
    <w:uiPriority w:val="99"/>
    <w:locked/>
    <w:rsid w:val="00B029A6"/>
    <w:rPr>
      <w:rFonts w:cs="Times New Roman"/>
    </w:rPr>
  </w:style>
  <w:style w:type="paragraph" w:styleId="Caption">
    <w:name w:val="caption"/>
    <w:basedOn w:val="Normal"/>
    <w:next w:val="Normal"/>
    <w:uiPriority w:val="35"/>
    <w:qFormat/>
    <w:rsid w:val="00330A62"/>
    <w:pPr>
      <w:keepNext/>
      <w:spacing w:before="120"/>
      <w:jc w:val="left"/>
    </w:pPr>
  </w:style>
  <w:style w:type="paragraph" w:customStyle="1" w:styleId="Citation">
    <w:name w:val="Citation"/>
    <w:basedOn w:val="Normal"/>
    <w:uiPriority w:val="99"/>
    <w:rsid w:val="00F61766"/>
    <w:pPr>
      <w:ind w:left="720" w:hanging="720"/>
    </w:pPr>
  </w:style>
  <w:style w:type="paragraph" w:customStyle="1" w:styleId="eq">
    <w:name w:val="eq"/>
    <w:basedOn w:val="Normal"/>
    <w:uiPriority w:val="99"/>
    <w:rsid w:val="00F61766"/>
    <w:pPr>
      <w:tabs>
        <w:tab w:val="right" w:pos="7560"/>
      </w:tabs>
      <w:spacing w:after="240"/>
    </w:pPr>
  </w:style>
  <w:style w:type="paragraph" w:customStyle="1" w:styleId="equ">
    <w:name w:val="equ"/>
    <w:basedOn w:val="Normal"/>
    <w:uiPriority w:val="99"/>
    <w:rsid w:val="00F61766"/>
    <w:pPr>
      <w:ind w:left="720" w:hanging="540"/>
    </w:pPr>
  </w:style>
  <w:style w:type="paragraph" w:customStyle="1" w:styleId="equation">
    <w:name w:val="equation"/>
    <w:basedOn w:val="Normal"/>
    <w:uiPriority w:val="99"/>
    <w:rsid w:val="00F61766"/>
    <w:pPr>
      <w:tabs>
        <w:tab w:val="left" w:pos="1440"/>
        <w:tab w:val="left" w:leader="dot" w:pos="7920"/>
      </w:tabs>
      <w:ind w:left="1440" w:hanging="720"/>
    </w:pPr>
  </w:style>
  <w:style w:type="paragraph" w:customStyle="1" w:styleId="fig">
    <w:name w:val="fig"/>
    <w:basedOn w:val="Normal"/>
    <w:rsid w:val="00F61766"/>
    <w:pPr>
      <w:keepNext/>
      <w:spacing w:after="0"/>
      <w:jc w:val="center"/>
    </w:pPr>
  </w:style>
  <w:style w:type="character" w:customStyle="1" w:styleId="figChar">
    <w:name w:val="fig Char"/>
    <w:uiPriority w:val="99"/>
    <w:rsid w:val="00F61766"/>
    <w:rPr>
      <w:sz w:val="22"/>
      <w:lang w:val="en-US" w:eastAsia="en-US"/>
    </w:rPr>
  </w:style>
  <w:style w:type="paragraph" w:customStyle="1" w:styleId="figcap">
    <w:name w:val="figcap"/>
    <w:basedOn w:val="Normal"/>
    <w:uiPriority w:val="99"/>
    <w:rsid w:val="00F61766"/>
    <w:pPr>
      <w:ind w:left="990" w:hanging="990"/>
    </w:pPr>
  </w:style>
  <w:style w:type="paragraph" w:customStyle="1" w:styleId="FigCaption">
    <w:name w:val="FigCaption"/>
    <w:basedOn w:val="Heading6"/>
    <w:uiPriority w:val="99"/>
    <w:rsid w:val="00F61766"/>
  </w:style>
  <w:style w:type="paragraph" w:styleId="FootnoteText">
    <w:name w:val="footnote text"/>
    <w:basedOn w:val="Normal"/>
    <w:link w:val="FootnoteTextChar"/>
    <w:uiPriority w:val="99"/>
    <w:semiHidden/>
    <w:rsid w:val="00F61766"/>
    <w:pPr>
      <w:spacing w:after="60"/>
      <w:ind w:left="720" w:hanging="720"/>
    </w:pPr>
    <w:rPr>
      <w:sz w:val="20"/>
    </w:rPr>
  </w:style>
  <w:style w:type="character" w:customStyle="1" w:styleId="FootnoteTextChar">
    <w:name w:val="Footnote Text Char"/>
    <w:link w:val="FootnoteText"/>
    <w:uiPriority w:val="99"/>
    <w:semiHidden/>
    <w:locked/>
    <w:rsid w:val="00B029A6"/>
    <w:rPr>
      <w:rFonts w:cs="Times New Roman"/>
    </w:rPr>
  </w:style>
  <w:style w:type="paragraph" w:customStyle="1" w:styleId="hanging">
    <w:name w:val="hanging"/>
    <w:basedOn w:val="Normal"/>
    <w:uiPriority w:val="99"/>
    <w:rsid w:val="00F61766"/>
    <w:pPr>
      <w:spacing w:after="240"/>
      <w:ind w:left="720" w:hanging="720"/>
    </w:pPr>
    <w:rPr>
      <w:sz w:val="24"/>
    </w:rPr>
  </w:style>
  <w:style w:type="paragraph" w:styleId="HTMLPreformatted">
    <w:name w:val="HTML Preformatted"/>
    <w:basedOn w:val="Normal"/>
    <w:link w:val="HTMLPreformattedChar"/>
    <w:uiPriority w:val="99"/>
    <w:rsid w:val="00F6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Arial Unicode MS" w:hAnsi="Arial Unicode MS"/>
      <w:color w:val="000000"/>
      <w:sz w:val="20"/>
    </w:rPr>
  </w:style>
  <w:style w:type="character" w:customStyle="1" w:styleId="HTMLPreformattedChar">
    <w:name w:val="HTML Preformatted Char"/>
    <w:link w:val="HTMLPreformatted"/>
    <w:uiPriority w:val="99"/>
    <w:locked/>
    <w:rsid w:val="00B029A6"/>
    <w:rPr>
      <w:rFonts w:ascii="Arial Unicode MS" w:eastAsia="Times New Roman" w:hAnsi="Arial Unicode MS" w:cs="Times New Roman"/>
      <w:color w:val="000000"/>
    </w:rPr>
  </w:style>
  <w:style w:type="paragraph" w:customStyle="1" w:styleId="lc">
    <w:name w:val="lc"/>
    <w:basedOn w:val="Normal"/>
    <w:uiPriority w:val="99"/>
    <w:rsid w:val="00F61766"/>
    <w:pPr>
      <w:ind w:left="720" w:hanging="720"/>
    </w:pPr>
    <w:rPr>
      <w:color w:val="000000"/>
    </w:rPr>
  </w:style>
  <w:style w:type="table" w:styleId="TableGrid">
    <w:name w:val="Table Grid"/>
    <w:basedOn w:val="TableNormal"/>
    <w:uiPriority w:val="99"/>
    <w:rsid w:val="002A4C8E"/>
    <w:pPr>
      <w:spacing w:after="1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
    <w:name w:val="LE"/>
    <w:uiPriority w:val="99"/>
    <w:rsid w:val="00F61766"/>
    <w:pPr>
      <w:keepLines/>
      <w:tabs>
        <w:tab w:val="left" w:pos="1440"/>
      </w:tabs>
      <w:spacing w:after="240" w:line="240" w:lineRule="atLeast"/>
      <w:ind w:left="720" w:right="576" w:hanging="720"/>
    </w:pPr>
  </w:style>
  <w:style w:type="paragraph" w:customStyle="1" w:styleId="Level2">
    <w:name w:val="Level 2"/>
    <w:uiPriority w:val="99"/>
    <w:rsid w:val="00F61766"/>
    <w:pPr>
      <w:autoSpaceDE w:val="0"/>
      <w:autoSpaceDN w:val="0"/>
      <w:adjustRightInd w:val="0"/>
      <w:ind w:left="1440"/>
    </w:pPr>
  </w:style>
  <w:style w:type="paragraph" w:styleId="ListBullet">
    <w:name w:val="List Bullet"/>
    <w:basedOn w:val="Normal"/>
    <w:autoRedefine/>
    <w:uiPriority w:val="99"/>
    <w:rsid w:val="00F61766"/>
    <w:pPr>
      <w:tabs>
        <w:tab w:val="num" w:pos="360"/>
      </w:tabs>
      <w:ind w:left="360" w:hanging="360"/>
    </w:pPr>
  </w:style>
  <w:style w:type="paragraph" w:styleId="List">
    <w:name w:val="List"/>
    <w:aliases w:val="list"/>
    <w:basedOn w:val="Normal"/>
    <w:uiPriority w:val="99"/>
    <w:rsid w:val="00F61766"/>
    <w:pPr>
      <w:spacing w:after="240"/>
      <w:ind w:left="1440"/>
    </w:pPr>
    <w:rPr>
      <w:sz w:val="24"/>
    </w:rPr>
  </w:style>
  <w:style w:type="paragraph" w:customStyle="1" w:styleId="tb">
    <w:name w:val="tb"/>
    <w:basedOn w:val="Normal"/>
    <w:uiPriority w:val="99"/>
    <w:rsid w:val="00F61766"/>
    <w:pPr>
      <w:spacing w:after="0"/>
    </w:pPr>
    <w:rPr>
      <w:sz w:val="20"/>
    </w:rPr>
  </w:style>
  <w:style w:type="paragraph" w:customStyle="1" w:styleId="MTDisplayEquation">
    <w:name w:val="MTDisplayEquation"/>
    <w:basedOn w:val="tb"/>
    <w:uiPriority w:val="99"/>
    <w:rsid w:val="00F61766"/>
    <w:pPr>
      <w:tabs>
        <w:tab w:val="right" w:pos="-1440"/>
        <w:tab w:val="center" w:pos="-720"/>
      </w:tabs>
      <w:jc w:val="right"/>
    </w:pPr>
    <w:rPr>
      <w:sz w:val="16"/>
    </w:rPr>
  </w:style>
  <w:style w:type="character" w:customStyle="1" w:styleId="MTEquationSection">
    <w:name w:val="MTEquationSection"/>
    <w:uiPriority w:val="99"/>
    <w:rsid w:val="00F61766"/>
    <w:rPr>
      <w:vanish/>
      <w:color w:val="FF0000"/>
    </w:rPr>
  </w:style>
  <w:style w:type="paragraph" w:styleId="NormalWeb">
    <w:name w:val="Normal (Web)"/>
    <w:basedOn w:val="Normal"/>
    <w:uiPriority w:val="99"/>
    <w:rsid w:val="00F61766"/>
    <w:pPr>
      <w:spacing w:before="100" w:beforeAutospacing="1" w:after="100" w:afterAutospacing="1"/>
    </w:pPr>
    <w:rPr>
      <w:rFonts w:ascii="Arial Unicode MS" w:hAnsi="Arial Unicode MS"/>
      <w:sz w:val="24"/>
    </w:rPr>
  </w:style>
  <w:style w:type="paragraph" w:customStyle="1" w:styleId="Nothing">
    <w:name w:val="Nothing"/>
    <w:basedOn w:val="Heading1"/>
    <w:uiPriority w:val="99"/>
    <w:rsid w:val="00F61766"/>
    <w:pPr>
      <w:keepNext w:val="0"/>
      <w:ind w:left="360" w:hanging="360"/>
      <w:outlineLvl w:val="9"/>
    </w:pPr>
    <w:rPr>
      <w:rFonts w:ascii="Times" w:hAnsi="Times"/>
      <w:b w:val="0"/>
      <w:kern w:val="0"/>
    </w:rPr>
  </w:style>
  <w:style w:type="character" w:styleId="PageNumber">
    <w:name w:val="page number"/>
    <w:uiPriority w:val="99"/>
    <w:rsid w:val="00F61766"/>
    <w:rPr>
      <w:rFonts w:cs="Times New Roman"/>
    </w:rPr>
  </w:style>
  <w:style w:type="paragraph" w:styleId="PlainText">
    <w:name w:val="Plain Text"/>
    <w:basedOn w:val="Normal"/>
    <w:link w:val="PlainTextChar"/>
    <w:uiPriority w:val="99"/>
    <w:rsid w:val="00F61766"/>
    <w:pPr>
      <w:spacing w:after="0"/>
    </w:pPr>
    <w:rPr>
      <w:rFonts w:ascii="Courier New" w:hAnsi="Courier New"/>
      <w:sz w:val="20"/>
    </w:rPr>
  </w:style>
  <w:style w:type="character" w:customStyle="1" w:styleId="PlainTextChar">
    <w:name w:val="Plain Text Char"/>
    <w:link w:val="PlainText"/>
    <w:uiPriority w:val="99"/>
    <w:locked/>
    <w:rsid w:val="00B029A6"/>
    <w:rPr>
      <w:rFonts w:ascii="Courier New" w:hAnsi="Courier New" w:cs="Times New Roman"/>
    </w:rPr>
  </w:style>
  <w:style w:type="paragraph" w:styleId="Quote">
    <w:name w:val="Quote"/>
    <w:basedOn w:val="Normal"/>
    <w:link w:val="QuoteChar"/>
    <w:uiPriority w:val="99"/>
    <w:qFormat/>
    <w:rsid w:val="00F61766"/>
    <w:pPr>
      <w:spacing w:before="360"/>
      <w:ind w:left="1440" w:firstLine="360"/>
    </w:pPr>
  </w:style>
  <w:style w:type="character" w:customStyle="1" w:styleId="QuoteChar">
    <w:name w:val="Quote Char"/>
    <w:link w:val="Quote"/>
    <w:uiPriority w:val="99"/>
    <w:locked/>
    <w:rsid w:val="00B029A6"/>
    <w:rPr>
      <w:rFonts w:cs="Times New Roman"/>
      <w:sz w:val="22"/>
    </w:rPr>
  </w:style>
  <w:style w:type="paragraph" w:customStyle="1" w:styleId="reg">
    <w:name w:val="reg"/>
    <w:uiPriority w:val="99"/>
    <w:rsid w:val="00F61766"/>
    <w:pPr>
      <w:keepLines/>
      <w:spacing w:before="120"/>
    </w:pPr>
  </w:style>
  <w:style w:type="paragraph" w:customStyle="1" w:styleId="scenario">
    <w:name w:val="scenario"/>
    <w:basedOn w:val="Normal"/>
    <w:autoRedefine/>
    <w:uiPriority w:val="99"/>
    <w:rsid w:val="000B72FA"/>
    <w:pPr>
      <w:keepLines/>
      <w:tabs>
        <w:tab w:val="left" w:pos="360"/>
      </w:tabs>
      <w:spacing w:after="60"/>
      <w:ind w:left="360" w:hanging="360"/>
    </w:pPr>
  </w:style>
  <w:style w:type="paragraph" w:customStyle="1" w:styleId="SmallPrint">
    <w:name w:val="SmallPrint"/>
    <w:basedOn w:val="TOC1"/>
    <w:uiPriority w:val="99"/>
    <w:rsid w:val="00F61766"/>
    <w:pPr>
      <w:keepLines/>
      <w:spacing w:line="240" w:lineRule="atLeast"/>
      <w:ind w:left="144"/>
    </w:pPr>
    <w:rPr>
      <w:rFonts w:ascii="timesroman" w:hAnsi="timesroman"/>
      <w:b/>
      <w:sz w:val="16"/>
    </w:rPr>
  </w:style>
  <w:style w:type="paragraph" w:customStyle="1" w:styleId="Style0">
    <w:name w:val="Style0"/>
    <w:uiPriority w:val="99"/>
    <w:rsid w:val="00F61766"/>
    <w:rPr>
      <w:rFonts w:ascii="Arial" w:hAnsi="Arial"/>
    </w:rPr>
  </w:style>
  <w:style w:type="paragraph" w:customStyle="1" w:styleId="t">
    <w:name w:val="t"/>
    <w:basedOn w:val="Normal"/>
    <w:uiPriority w:val="99"/>
    <w:rsid w:val="00F61766"/>
    <w:pPr>
      <w:jc w:val="right"/>
    </w:pPr>
    <w:rPr>
      <w:rFonts w:ascii="Arial" w:hAnsi="Arial" w:cs="Arial"/>
      <w:sz w:val="20"/>
    </w:rPr>
  </w:style>
  <w:style w:type="paragraph" w:customStyle="1" w:styleId="tabcap">
    <w:name w:val="tabcap"/>
    <w:basedOn w:val="Level2"/>
    <w:uiPriority w:val="99"/>
    <w:rsid w:val="00F61766"/>
    <w:pPr>
      <w:keepNext/>
      <w:keepLines/>
      <w:tabs>
        <w:tab w:val="left" w:pos="1260"/>
      </w:tabs>
      <w:ind w:left="1260" w:hanging="1260"/>
    </w:pPr>
  </w:style>
  <w:style w:type="paragraph" w:customStyle="1" w:styleId="tabtot">
    <w:name w:val="tabtot"/>
    <w:basedOn w:val="Normal"/>
    <w:uiPriority w:val="99"/>
    <w:rsid w:val="00F61766"/>
    <w:pPr>
      <w:keepNext/>
      <w:widowControl w:val="0"/>
      <w:tabs>
        <w:tab w:val="left" w:pos="-1440"/>
        <w:tab w:val="left" w:pos="-720"/>
        <w:tab w:val="left" w:pos="0"/>
        <w:tab w:val="righ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pPr>
    <w:rPr>
      <w:color w:val="000000"/>
      <w:sz w:val="18"/>
    </w:rPr>
  </w:style>
  <w:style w:type="paragraph" w:customStyle="1" w:styleId="tb1">
    <w:name w:val="tb1"/>
    <w:basedOn w:val="Normal"/>
    <w:uiPriority w:val="99"/>
    <w:rsid w:val="00F61766"/>
    <w:pPr>
      <w:keepNext/>
      <w:spacing w:before="40" w:after="0"/>
      <w:ind w:left="360"/>
    </w:pPr>
  </w:style>
  <w:style w:type="paragraph" w:customStyle="1" w:styleId="tb2">
    <w:name w:val="tb2"/>
    <w:basedOn w:val="Normal"/>
    <w:uiPriority w:val="99"/>
    <w:rsid w:val="00F61766"/>
    <w:pPr>
      <w:spacing w:after="0"/>
      <w:jc w:val="center"/>
    </w:pPr>
    <w:rPr>
      <w:sz w:val="16"/>
    </w:rPr>
  </w:style>
  <w:style w:type="paragraph" w:customStyle="1" w:styleId="tb3">
    <w:name w:val="tb3"/>
    <w:basedOn w:val="Normal"/>
    <w:uiPriority w:val="99"/>
    <w:rsid w:val="00F61766"/>
    <w:pPr>
      <w:spacing w:after="0"/>
      <w:jc w:val="right"/>
    </w:pPr>
    <w:rPr>
      <w:rFonts w:ascii="Arial" w:hAnsi="Arial"/>
      <w:color w:val="000000"/>
      <w:sz w:val="16"/>
    </w:rPr>
  </w:style>
  <w:style w:type="paragraph" w:customStyle="1" w:styleId="ti">
    <w:name w:val="ti"/>
    <w:basedOn w:val="Normal"/>
    <w:uiPriority w:val="99"/>
    <w:rsid w:val="00F61766"/>
  </w:style>
  <w:style w:type="paragraph" w:customStyle="1" w:styleId="Title1">
    <w:name w:val="Title1"/>
    <w:basedOn w:val="Heading1"/>
    <w:uiPriority w:val="99"/>
    <w:rsid w:val="00F61766"/>
    <w:pPr>
      <w:keepNext w:val="0"/>
      <w:spacing w:after="240"/>
      <w:ind w:left="360" w:hanging="360"/>
      <w:outlineLvl w:val="9"/>
    </w:pPr>
    <w:rPr>
      <w:rFonts w:ascii="Times New Roman" w:hAnsi="Times New Roman"/>
      <w:color w:val="000000"/>
      <w:kern w:val="0"/>
      <w:sz w:val="32"/>
    </w:rPr>
  </w:style>
  <w:style w:type="paragraph" w:styleId="TOC3">
    <w:name w:val="toc 3"/>
    <w:basedOn w:val="Normal"/>
    <w:next w:val="Normal"/>
    <w:autoRedefine/>
    <w:uiPriority w:val="39"/>
    <w:rsid w:val="00F61766"/>
    <w:pPr>
      <w:spacing w:after="0"/>
      <w:ind w:left="440"/>
    </w:pPr>
    <w:rPr>
      <w:sz w:val="20"/>
    </w:rPr>
  </w:style>
  <w:style w:type="paragraph" w:styleId="TOC4">
    <w:name w:val="toc 4"/>
    <w:basedOn w:val="Normal"/>
    <w:next w:val="Normal"/>
    <w:autoRedefine/>
    <w:uiPriority w:val="39"/>
    <w:rsid w:val="00F61766"/>
    <w:pPr>
      <w:spacing w:after="0"/>
      <w:ind w:left="660"/>
    </w:pPr>
    <w:rPr>
      <w:sz w:val="20"/>
    </w:rPr>
  </w:style>
  <w:style w:type="paragraph" w:styleId="TOC5">
    <w:name w:val="toc 5"/>
    <w:basedOn w:val="Normal"/>
    <w:next w:val="Normal"/>
    <w:autoRedefine/>
    <w:uiPriority w:val="39"/>
    <w:rsid w:val="00F61766"/>
    <w:pPr>
      <w:tabs>
        <w:tab w:val="left" w:pos="1440"/>
        <w:tab w:val="right" w:leader="dot" w:pos="9350"/>
      </w:tabs>
      <w:spacing w:after="0"/>
      <w:ind w:left="1440" w:hanging="1440"/>
    </w:pPr>
    <w:rPr>
      <w:noProof/>
      <w:sz w:val="20"/>
    </w:rPr>
  </w:style>
  <w:style w:type="paragraph" w:styleId="TOC6">
    <w:name w:val="toc 6"/>
    <w:basedOn w:val="Normal"/>
    <w:next w:val="Normal"/>
    <w:autoRedefine/>
    <w:uiPriority w:val="39"/>
    <w:rsid w:val="00F61766"/>
    <w:pPr>
      <w:tabs>
        <w:tab w:val="left" w:pos="1440"/>
        <w:tab w:val="right" w:leader="dot" w:pos="9350"/>
      </w:tabs>
      <w:spacing w:after="0"/>
      <w:ind w:left="1440" w:hanging="1440"/>
    </w:pPr>
    <w:rPr>
      <w:sz w:val="20"/>
    </w:rPr>
  </w:style>
  <w:style w:type="paragraph" w:styleId="TOC7">
    <w:name w:val="toc 7"/>
    <w:basedOn w:val="Normal"/>
    <w:next w:val="Normal"/>
    <w:autoRedefine/>
    <w:uiPriority w:val="39"/>
    <w:rsid w:val="00F61766"/>
    <w:pPr>
      <w:spacing w:after="0"/>
      <w:ind w:left="1320"/>
    </w:pPr>
    <w:rPr>
      <w:sz w:val="20"/>
    </w:rPr>
  </w:style>
  <w:style w:type="paragraph" w:styleId="TOC8">
    <w:name w:val="toc 8"/>
    <w:basedOn w:val="Normal"/>
    <w:next w:val="Normal"/>
    <w:autoRedefine/>
    <w:uiPriority w:val="39"/>
    <w:rsid w:val="00F61766"/>
    <w:pPr>
      <w:spacing w:after="0"/>
      <w:ind w:left="1540"/>
    </w:pPr>
    <w:rPr>
      <w:sz w:val="20"/>
    </w:rPr>
  </w:style>
  <w:style w:type="paragraph" w:styleId="TOC9">
    <w:name w:val="toc 9"/>
    <w:basedOn w:val="Normal"/>
    <w:next w:val="Normal"/>
    <w:autoRedefine/>
    <w:uiPriority w:val="39"/>
    <w:rsid w:val="00F61766"/>
    <w:pPr>
      <w:spacing w:after="0"/>
      <w:ind w:left="1760"/>
    </w:pPr>
    <w:rPr>
      <w:sz w:val="20"/>
    </w:rPr>
  </w:style>
  <w:style w:type="paragraph" w:customStyle="1" w:styleId="a">
    <w:name w:val="_"/>
    <w:uiPriority w:val="99"/>
    <w:rsid w:val="00F61766"/>
    <w:pPr>
      <w:autoSpaceDE w:val="0"/>
      <w:autoSpaceDN w:val="0"/>
      <w:adjustRightInd w:val="0"/>
      <w:ind w:left="-1440"/>
    </w:pPr>
  </w:style>
  <w:style w:type="paragraph" w:styleId="Subtitle">
    <w:name w:val="Subtitle"/>
    <w:basedOn w:val="Normal"/>
    <w:next w:val="Normal"/>
    <w:link w:val="SubtitleChar"/>
    <w:uiPriority w:val="11"/>
    <w:qFormat/>
    <w:pPr>
      <w:spacing w:after="60"/>
      <w:jc w:val="center"/>
    </w:pPr>
    <w:rPr>
      <w:sz w:val="24"/>
      <w:szCs w:val="24"/>
    </w:rPr>
  </w:style>
  <w:style w:type="character" w:customStyle="1" w:styleId="SubtitleChar">
    <w:name w:val="Subtitle Char"/>
    <w:link w:val="Subtitle"/>
    <w:uiPriority w:val="99"/>
    <w:locked/>
    <w:rsid w:val="00B029A6"/>
    <w:rPr>
      <w:rFonts w:cs="Times New Roman"/>
      <w:sz w:val="24"/>
      <w:szCs w:val="24"/>
    </w:rPr>
  </w:style>
  <w:style w:type="paragraph" w:styleId="Date">
    <w:name w:val="Date"/>
    <w:basedOn w:val="Normal"/>
    <w:next w:val="Normal"/>
    <w:link w:val="DateChar"/>
    <w:autoRedefine/>
    <w:uiPriority w:val="99"/>
    <w:rsid w:val="00F61766"/>
    <w:pPr>
      <w:jc w:val="center"/>
    </w:pPr>
  </w:style>
  <w:style w:type="character" w:customStyle="1" w:styleId="DateChar">
    <w:name w:val="Date Char"/>
    <w:link w:val="Date"/>
    <w:uiPriority w:val="99"/>
    <w:locked/>
    <w:rsid w:val="00B029A6"/>
    <w:rPr>
      <w:rFonts w:cs="Times New Roman"/>
      <w:sz w:val="22"/>
    </w:rPr>
  </w:style>
  <w:style w:type="paragraph" w:customStyle="1" w:styleId="bull">
    <w:name w:val="bull"/>
    <w:basedOn w:val="Normal"/>
    <w:uiPriority w:val="99"/>
    <w:rsid w:val="00F61766"/>
    <w:pPr>
      <w:numPr>
        <w:numId w:val="2"/>
      </w:numPr>
      <w:spacing w:after="60"/>
    </w:pPr>
  </w:style>
  <w:style w:type="paragraph" w:customStyle="1" w:styleId="Default">
    <w:name w:val="Default"/>
    <w:rsid w:val="00BF71E8"/>
    <w:pPr>
      <w:autoSpaceDE w:val="0"/>
      <w:autoSpaceDN w:val="0"/>
      <w:adjustRightInd w:val="0"/>
    </w:pPr>
    <w:rPr>
      <w:color w:val="000000"/>
    </w:rPr>
  </w:style>
  <w:style w:type="paragraph" w:styleId="CommentSubject">
    <w:name w:val="annotation subject"/>
    <w:basedOn w:val="CommentText"/>
    <w:next w:val="CommentText"/>
    <w:link w:val="CommentSubjectChar"/>
    <w:uiPriority w:val="99"/>
    <w:semiHidden/>
    <w:rsid w:val="00F61766"/>
    <w:pPr>
      <w:spacing w:after="120"/>
    </w:pPr>
    <w:rPr>
      <w:b/>
      <w:bCs/>
      <w:sz w:val="20"/>
    </w:rPr>
  </w:style>
  <w:style w:type="character" w:customStyle="1" w:styleId="CommentSubjectChar">
    <w:name w:val="Comment Subject Char"/>
    <w:link w:val="CommentSubject"/>
    <w:uiPriority w:val="99"/>
    <w:semiHidden/>
    <w:locked/>
    <w:rsid w:val="00B029A6"/>
    <w:rPr>
      <w:rFonts w:cs="Times New Roman"/>
      <w:b/>
      <w:bCs/>
      <w:sz w:val="24"/>
    </w:rPr>
  </w:style>
  <w:style w:type="paragraph" w:styleId="Revision">
    <w:name w:val="Revision"/>
    <w:hidden/>
    <w:uiPriority w:val="99"/>
    <w:semiHidden/>
    <w:rsid w:val="006E0D86"/>
  </w:style>
  <w:style w:type="paragraph" w:styleId="ListParagraph">
    <w:name w:val="List Paragraph"/>
    <w:basedOn w:val="Normal"/>
    <w:link w:val="ListParagraphChar"/>
    <w:uiPriority w:val="34"/>
    <w:qFormat/>
    <w:rsid w:val="00971017"/>
    <w:pPr>
      <w:ind w:left="720"/>
      <w:contextualSpacing/>
    </w:pPr>
  </w:style>
  <w:style w:type="character" w:styleId="Emphasis">
    <w:name w:val="Emphasis"/>
    <w:basedOn w:val="DefaultParagraphFont"/>
    <w:uiPriority w:val="20"/>
    <w:qFormat/>
    <w:locked/>
    <w:rsid w:val="00DC733B"/>
    <w:rPr>
      <w:i/>
      <w:iCs/>
    </w:rPr>
  </w:style>
  <w:style w:type="paragraph" w:customStyle="1" w:styleId="Style-4">
    <w:name w:val="Style-4"/>
    <w:uiPriority w:val="99"/>
    <w:rsid w:val="00DC733B"/>
  </w:style>
  <w:style w:type="paragraph" w:customStyle="1" w:styleId="Style-2">
    <w:name w:val="Style-2"/>
    <w:uiPriority w:val="99"/>
    <w:rsid w:val="00DC733B"/>
  </w:style>
  <w:style w:type="paragraph" w:customStyle="1" w:styleId="Style-3">
    <w:name w:val="Style-3"/>
    <w:uiPriority w:val="99"/>
    <w:rsid w:val="00DC733B"/>
  </w:style>
  <w:style w:type="numbering" w:customStyle="1" w:styleId="NoList1">
    <w:name w:val="No List1"/>
    <w:next w:val="NoList"/>
    <w:uiPriority w:val="99"/>
    <w:semiHidden/>
    <w:unhideWhenUsed/>
    <w:rsid w:val="00354E1F"/>
  </w:style>
  <w:style w:type="character" w:styleId="LineNumber">
    <w:name w:val="line number"/>
    <w:basedOn w:val="DefaultParagraphFont"/>
    <w:uiPriority w:val="99"/>
    <w:semiHidden/>
    <w:unhideWhenUsed/>
    <w:rsid w:val="00354E1F"/>
  </w:style>
  <w:style w:type="paragraph" w:customStyle="1" w:styleId="figc">
    <w:name w:val="figc"/>
    <w:basedOn w:val="Normal"/>
    <w:rsid w:val="00784CFF"/>
    <w:rPr>
      <w:b/>
    </w:rPr>
  </w:style>
  <w:style w:type="character" w:customStyle="1" w:styleId="apple-converted-space">
    <w:name w:val="apple-converted-space"/>
    <w:basedOn w:val="DefaultParagraphFont"/>
    <w:rsid w:val="00363865"/>
  </w:style>
  <w:style w:type="paragraph" w:customStyle="1" w:styleId="table">
    <w:name w:val="table"/>
    <w:basedOn w:val="Normal"/>
    <w:rsid w:val="00D56E92"/>
    <w:pPr>
      <w:keepNext/>
      <w:spacing w:after="0"/>
      <w:jc w:val="right"/>
    </w:pPr>
    <w:rPr>
      <w:szCs w:val="20"/>
    </w:rPr>
  </w:style>
  <w:style w:type="table" w:customStyle="1" w:styleId="TableGridLight1">
    <w:name w:val="Table Grid Light1"/>
    <w:basedOn w:val="TableNormal"/>
    <w:uiPriority w:val="40"/>
    <w:rsid w:val="00E268F5"/>
    <w:rPr>
      <w:rFonts w:asciiTheme="minorHAnsi" w:eastAsiaTheme="minorHAnsi" w:hAnsiTheme="minorHAnsi" w:cstheme="minorBid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Normal"/>
    <w:rsid w:val="004D1039"/>
    <w:pPr>
      <w:spacing w:before="100" w:beforeAutospacing="1" w:after="100" w:afterAutospacing="1"/>
      <w:jc w:val="left"/>
    </w:pPr>
    <w:rPr>
      <w:sz w:val="24"/>
    </w:rPr>
  </w:style>
  <w:style w:type="character" w:customStyle="1" w:styleId="apple-tab-span">
    <w:name w:val="apple-tab-span"/>
    <w:basedOn w:val="DefaultParagraphFont"/>
    <w:rsid w:val="004D1039"/>
  </w:style>
  <w:style w:type="paragraph" w:styleId="NoSpacing">
    <w:name w:val="No Spacing"/>
    <w:uiPriority w:val="1"/>
    <w:qFormat/>
    <w:rsid w:val="004F6A16"/>
  </w:style>
  <w:style w:type="paragraph" w:customStyle="1" w:styleId="Body0">
    <w:name w:val="Body"/>
    <w:rsid w:val="0048305D"/>
    <w:pPr>
      <w:pBdr>
        <w:top w:val="nil"/>
        <w:left w:val="nil"/>
        <w:bottom w:val="nil"/>
        <w:right w:val="nil"/>
        <w:between w:val="nil"/>
        <w:bar w:val="nil"/>
      </w:pBdr>
      <w:spacing w:after="160" w:line="259" w:lineRule="auto"/>
    </w:pPr>
    <w:rPr>
      <w:rFonts w:ascii="Calibri" w:eastAsia="Calibri" w:hAnsi="Calibri" w:cs="Calibri"/>
      <w:color w:val="000000"/>
      <w:u w:color="000000"/>
      <w:bdr w:val="nil"/>
    </w:rPr>
  </w:style>
  <w:style w:type="numbering" w:customStyle="1" w:styleId="ImportedStyle1">
    <w:name w:val="Imported Style 1"/>
    <w:rsid w:val="009A7BEB"/>
  </w:style>
  <w:style w:type="numbering" w:customStyle="1" w:styleId="ImportedStyle2">
    <w:name w:val="Imported Style 2"/>
    <w:rsid w:val="009A7BEB"/>
  </w:style>
  <w:style w:type="numbering" w:customStyle="1" w:styleId="ImportedStyle3">
    <w:name w:val="Imported Style 3"/>
    <w:rsid w:val="009A7BEB"/>
  </w:style>
  <w:style w:type="numbering" w:customStyle="1" w:styleId="ImportedStyle4">
    <w:name w:val="Imported Style 4"/>
    <w:rsid w:val="009A7BEB"/>
  </w:style>
  <w:style w:type="numbering" w:customStyle="1" w:styleId="ImportedStyle5">
    <w:name w:val="Imported Style 5"/>
    <w:rsid w:val="009A7BEB"/>
  </w:style>
  <w:style w:type="character" w:customStyle="1" w:styleId="UnresolvedMention1">
    <w:name w:val="Unresolved Mention1"/>
    <w:basedOn w:val="DefaultParagraphFont"/>
    <w:uiPriority w:val="99"/>
    <w:semiHidden/>
    <w:unhideWhenUsed/>
    <w:rsid w:val="00B56444"/>
    <w:rPr>
      <w:color w:val="605E5C"/>
      <w:shd w:val="clear" w:color="auto" w:fill="E1DFDD"/>
    </w:rPr>
  </w:style>
  <w:style w:type="table" w:customStyle="1" w:styleId="a0">
    <w:basedOn w:val="TableNormal"/>
    <w:pPr>
      <w:spacing w:after="160"/>
    </w:pPr>
    <w:rPr>
      <w:rFonts w:ascii="Calibri" w:eastAsia="Calibri" w:hAnsi="Calibri" w:cs="Calibri"/>
    </w:rPr>
    <w:tblPr>
      <w:tblStyleRowBandSize w:val="1"/>
      <w:tblStyleColBandSize w:val="1"/>
      <w:tblCellMar>
        <w:left w:w="58" w:type="dxa"/>
        <w:right w:w="72"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pPr>
      <w:spacing w:after="160"/>
    </w:pPr>
    <w:rPr>
      <w:rFonts w:ascii="Calibri" w:eastAsia="Calibri" w:hAnsi="Calibri" w:cs="Calibri"/>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43" w:type="dxa"/>
        <w:right w:w="43" w:type="dxa"/>
      </w:tblCellMar>
    </w:tblPr>
  </w:style>
  <w:style w:type="table" w:customStyle="1" w:styleId="a7">
    <w:basedOn w:val="TableNormal"/>
    <w:tblPr>
      <w:tblStyleRowBandSize w:val="1"/>
      <w:tblStyleColBandSize w:val="1"/>
      <w:tblCellMar>
        <w:left w:w="43" w:type="dxa"/>
        <w:right w:w="43" w:type="dxa"/>
      </w:tblCellMar>
    </w:tblPr>
  </w:style>
  <w:style w:type="table" w:customStyle="1" w:styleId="a8">
    <w:basedOn w:val="TableNormal"/>
    <w:tblPr>
      <w:tblStyleRowBandSize w:val="1"/>
      <w:tblStyleColBandSize w:val="1"/>
      <w:tblCellMar>
        <w:left w:w="43" w:type="dxa"/>
        <w:right w:w="43" w:type="dxa"/>
      </w:tblCellMar>
    </w:tblPr>
  </w:style>
  <w:style w:type="table" w:customStyle="1" w:styleId="a9">
    <w:basedOn w:val="TableNormal"/>
    <w:tblPr>
      <w:tblStyleRowBandSize w:val="1"/>
      <w:tblStyleColBandSize w:val="1"/>
      <w:tblCellMar>
        <w:left w:w="43" w:type="dxa"/>
        <w:right w:w="43" w:type="dxa"/>
      </w:tblCellMar>
    </w:tblPr>
  </w:style>
  <w:style w:type="table" w:customStyle="1" w:styleId="aa">
    <w:basedOn w:val="TableNormal"/>
    <w:tblPr>
      <w:tblStyleRowBandSize w:val="1"/>
      <w:tblStyleColBandSize w:val="1"/>
      <w:tblCellMar>
        <w:left w:w="43" w:type="dxa"/>
        <w:right w:w="43" w:type="dxa"/>
      </w:tblCellMar>
    </w:tblPr>
  </w:style>
  <w:style w:type="table" w:customStyle="1" w:styleId="ab">
    <w:basedOn w:val="TableNormal"/>
    <w:tblPr>
      <w:tblStyleRowBandSize w:val="1"/>
      <w:tblStyleColBandSize w:val="1"/>
      <w:tblCellMar>
        <w:left w:w="43" w:type="dxa"/>
        <w:right w:w="43" w:type="dxa"/>
      </w:tblCellMar>
    </w:tblPr>
  </w:style>
  <w:style w:type="table" w:customStyle="1" w:styleId="ac">
    <w:basedOn w:val="TableNormal"/>
    <w:tblPr>
      <w:tblStyleRowBandSize w:val="1"/>
      <w:tblStyleColBandSize w:val="1"/>
      <w:tblCellMar>
        <w:left w:w="43" w:type="dxa"/>
        <w:right w:w="43"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43" w:type="dxa"/>
        <w:right w:w="43"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left w:w="43" w:type="dxa"/>
        <w:right w:w="43" w:type="dxa"/>
      </w:tblCellMar>
    </w:tblPr>
  </w:style>
  <w:style w:type="table" w:customStyle="1" w:styleId="af2">
    <w:basedOn w:val="TableNormal"/>
    <w:tblPr>
      <w:tblStyleRowBandSize w:val="1"/>
      <w:tblStyleColBandSize w:val="1"/>
      <w:tblCellMar>
        <w:left w:w="43" w:type="dxa"/>
        <w:right w:w="43" w:type="dxa"/>
      </w:tblCellMar>
    </w:tblPr>
  </w:style>
  <w:style w:type="table" w:customStyle="1" w:styleId="af3">
    <w:basedOn w:val="TableNormal"/>
    <w:tblPr>
      <w:tblStyleRowBandSize w:val="1"/>
      <w:tblStyleColBandSize w:val="1"/>
      <w:tblCellMar>
        <w:left w:w="43" w:type="dxa"/>
        <w:right w:w="43"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43" w:type="dxa"/>
        <w:right w:w="43" w:type="dxa"/>
      </w:tblCellMar>
    </w:tblPr>
  </w:style>
  <w:style w:type="table" w:customStyle="1" w:styleId="af6">
    <w:basedOn w:val="TableNormal"/>
    <w:pPr>
      <w:spacing w:after="160"/>
    </w:pPr>
    <w:rPr>
      <w:rFonts w:ascii="Calibri" w:eastAsia="Calibri" w:hAnsi="Calibri" w:cs="Calibri"/>
    </w:rPr>
    <w:tblPr>
      <w:tblStyleRowBandSize w:val="1"/>
      <w:tblStyleColBandSize w:val="1"/>
      <w:tblCellMar>
        <w:left w:w="0" w:type="dxa"/>
        <w:right w:w="0" w:type="dxa"/>
      </w:tblCellMar>
    </w:tblPr>
  </w:style>
  <w:style w:type="table" w:customStyle="1" w:styleId="af7">
    <w:basedOn w:val="TableNormal"/>
    <w:pPr>
      <w:spacing w:after="160"/>
    </w:pPr>
    <w:rPr>
      <w:rFonts w:ascii="Calibri" w:eastAsia="Calibri" w:hAnsi="Calibri" w:cs="Calibri"/>
    </w:rPr>
    <w:tblPr>
      <w:tblStyleRowBandSize w:val="1"/>
      <w:tblStyleColBandSize w:val="1"/>
      <w:tblCellMar>
        <w:left w:w="0" w:type="dxa"/>
        <w:right w:w="0" w:type="dxa"/>
      </w:tblCellMar>
    </w:tblPr>
  </w:style>
  <w:style w:type="table" w:customStyle="1" w:styleId="af8">
    <w:basedOn w:val="TableNormal"/>
    <w:pPr>
      <w:spacing w:after="160"/>
    </w:pPr>
    <w:rPr>
      <w:rFonts w:ascii="Calibri" w:eastAsia="Calibri" w:hAnsi="Calibri" w:cs="Calibri"/>
    </w:rPr>
    <w:tblPr>
      <w:tblStyleRowBandSize w:val="1"/>
      <w:tblStyleColBandSize w:val="1"/>
      <w:tblCellMar>
        <w:left w:w="0" w:type="dxa"/>
        <w:right w:w="0" w:type="dxa"/>
      </w:tblCellMar>
    </w:tblPr>
  </w:style>
  <w:style w:type="table" w:customStyle="1" w:styleId="af9">
    <w:basedOn w:val="TableNormal"/>
    <w:pPr>
      <w:spacing w:after="160"/>
    </w:pPr>
    <w:rPr>
      <w:rFonts w:ascii="Calibri" w:eastAsia="Calibri" w:hAnsi="Calibri" w:cs="Calibri"/>
    </w:rPr>
    <w:tblPr>
      <w:tblStyleRowBandSize w:val="1"/>
      <w:tblStyleColBandSize w:val="1"/>
      <w:tblCellMar>
        <w:left w:w="0" w:type="dxa"/>
        <w:right w:w="0" w:type="dxa"/>
      </w:tblCellMar>
    </w:tblPr>
  </w:style>
  <w:style w:type="table" w:customStyle="1" w:styleId="afa">
    <w:basedOn w:val="TableNormal"/>
    <w:pPr>
      <w:spacing w:after="160"/>
    </w:pPr>
    <w:rPr>
      <w:rFonts w:ascii="Calibri" w:eastAsia="Calibri" w:hAnsi="Calibri" w:cs="Calibri"/>
    </w:rPr>
    <w:tblPr>
      <w:tblStyleRowBandSize w:val="1"/>
      <w:tblStyleColBandSize w:val="1"/>
      <w:tblCellMar>
        <w:left w:w="0" w:type="dxa"/>
        <w:right w:w="0" w:type="dxa"/>
      </w:tblCellMar>
    </w:tblPr>
  </w:style>
  <w:style w:type="table" w:customStyle="1" w:styleId="afb">
    <w:basedOn w:val="TableNormal"/>
    <w:pPr>
      <w:spacing w:after="160"/>
    </w:pPr>
    <w:rPr>
      <w:rFonts w:ascii="Calibri" w:eastAsia="Calibri" w:hAnsi="Calibri" w:cs="Calibri"/>
    </w:rPr>
    <w:tblPr>
      <w:tblStyleRowBandSize w:val="1"/>
      <w:tblStyleColBandSize w:val="1"/>
      <w:tblCellMar>
        <w:left w:w="0" w:type="dxa"/>
        <w:right w:w="0" w:type="dxa"/>
      </w:tblCellMar>
    </w:tblPr>
  </w:style>
  <w:style w:type="paragraph" w:styleId="TOCHeading">
    <w:name w:val="TOC Heading"/>
    <w:basedOn w:val="Heading1"/>
    <w:next w:val="Normal"/>
    <w:uiPriority w:val="39"/>
    <w:unhideWhenUsed/>
    <w:qFormat/>
    <w:rsid w:val="00682E4E"/>
    <w:pPr>
      <w:keepLines/>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UnresolvedMention2">
    <w:name w:val="Unresolved Mention2"/>
    <w:basedOn w:val="DefaultParagraphFont"/>
    <w:uiPriority w:val="99"/>
    <w:semiHidden/>
    <w:unhideWhenUsed/>
    <w:rsid w:val="00682E4E"/>
    <w:rPr>
      <w:color w:val="605E5C"/>
      <w:shd w:val="clear" w:color="auto" w:fill="E1DFDD"/>
    </w:rPr>
  </w:style>
  <w:style w:type="table" w:styleId="GridTable4-Accent6">
    <w:name w:val="Grid Table 4 Accent 6"/>
    <w:basedOn w:val="TableNormal"/>
    <w:uiPriority w:val="49"/>
    <w:rsid w:val="00EB7076"/>
    <w:pPr>
      <w:spacing w:after="0"/>
    </w:pPr>
    <w:rPr>
      <w:rFonts w:asciiTheme="minorHAnsi" w:eastAsiaTheme="minorEastAsia" w:hAnsiTheme="minorHAnsi" w:cstheme="minorBidi"/>
      <w:sz w:val="20"/>
      <w:szCs w:val="20"/>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ListParagraphChar">
    <w:name w:val="List Paragraph Char"/>
    <w:basedOn w:val="DefaultParagraphFont"/>
    <w:link w:val="ListParagraph"/>
    <w:uiPriority w:val="34"/>
    <w:rsid w:val="00EB70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444137">
      <w:bodyDiv w:val="1"/>
      <w:marLeft w:val="0"/>
      <w:marRight w:val="0"/>
      <w:marTop w:val="0"/>
      <w:marBottom w:val="0"/>
      <w:divBdr>
        <w:top w:val="none" w:sz="0" w:space="0" w:color="auto"/>
        <w:left w:val="none" w:sz="0" w:space="0" w:color="auto"/>
        <w:bottom w:val="none" w:sz="0" w:space="0" w:color="auto"/>
        <w:right w:val="none" w:sz="0" w:space="0" w:color="auto"/>
      </w:divBdr>
    </w:div>
    <w:div w:id="233903922">
      <w:bodyDiv w:val="1"/>
      <w:marLeft w:val="0"/>
      <w:marRight w:val="0"/>
      <w:marTop w:val="0"/>
      <w:marBottom w:val="0"/>
      <w:divBdr>
        <w:top w:val="none" w:sz="0" w:space="0" w:color="auto"/>
        <w:left w:val="none" w:sz="0" w:space="0" w:color="auto"/>
        <w:bottom w:val="none" w:sz="0" w:space="0" w:color="auto"/>
        <w:right w:val="none" w:sz="0" w:space="0" w:color="auto"/>
      </w:divBdr>
    </w:div>
    <w:div w:id="275715061">
      <w:bodyDiv w:val="1"/>
      <w:marLeft w:val="0"/>
      <w:marRight w:val="0"/>
      <w:marTop w:val="0"/>
      <w:marBottom w:val="0"/>
      <w:divBdr>
        <w:top w:val="none" w:sz="0" w:space="0" w:color="auto"/>
        <w:left w:val="none" w:sz="0" w:space="0" w:color="auto"/>
        <w:bottom w:val="none" w:sz="0" w:space="0" w:color="auto"/>
        <w:right w:val="none" w:sz="0" w:space="0" w:color="auto"/>
      </w:divBdr>
    </w:div>
    <w:div w:id="654068136">
      <w:bodyDiv w:val="1"/>
      <w:marLeft w:val="0"/>
      <w:marRight w:val="0"/>
      <w:marTop w:val="0"/>
      <w:marBottom w:val="0"/>
      <w:divBdr>
        <w:top w:val="none" w:sz="0" w:space="0" w:color="auto"/>
        <w:left w:val="none" w:sz="0" w:space="0" w:color="auto"/>
        <w:bottom w:val="none" w:sz="0" w:space="0" w:color="auto"/>
        <w:right w:val="none" w:sz="0" w:space="0" w:color="auto"/>
      </w:divBdr>
    </w:div>
    <w:div w:id="737440195">
      <w:bodyDiv w:val="1"/>
      <w:marLeft w:val="0"/>
      <w:marRight w:val="0"/>
      <w:marTop w:val="0"/>
      <w:marBottom w:val="0"/>
      <w:divBdr>
        <w:top w:val="none" w:sz="0" w:space="0" w:color="auto"/>
        <w:left w:val="none" w:sz="0" w:space="0" w:color="auto"/>
        <w:bottom w:val="none" w:sz="0" w:space="0" w:color="auto"/>
        <w:right w:val="none" w:sz="0" w:space="0" w:color="auto"/>
      </w:divBdr>
    </w:div>
    <w:div w:id="829642401">
      <w:bodyDiv w:val="1"/>
      <w:marLeft w:val="0"/>
      <w:marRight w:val="0"/>
      <w:marTop w:val="0"/>
      <w:marBottom w:val="0"/>
      <w:divBdr>
        <w:top w:val="none" w:sz="0" w:space="0" w:color="auto"/>
        <w:left w:val="none" w:sz="0" w:space="0" w:color="auto"/>
        <w:bottom w:val="none" w:sz="0" w:space="0" w:color="auto"/>
        <w:right w:val="none" w:sz="0" w:space="0" w:color="auto"/>
      </w:divBdr>
    </w:div>
    <w:div w:id="937719495">
      <w:bodyDiv w:val="1"/>
      <w:marLeft w:val="0"/>
      <w:marRight w:val="0"/>
      <w:marTop w:val="0"/>
      <w:marBottom w:val="0"/>
      <w:divBdr>
        <w:top w:val="none" w:sz="0" w:space="0" w:color="auto"/>
        <w:left w:val="none" w:sz="0" w:space="0" w:color="auto"/>
        <w:bottom w:val="none" w:sz="0" w:space="0" w:color="auto"/>
        <w:right w:val="none" w:sz="0" w:space="0" w:color="auto"/>
      </w:divBdr>
    </w:div>
    <w:div w:id="1080638555">
      <w:bodyDiv w:val="1"/>
      <w:marLeft w:val="0"/>
      <w:marRight w:val="0"/>
      <w:marTop w:val="0"/>
      <w:marBottom w:val="0"/>
      <w:divBdr>
        <w:top w:val="none" w:sz="0" w:space="0" w:color="auto"/>
        <w:left w:val="none" w:sz="0" w:space="0" w:color="auto"/>
        <w:bottom w:val="none" w:sz="0" w:space="0" w:color="auto"/>
        <w:right w:val="none" w:sz="0" w:space="0" w:color="auto"/>
      </w:divBdr>
    </w:div>
    <w:div w:id="1287203206">
      <w:bodyDiv w:val="1"/>
      <w:marLeft w:val="0"/>
      <w:marRight w:val="0"/>
      <w:marTop w:val="0"/>
      <w:marBottom w:val="0"/>
      <w:divBdr>
        <w:top w:val="none" w:sz="0" w:space="0" w:color="auto"/>
        <w:left w:val="none" w:sz="0" w:space="0" w:color="auto"/>
        <w:bottom w:val="none" w:sz="0" w:space="0" w:color="auto"/>
        <w:right w:val="none" w:sz="0" w:space="0" w:color="auto"/>
      </w:divBdr>
    </w:div>
    <w:div w:id="1331366599">
      <w:bodyDiv w:val="1"/>
      <w:marLeft w:val="0"/>
      <w:marRight w:val="0"/>
      <w:marTop w:val="0"/>
      <w:marBottom w:val="0"/>
      <w:divBdr>
        <w:top w:val="none" w:sz="0" w:space="0" w:color="auto"/>
        <w:left w:val="none" w:sz="0" w:space="0" w:color="auto"/>
        <w:bottom w:val="none" w:sz="0" w:space="0" w:color="auto"/>
        <w:right w:val="none" w:sz="0" w:space="0" w:color="auto"/>
      </w:divBdr>
    </w:div>
    <w:div w:id="1464617430">
      <w:bodyDiv w:val="1"/>
      <w:marLeft w:val="0"/>
      <w:marRight w:val="0"/>
      <w:marTop w:val="0"/>
      <w:marBottom w:val="0"/>
      <w:divBdr>
        <w:top w:val="none" w:sz="0" w:space="0" w:color="auto"/>
        <w:left w:val="none" w:sz="0" w:space="0" w:color="auto"/>
        <w:bottom w:val="none" w:sz="0" w:space="0" w:color="auto"/>
        <w:right w:val="none" w:sz="0" w:space="0" w:color="auto"/>
      </w:divBdr>
    </w:div>
    <w:div w:id="1630240235">
      <w:bodyDiv w:val="1"/>
      <w:marLeft w:val="0"/>
      <w:marRight w:val="0"/>
      <w:marTop w:val="0"/>
      <w:marBottom w:val="0"/>
      <w:divBdr>
        <w:top w:val="none" w:sz="0" w:space="0" w:color="auto"/>
        <w:left w:val="none" w:sz="0" w:space="0" w:color="auto"/>
        <w:bottom w:val="none" w:sz="0" w:space="0" w:color="auto"/>
        <w:right w:val="none" w:sz="0" w:space="0" w:color="auto"/>
      </w:divBdr>
    </w:div>
    <w:div w:id="1686858960">
      <w:bodyDiv w:val="1"/>
      <w:marLeft w:val="0"/>
      <w:marRight w:val="0"/>
      <w:marTop w:val="0"/>
      <w:marBottom w:val="0"/>
      <w:divBdr>
        <w:top w:val="none" w:sz="0" w:space="0" w:color="auto"/>
        <w:left w:val="none" w:sz="0" w:space="0" w:color="auto"/>
        <w:bottom w:val="none" w:sz="0" w:space="0" w:color="auto"/>
        <w:right w:val="none" w:sz="0" w:space="0" w:color="auto"/>
      </w:divBdr>
    </w:div>
    <w:div w:id="1765806781">
      <w:bodyDiv w:val="1"/>
      <w:marLeft w:val="0"/>
      <w:marRight w:val="0"/>
      <w:marTop w:val="0"/>
      <w:marBottom w:val="0"/>
      <w:divBdr>
        <w:top w:val="none" w:sz="0" w:space="0" w:color="auto"/>
        <w:left w:val="none" w:sz="0" w:space="0" w:color="auto"/>
        <w:bottom w:val="none" w:sz="0" w:space="0" w:color="auto"/>
        <w:right w:val="none" w:sz="0" w:space="0" w:color="auto"/>
      </w:divBdr>
    </w:div>
    <w:div w:id="19454517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cirp.org/(S(351jmbntvnsjt1aadkposzje))/journal/articles.aspx?searchCode=Marta+Masdeu&amp;searchField=authors&amp;page=1" TargetMode="Externa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scirp.org/(S(351jmbntvnsjt1aadkposzje))/journal/articles.aspx?searchCode=Anna+Domingo-Dalmau&amp;searchField=authors&amp;page=1" TargetMode="External"/><Relationship Id="rId17" Type="http://schemas.openxmlformats.org/officeDocument/2006/relationships/image" Target="media/image2.png"/><Relationship Id="rId25"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rp.org/(S(351jmbntvnsjt1aadkposzje))/journal/articles.aspx?searchCode=M%c2%aa+%c3%81ngeles+Gonz%c3%a1lez&amp;searchField=authors&amp;page=1"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scirp.org/(S(351jmbntvnsjt1aadkposzje))/journal/articles.aspx?searchCode=Bernat+Codina&amp;searchField=authors&amp;page=1" TargetMode="External"/><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www.scirp.org/(S(351jmbntvnsjt1aadkposzje))/journal/articles.aspx?searchCode=Ignasi+Porras&amp;searchField=authors&amp;page=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0YliVrXoPaK1eVW41rFldv94OA==">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113F8FD-9D37-4F27-87BB-4E8627D60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2449</Words>
  <Characters>13964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NPFMC Gulf of Alaska Groundfish Plan Team</dc:creator>
  <cp:lastModifiedBy>Pete.Hulson</cp:lastModifiedBy>
  <cp:revision>2</cp:revision>
  <dcterms:created xsi:type="dcterms:W3CDTF">2023-09-13T18:30:00Z</dcterms:created>
  <dcterms:modified xsi:type="dcterms:W3CDTF">2023-09-13T18:30:00Z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