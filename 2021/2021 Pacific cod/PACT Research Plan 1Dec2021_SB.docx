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F613C" w14:textId="31831169" w:rsidR="00BB5055" w:rsidRDefault="002F4467" w:rsidP="006936E7">
      <w:pPr>
        <w:jc w:val="center"/>
      </w:pPr>
      <w:r w:rsidRPr="002F4467">
        <w:rPr>
          <w:u w:val="single"/>
        </w:rPr>
        <w:t>Pa</w:t>
      </w:r>
      <w:r>
        <w:t xml:space="preserve">cific </w:t>
      </w:r>
      <w:r w:rsidRPr="002F4467">
        <w:rPr>
          <w:u w:val="single"/>
        </w:rPr>
        <w:t>C</w:t>
      </w:r>
      <w:r>
        <w:t xml:space="preserve">od </w:t>
      </w:r>
      <w:r w:rsidRPr="002F4467">
        <w:rPr>
          <w:u w:val="single"/>
        </w:rPr>
        <w:t>T</w:t>
      </w:r>
      <w:r>
        <w:t>agging group (</w:t>
      </w:r>
      <w:r w:rsidR="0069634B">
        <w:t>PACT</w:t>
      </w:r>
      <w:r>
        <w:t>)</w:t>
      </w:r>
      <w:r w:rsidR="0069634B">
        <w:t xml:space="preserve"> Research Plan</w:t>
      </w:r>
    </w:p>
    <w:p w14:paraId="7D8E0D37" w14:textId="4D9DE5B9" w:rsidR="0069634B" w:rsidRDefault="0069634B"/>
    <w:p w14:paraId="3D82D608" w14:textId="71AA21E7" w:rsidR="0069634B" w:rsidRDefault="002F4467">
      <w:r>
        <w:t>This outline describes PACT research goals and the way past, current, and future research projects address those goals. The intent of this document is to guide future research projects, assist with proposal writing, and educate people about our tagging work and its importance for fisheries management.</w:t>
      </w:r>
    </w:p>
    <w:p w14:paraId="42B45BE6" w14:textId="1C365502" w:rsidR="0069634B" w:rsidRDefault="0069634B"/>
    <w:p w14:paraId="4C78BD30" w14:textId="00630759" w:rsidR="006936E7" w:rsidRPr="006936E7" w:rsidRDefault="0069634B" w:rsidP="006936E7">
      <w:pPr>
        <w:rPr>
          <w:b/>
          <w:bCs/>
        </w:rPr>
      </w:pPr>
      <w:r w:rsidRPr="006936E7">
        <w:rPr>
          <w:b/>
          <w:bCs/>
        </w:rPr>
        <w:t>Goal</w:t>
      </w:r>
      <w:r w:rsidR="006936E7" w:rsidRPr="006936E7">
        <w:rPr>
          <w:b/>
          <w:bCs/>
        </w:rPr>
        <w:t>s</w:t>
      </w:r>
      <w:r w:rsidRPr="006936E7">
        <w:rPr>
          <w:b/>
          <w:bCs/>
        </w:rPr>
        <w:t>:</w:t>
      </w:r>
    </w:p>
    <w:p w14:paraId="1ADE4A69" w14:textId="77777777" w:rsidR="006936E7" w:rsidRDefault="0069634B" w:rsidP="006936E7">
      <w:pPr>
        <w:pStyle w:val="ListParagraph"/>
        <w:numPr>
          <w:ilvl w:val="0"/>
          <w:numId w:val="5"/>
        </w:numPr>
      </w:pPr>
      <w:r>
        <w:t>Assist stock assessment</w:t>
      </w:r>
    </w:p>
    <w:p w14:paraId="1D99E1E4" w14:textId="1067401A" w:rsidR="0069634B" w:rsidRDefault="0069634B" w:rsidP="006936E7">
      <w:pPr>
        <w:pStyle w:val="ListParagraph"/>
        <w:numPr>
          <w:ilvl w:val="1"/>
          <w:numId w:val="5"/>
        </w:numPr>
      </w:pPr>
      <w:r>
        <w:t>Movement across management boundaries: connectivity</w:t>
      </w:r>
    </w:p>
    <w:p w14:paraId="6412D925" w14:textId="79B8EE69" w:rsidR="006936E7" w:rsidRDefault="006936E7" w:rsidP="006936E7">
      <w:pPr>
        <w:pStyle w:val="ListParagraph"/>
        <w:numPr>
          <w:ilvl w:val="2"/>
          <w:numId w:val="5"/>
        </w:numPr>
        <w:rPr>
          <w:ins w:id="0" w:author="Steve Barbeaux" w:date="2021-12-01T16:32:00Z"/>
        </w:rPr>
      </w:pPr>
      <w:r>
        <w:t>NBS/EBS</w:t>
      </w:r>
    </w:p>
    <w:p w14:paraId="469F3558" w14:textId="3FEA7BC7" w:rsidR="00FD7397" w:rsidRDefault="00FD7397" w:rsidP="006936E7">
      <w:pPr>
        <w:pStyle w:val="ListParagraph"/>
        <w:numPr>
          <w:ilvl w:val="2"/>
          <w:numId w:val="5"/>
        </w:numPr>
      </w:pPr>
      <w:ins w:id="1" w:author="Steve Barbeaux" w:date="2021-12-01T16:32:00Z">
        <w:r>
          <w:t>WGOA/CGOA</w:t>
        </w:r>
      </w:ins>
    </w:p>
    <w:p w14:paraId="030DCBD7" w14:textId="70A2B731" w:rsidR="00675457" w:rsidDel="00675457" w:rsidRDefault="00675457" w:rsidP="00675457">
      <w:pPr>
        <w:pStyle w:val="ListParagraph"/>
        <w:numPr>
          <w:ilvl w:val="2"/>
          <w:numId w:val="5"/>
        </w:numPr>
        <w:rPr>
          <w:del w:id="2" w:author="Steve Barbeaux" w:date="2021-12-01T15:31:00Z"/>
        </w:rPr>
      </w:pPr>
      <w:ins w:id="3" w:author="Steve Barbeaux" w:date="2021-12-01T15:31:00Z">
        <w:r>
          <w:t>AI/</w:t>
        </w:r>
      </w:ins>
      <w:r w:rsidR="006936E7">
        <w:t>Bering Sea/</w:t>
      </w:r>
      <w:proofErr w:type="spellStart"/>
      <w:ins w:id="4" w:author="Steve Barbeaux" w:date="2021-12-01T15:30:00Z">
        <w:r>
          <w:t>GOA</w:t>
        </w:r>
      </w:ins>
      <w:del w:id="5" w:author="Steve Barbeaux" w:date="2021-12-01T15:30:00Z">
        <w:r w:rsidR="006936E7" w:rsidDel="00675457">
          <w:delText>Gulf</w:delText>
        </w:r>
      </w:del>
    </w:p>
    <w:p w14:paraId="552E5B46" w14:textId="073E5313" w:rsidR="004C2FC8" w:rsidRDefault="00680159" w:rsidP="006936E7">
      <w:pPr>
        <w:pStyle w:val="ListParagraph"/>
        <w:numPr>
          <w:ilvl w:val="2"/>
          <w:numId w:val="5"/>
        </w:numPr>
      </w:pPr>
      <w:r>
        <w:t>How</w:t>
      </w:r>
      <w:proofErr w:type="spellEnd"/>
      <w:r>
        <w:t xml:space="preserve"> to account for e</w:t>
      </w:r>
      <w:r w:rsidR="004C2FC8">
        <w:t>ffects of climate change/temperature regime</w:t>
      </w:r>
    </w:p>
    <w:p w14:paraId="4589DF1A" w14:textId="5187390D" w:rsidR="006936E7" w:rsidRDefault="0069634B" w:rsidP="006936E7">
      <w:pPr>
        <w:pStyle w:val="ListParagraph"/>
        <w:numPr>
          <w:ilvl w:val="1"/>
          <w:numId w:val="5"/>
        </w:numPr>
      </w:pPr>
      <w:r>
        <w:t xml:space="preserve">Movement </w:t>
      </w:r>
      <w:ins w:id="6" w:author="Steve Barbeaux" w:date="2021-12-01T15:30:00Z">
        <w:r w:rsidR="00675457">
          <w:t xml:space="preserve">into and </w:t>
        </w:r>
      </w:ins>
      <w:r>
        <w:t xml:space="preserve">out of </w:t>
      </w:r>
      <w:del w:id="7" w:author="Steve Barbeaux" w:date="2021-12-01T15:29:00Z">
        <w:r w:rsidDel="00675457">
          <w:delText>survey area</w:delText>
        </w:r>
      </w:del>
      <w:ins w:id="8" w:author="Steve Barbeaux" w:date="2021-12-01T15:29:00Z">
        <w:r w:rsidR="00675457">
          <w:t>managed areas</w:t>
        </w:r>
      </w:ins>
    </w:p>
    <w:p w14:paraId="6234BBF5" w14:textId="37F4119B" w:rsidR="006936E7" w:rsidRDefault="006936E7" w:rsidP="006936E7">
      <w:pPr>
        <w:pStyle w:val="ListParagraph"/>
        <w:numPr>
          <w:ilvl w:val="2"/>
          <w:numId w:val="5"/>
        </w:numPr>
      </w:pPr>
      <w:r>
        <w:t>Russia/arctic</w:t>
      </w:r>
    </w:p>
    <w:p w14:paraId="29542D12" w14:textId="314D3F95" w:rsidR="004C2FC8" w:rsidRDefault="00680159" w:rsidP="004C2FC8">
      <w:pPr>
        <w:pStyle w:val="ListParagraph"/>
        <w:numPr>
          <w:ilvl w:val="2"/>
          <w:numId w:val="5"/>
        </w:numPr>
      </w:pPr>
      <w:r>
        <w:t>How to account for e</w:t>
      </w:r>
      <w:r w:rsidR="004C2FC8">
        <w:t>ffects of climate change/temperature regime</w:t>
      </w:r>
    </w:p>
    <w:p w14:paraId="5FE524D3" w14:textId="11E28480" w:rsidR="006936E7" w:rsidRDefault="0069634B" w:rsidP="006936E7">
      <w:pPr>
        <w:pStyle w:val="ListParagraph"/>
        <w:numPr>
          <w:ilvl w:val="1"/>
          <w:numId w:val="5"/>
        </w:numPr>
      </w:pPr>
      <w:r>
        <w:t xml:space="preserve">Seasonal change in distribution </w:t>
      </w:r>
      <w:del w:id="9" w:author="Steve Barbeaux" w:date="2021-12-01T15:33:00Z">
        <w:r w:rsidDel="00675457">
          <w:delText>for summer vs. winter fishing</w:delText>
        </w:r>
      </w:del>
    </w:p>
    <w:p w14:paraId="6EA3A755" w14:textId="77777777" w:rsidR="00BC3662" w:rsidRDefault="00BC3662" w:rsidP="006936E7">
      <w:pPr>
        <w:pStyle w:val="ListParagraph"/>
        <w:numPr>
          <w:ilvl w:val="2"/>
          <w:numId w:val="5"/>
        </w:numPr>
        <w:rPr>
          <w:ins w:id="10" w:author="Steve Barbeaux" w:date="2021-12-01T16:37:00Z"/>
        </w:rPr>
      </w:pPr>
      <w:ins w:id="11" w:author="Steve Barbeaux" w:date="2021-12-01T16:33:00Z">
        <w:r>
          <w:t xml:space="preserve">AI distribution </w:t>
        </w:r>
        <w:r w:rsidR="00FD7397">
          <w:t>of tagged fish summer</w:t>
        </w:r>
      </w:ins>
      <w:ins w:id="12" w:author="Steve Barbeaux" w:date="2021-12-01T16:36:00Z">
        <w:r>
          <w:t xml:space="preserve"> vs winter </w:t>
        </w:r>
      </w:ins>
    </w:p>
    <w:p w14:paraId="09B9772D" w14:textId="344709E8" w:rsidR="0035205A" w:rsidRDefault="00BC3662" w:rsidP="0035205A">
      <w:pPr>
        <w:pStyle w:val="ListParagraph"/>
        <w:numPr>
          <w:ilvl w:val="3"/>
          <w:numId w:val="5"/>
        </w:numPr>
        <w:rPr>
          <w:ins w:id="13" w:author="Steve Barbeaux" w:date="2021-12-01T15:33:00Z"/>
        </w:rPr>
        <w:pPrChange w:id="14" w:author="Steve Barbeaux" w:date="2021-12-02T07:58:00Z">
          <w:pPr>
            <w:pStyle w:val="ListParagraph"/>
            <w:numPr>
              <w:ilvl w:val="2"/>
              <w:numId w:val="5"/>
            </w:numPr>
            <w:ind w:left="1080" w:hanging="360"/>
          </w:pPr>
        </w:pPrChange>
      </w:pPr>
      <w:ins w:id="15" w:author="Steve Barbeaux" w:date="2021-12-01T16:36:00Z">
        <w:r>
          <w:t>proportion of time in surveyed strata</w:t>
        </w:r>
      </w:ins>
    </w:p>
    <w:p w14:paraId="5A51B684" w14:textId="6CDD51D5" w:rsidR="0069634B" w:rsidRDefault="00680159" w:rsidP="006936E7">
      <w:pPr>
        <w:pStyle w:val="ListParagraph"/>
        <w:numPr>
          <w:ilvl w:val="2"/>
          <w:numId w:val="5"/>
        </w:numPr>
      </w:pPr>
      <w:commentRangeStart w:id="16"/>
      <w:r>
        <w:t>S</w:t>
      </w:r>
      <w:r w:rsidR="0069634B">
        <w:t xml:space="preserve">urvey </w:t>
      </w:r>
      <w:ins w:id="17" w:author="Steve Barbeaux" w:date="2021-12-01T16:33:00Z">
        <w:r w:rsidR="00FD7397">
          <w:t xml:space="preserve">and fishery </w:t>
        </w:r>
      </w:ins>
      <w:r w:rsidR="0069634B">
        <w:t>mismatch</w:t>
      </w:r>
      <w:r>
        <w:t xml:space="preserve"> in size distribution</w:t>
      </w:r>
      <w:commentRangeEnd w:id="16"/>
      <w:r w:rsidR="00675457">
        <w:rPr>
          <w:rStyle w:val="CommentReference"/>
        </w:rPr>
        <w:commentReference w:id="16"/>
      </w:r>
    </w:p>
    <w:p w14:paraId="2A1294C5" w14:textId="2675BDD6" w:rsidR="00680159" w:rsidRDefault="00680159" w:rsidP="006936E7">
      <w:pPr>
        <w:pStyle w:val="ListParagraph"/>
        <w:numPr>
          <w:ilvl w:val="2"/>
          <w:numId w:val="5"/>
        </w:numPr>
      </w:pPr>
      <w:r>
        <w:t>Overlap of fish locations with summer survey grid</w:t>
      </w:r>
    </w:p>
    <w:p w14:paraId="14BAAA64" w14:textId="144B47CB" w:rsidR="0069634B" w:rsidRDefault="0069634B" w:rsidP="006936E7">
      <w:pPr>
        <w:pStyle w:val="ListParagraph"/>
        <w:numPr>
          <w:ilvl w:val="1"/>
          <w:numId w:val="5"/>
        </w:numPr>
      </w:pPr>
      <w:r>
        <w:t>Activity/catchability</w:t>
      </w:r>
    </w:p>
    <w:p w14:paraId="270DE01C" w14:textId="0EC4E74D" w:rsidR="006936E7" w:rsidRDefault="006936E7" w:rsidP="006936E7">
      <w:pPr>
        <w:pStyle w:val="ListParagraph"/>
        <w:numPr>
          <w:ilvl w:val="2"/>
          <w:numId w:val="5"/>
        </w:numPr>
      </w:pPr>
      <w:r>
        <w:t>Distance off-bottom, depth trends during summer foraging</w:t>
      </w:r>
      <w:r w:rsidR="00680159">
        <w:t xml:space="preserve"> </w:t>
      </w:r>
    </w:p>
    <w:p w14:paraId="6CAB04F5" w14:textId="0E40F03D" w:rsidR="006936E7" w:rsidRDefault="006936E7" w:rsidP="006936E7">
      <w:pPr>
        <w:pStyle w:val="ListParagraph"/>
        <w:numPr>
          <w:ilvl w:val="2"/>
          <w:numId w:val="5"/>
        </w:numPr>
      </w:pPr>
      <w:r>
        <w:t>Behavior prior to capture in trawl</w:t>
      </w:r>
    </w:p>
    <w:p w14:paraId="6C4D0323" w14:textId="121E4E76" w:rsidR="00680159" w:rsidRDefault="00680159" w:rsidP="006936E7">
      <w:pPr>
        <w:pStyle w:val="ListParagraph"/>
        <w:numPr>
          <w:ilvl w:val="2"/>
          <w:numId w:val="5"/>
        </w:numPr>
      </w:pPr>
      <w:r>
        <w:t>Light-based activity (night, day, dawn/dusk)</w:t>
      </w:r>
    </w:p>
    <w:p w14:paraId="66DDD596" w14:textId="74AF55BD" w:rsidR="004C2FC8" w:rsidRDefault="004C2FC8" w:rsidP="006936E7">
      <w:pPr>
        <w:pStyle w:val="ListParagraph"/>
        <w:numPr>
          <w:ilvl w:val="2"/>
          <w:numId w:val="5"/>
        </w:numPr>
      </w:pPr>
      <w:r>
        <w:t>How does this change in space and time</w:t>
      </w:r>
      <w:r w:rsidR="004C21CD">
        <w:t>?</w:t>
      </w:r>
    </w:p>
    <w:p w14:paraId="5AF682C5" w14:textId="77316196" w:rsidR="00680159" w:rsidRDefault="00680159" w:rsidP="00680159">
      <w:pPr>
        <w:pStyle w:val="ListParagraph"/>
        <w:numPr>
          <w:ilvl w:val="3"/>
          <w:numId w:val="5"/>
        </w:numPr>
      </w:pPr>
      <w:r>
        <w:t>Aleutians vs. Bering Sea</w:t>
      </w:r>
      <w:ins w:id="18" w:author="Steve Barbeaux" w:date="2021-12-01T15:34:00Z">
        <w:r w:rsidR="00675457">
          <w:t xml:space="preserve"> vs. GOA</w:t>
        </w:r>
      </w:ins>
    </w:p>
    <w:p w14:paraId="463DB21F" w14:textId="0F7382AA" w:rsidR="00C3437D" w:rsidRDefault="00C3437D" w:rsidP="00C3437D">
      <w:pPr>
        <w:pStyle w:val="ListParagraph"/>
        <w:numPr>
          <w:ilvl w:val="1"/>
          <w:numId w:val="5"/>
        </w:numPr>
      </w:pPr>
      <w:r>
        <w:t>Incorporate tagging data into Pacific cod distribution models (Jim Thorson) that can predict Pacific cod distribution based on environmental variables</w:t>
      </w:r>
    </w:p>
    <w:p w14:paraId="5844814F" w14:textId="77777777" w:rsidR="006936E7" w:rsidRDefault="006936E7" w:rsidP="006936E7">
      <w:pPr>
        <w:pStyle w:val="ListParagraph"/>
        <w:ind w:left="1080"/>
      </w:pPr>
    </w:p>
    <w:p w14:paraId="5B5AA2E9" w14:textId="0C3B4367" w:rsidR="006936E7" w:rsidRDefault="0069634B" w:rsidP="006936E7">
      <w:pPr>
        <w:pStyle w:val="ListParagraph"/>
        <w:numPr>
          <w:ilvl w:val="0"/>
          <w:numId w:val="5"/>
        </w:numPr>
      </w:pPr>
      <w:r>
        <w:t>Understand</w:t>
      </w:r>
      <w:r w:rsidR="006936E7">
        <w:t xml:space="preserve"> Pacific cod</w:t>
      </w:r>
      <w:r>
        <w:t xml:space="preserve"> life history</w:t>
      </w:r>
    </w:p>
    <w:p w14:paraId="0C5BF387" w14:textId="58102B92" w:rsidR="004C2FC8" w:rsidRDefault="004C2FC8" w:rsidP="004C2FC8">
      <w:pPr>
        <w:pStyle w:val="ListParagraph"/>
        <w:numPr>
          <w:ilvl w:val="1"/>
          <w:numId w:val="5"/>
        </w:numPr>
      </w:pPr>
      <w:r>
        <w:t>Conceptual model of cod distribution and movement in Alaska</w:t>
      </w:r>
    </w:p>
    <w:p w14:paraId="2779BFA0" w14:textId="63C0BE20" w:rsidR="006936E7" w:rsidRDefault="006936E7" w:rsidP="004C2FC8">
      <w:pPr>
        <w:pStyle w:val="ListParagraph"/>
        <w:numPr>
          <w:ilvl w:val="2"/>
          <w:numId w:val="5"/>
        </w:numPr>
        <w:rPr>
          <w:ins w:id="19" w:author="Steve Barbeaux" w:date="2021-12-02T08:01:00Z"/>
        </w:rPr>
      </w:pPr>
      <w:r>
        <w:t>Migration timing</w:t>
      </w:r>
    </w:p>
    <w:p w14:paraId="744AB5E0" w14:textId="2EDA8109" w:rsidR="0035205A" w:rsidRDefault="0035205A" w:rsidP="0035205A">
      <w:pPr>
        <w:pStyle w:val="ListParagraph"/>
        <w:numPr>
          <w:ilvl w:val="3"/>
          <w:numId w:val="5"/>
        </w:numPr>
        <w:pPrChange w:id="20" w:author="Steve Barbeaux" w:date="2021-12-02T08:01:00Z">
          <w:pPr>
            <w:pStyle w:val="ListParagraph"/>
            <w:numPr>
              <w:ilvl w:val="2"/>
              <w:numId w:val="5"/>
            </w:numPr>
            <w:ind w:left="1080" w:hanging="360"/>
          </w:pPr>
        </w:pPrChange>
      </w:pPr>
      <w:ins w:id="21" w:author="Steve Barbeaux" w:date="2021-12-02T08:01:00Z">
        <w:r>
          <w:t xml:space="preserve">Is there an external </w:t>
        </w:r>
        <w:bookmarkStart w:id="22" w:name="_GoBack"/>
        <w:bookmarkEnd w:id="22"/>
        <w:r>
          <w:t>trigger for migration in either direction</w:t>
        </w:r>
      </w:ins>
    </w:p>
    <w:p w14:paraId="54A0C1F8" w14:textId="623F82C1" w:rsidR="004C2FC8" w:rsidRDefault="004C2FC8" w:rsidP="004C2FC8">
      <w:pPr>
        <w:pStyle w:val="ListParagraph"/>
        <w:numPr>
          <w:ilvl w:val="2"/>
          <w:numId w:val="5"/>
        </w:numPr>
      </w:pPr>
      <w:r>
        <w:t>Migration extent</w:t>
      </w:r>
    </w:p>
    <w:p w14:paraId="75B33159" w14:textId="348EC2B7" w:rsidR="006936E7" w:rsidRDefault="006936E7" w:rsidP="004C2FC8">
      <w:pPr>
        <w:pStyle w:val="ListParagraph"/>
        <w:numPr>
          <w:ilvl w:val="2"/>
          <w:numId w:val="5"/>
        </w:numPr>
      </w:pPr>
      <w:r>
        <w:t>Site fidelity: seasonal and annual</w:t>
      </w:r>
    </w:p>
    <w:p w14:paraId="45A2CD71" w14:textId="2A2724F8" w:rsidR="006936E7" w:rsidRDefault="006936E7" w:rsidP="004C2FC8">
      <w:pPr>
        <w:pStyle w:val="ListParagraph"/>
        <w:numPr>
          <w:ilvl w:val="2"/>
          <w:numId w:val="5"/>
        </w:numPr>
      </w:pPr>
      <w:commentRangeStart w:id="23"/>
      <w:r>
        <w:t>Partial migration</w:t>
      </w:r>
      <w:commentRangeEnd w:id="23"/>
      <w:r w:rsidR="00FD7397">
        <w:rPr>
          <w:rStyle w:val="CommentReference"/>
        </w:rPr>
        <w:commentReference w:id="23"/>
      </w:r>
    </w:p>
    <w:p w14:paraId="647FF8CE" w14:textId="7EA5B752" w:rsidR="006936E7" w:rsidRDefault="006936E7" w:rsidP="004C2FC8">
      <w:pPr>
        <w:pStyle w:val="ListParagraph"/>
        <w:numPr>
          <w:ilvl w:val="2"/>
          <w:numId w:val="5"/>
        </w:numPr>
      </w:pPr>
      <w:r>
        <w:t>Behavior during spawning, migrating, foraging</w:t>
      </w:r>
    </w:p>
    <w:p w14:paraId="3676C597" w14:textId="6280113B" w:rsidR="004C2FC8" w:rsidRDefault="004C2FC8" w:rsidP="004C2FC8">
      <w:pPr>
        <w:pStyle w:val="ListParagraph"/>
        <w:numPr>
          <w:ilvl w:val="2"/>
          <w:numId w:val="5"/>
        </w:numPr>
      </w:pPr>
      <w:r>
        <w:t>How these differ by region</w:t>
      </w:r>
    </w:p>
    <w:p w14:paraId="22016B1A" w14:textId="2FB4C78E" w:rsidR="006936E7" w:rsidRDefault="006936E7" w:rsidP="006936E7">
      <w:pPr>
        <w:pStyle w:val="ListParagraph"/>
        <w:numPr>
          <w:ilvl w:val="1"/>
          <w:numId w:val="5"/>
        </w:numPr>
      </w:pPr>
      <w:r>
        <w:t>Definition of ideal spawning habitat</w:t>
      </w:r>
    </w:p>
    <w:p w14:paraId="1758A4D2" w14:textId="157F8706" w:rsidR="00FD7397" w:rsidRDefault="00FD7397" w:rsidP="00680159">
      <w:pPr>
        <w:pStyle w:val="ListParagraph"/>
        <w:numPr>
          <w:ilvl w:val="2"/>
          <w:numId w:val="5"/>
        </w:numPr>
        <w:rPr>
          <w:ins w:id="24" w:author="Steve Barbeaux" w:date="2021-12-01T16:26:00Z"/>
        </w:rPr>
      </w:pPr>
      <w:ins w:id="25" w:author="Steve Barbeaux" w:date="2021-12-01T16:27:00Z">
        <w:r>
          <w:t xml:space="preserve">Bathymetry, </w:t>
        </w:r>
      </w:ins>
      <w:ins w:id="26" w:author="Steve Barbeaux" w:date="2021-12-01T16:29:00Z">
        <w:r>
          <w:t>substrate</w:t>
        </w:r>
      </w:ins>
      <w:ins w:id="27" w:author="Steve Barbeaux" w:date="2021-12-01T16:27:00Z">
        <w:r>
          <w:t>,</w:t>
        </w:r>
      </w:ins>
      <w:ins w:id="28" w:author="Steve Barbeaux" w:date="2021-12-01T16:29:00Z">
        <w:r>
          <w:t xml:space="preserve"> slope,</w:t>
        </w:r>
      </w:ins>
      <w:ins w:id="29" w:author="Steve Barbeaux" w:date="2021-12-01T16:27:00Z">
        <w:r>
          <w:t xml:space="preserve"> etc.</w:t>
        </w:r>
      </w:ins>
    </w:p>
    <w:p w14:paraId="3F5D536D" w14:textId="215001FC" w:rsidR="00FD7397" w:rsidRDefault="00FD7397" w:rsidP="00680159">
      <w:pPr>
        <w:pStyle w:val="ListParagraph"/>
        <w:numPr>
          <w:ilvl w:val="2"/>
          <w:numId w:val="5"/>
        </w:numPr>
        <w:rPr>
          <w:ins w:id="30" w:author="Steve Barbeaux" w:date="2021-12-01T16:26:00Z"/>
        </w:rPr>
      </w:pPr>
      <w:ins w:id="31" w:author="Steve Barbeaux" w:date="2021-12-01T16:26:00Z">
        <w:r>
          <w:t>Environmental conditions</w:t>
        </w:r>
      </w:ins>
      <w:ins w:id="32" w:author="Steve Barbeaux" w:date="2021-12-01T16:28:00Z">
        <w:r>
          <w:t xml:space="preserve"> (Temp, current, light, etc.)</w:t>
        </w:r>
      </w:ins>
    </w:p>
    <w:p w14:paraId="45585F63" w14:textId="0B866F02" w:rsidR="00680159" w:rsidRDefault="00680159" w:rsidP="00680159">
      <w:pPr>
        <w:pStyle w:val="ListParagraph"/>
        <w:numPr>
          <w:ilvl w:val="2"/>
          <w:numId w:val="5"/>
        </w:numPr>
      </w:pPr>
      <w:r>
        <w:t xml:space="preserve">Utilization distribution </w:t>
      </w:r>
    </w:p>
    <w:p w14:paraId="475D43F9" w14:textId="7A7380D6" w:rsidR="004C2FC8" w:rsidRDefault="004C2FC8" w:rsidP="006936E7">
      <w:pPr>
        <w:pStyle w:val="ListParagraph"/>
        <w:numPr>
          <w:ilvl w:val="1"/>
          <w:numId w:val="5"/>
        </w:numPr>
      </w:pPr>
      <w:r>
        <w:lastRenderedPageBreak/>
        <w:t>Relating summer foraging distribution to diet/substrate/prey distributions</w:t>
      </w:r>
    </w:p>
    <w:p w14:paraId="3C229A30" w14:textId="357173FB" w:rsidR="00680159" w:rsidRDefault="00680159" w:rsidP="00680159">
      <w:pPr>
        <w:pStyle w:val="ListParagraph"/>
        <w:numPr>
          <w:ilvl w:val="2"/>
          <w:numId w:val="5"/>
        </w:numPr>
      </w:pPr>
      <w:r>
        <w:t>Look for possible links to habitat</w:t>
      </w:r>
      <w:r w:rsidR="004C21CD">
        <w:t>, etc.</w:t>
      </w:r>
    </w:p>
    <w:p w14:paraId="13144504" w14:textId="135CC938" w:rsidR="006936E7" w:rsidRDefault="006936E7" w:rsidP="006936E7">
      <w:pPr>
        <w:pStyle w:val="ListParagraph"/>
        <w:numPr>
          <w:ilvl w:val="1"/>
          <w:numId w:val="5"/>
        </w:numPr>
      </w:pPr>
      <w:r>
        <w:t>Relationships with temperature</w:t>
      </w:r>
    </w:p>
    <w:p w14:paraId="69A0176C" w14:textId="2853629E" w:rsidR="006936E7" w:rsidRDefault="006936E7" w:rsidP="006936E7">
      <w:pPr>
        <w:pStyle w:val="ListParagraph"/>
        <w:numPr>
          <w:ilvl w:val="2"/>
          <w:numId w:val="5"/>
        </w:numPr>
      </w:pPr>
      <w:r>
        <w:t>Foraging vs. spawning</w:t>
      </w:r>
    </w:p>
    <w:p w14:paraId="703391B4" w14:textId="2453DFE6" w:rsidR="006936E7" w:rsidRDefault="006936E7" w:rsidP="006936E7">
      <w:pPr>
        <w:pStyle w:val="ListParagraph"/>
        <w:numPr>
          <w:ilvl w:val="1"/>
          <w:numId w:val="5"/>
        </w:numPr>
        <w:rPr>
          <w:ins w:id="33" w:author="Steve Barbeaux" w:date="2021-12-02T07:59:00Z"/>
        </w:rPr>
      </w:pPr>
      <w:r>
        <w:t>Bio-energetics</w:t>
      </w:r>
    </w:p>
    <w:p w14:paraId="40C1537F" w14:textId="620A01FB" w:rsidR="0035205A" w:rsidRDefault="0035205A" w:rsidP="0035205A">
      <w:pPr>
        <w:pStyle w:val="ListParagraph"/>
        <w:numPr>
          <w:ilvl w:val="2"/>
          <w:numId w:val="5"/>
        </w:numPr>
        <w:rPr>
          <w:ins w:id="34" w:author="Steve Barbeaux" w:date="2021-12-02T07:59:00Z"/>
        </w:rPr>
        <w:pPrChange w:id="35" w:author="Steve Barbeaux" w:date="2021-12-02T07:59:00Z">
          <w:pPr>
            <w:pStyle w:val="ListParagraph"/>
            <w:numPr>
              <w:ilvl w:val="1"/>
              <w:numId w:val="5"/>
            </w:numPr>
            <w:ind w:hanging="360"/>
          </w:pPr>
        </w:pPrChange>
      </w:pPr>
      <w:ins w:id="36" w:author="Steve Barbeaux" w:date="2021-12-02T07:59:00Z">
        <w:r>
          <w:t>Time spent in various environmental conditions</w:t>
        </w:r>
      </w:ins>
    </w:p>
    <w:p w14:paraId="4F788E85" w14:textId="3BF5E78C" w:rsidR="0035205A" w:rsidRDefault="0035205A" w:rsidP="0035205A">
      <w:pPr>
        <w:pStyle w:val="ListParagraph"/>
        <w:numPr>
          <w:ilvl w:val="2"/>
          <w:numId w:val="5"/>
        </w:numPr>
        <w:pPrChange w:id="37" w:author="Steve Barbeaux" w:date="2021-12-02T08:01:00Z">
          <w:pPr>
            <w:pStyle w:val="ListParagraph"/>
            <w:numPr>
              <w:ilvl w:val="1"/>
              <w:numId w:val="5"/>
            </w:numPr>
            <w:ind w:hanging="360"/>
          </w:pPr>
        </w:pPrChange>
      </w:pPr>
      <w:ins w:id="38" w:author="Steve Barbeaux" w:date="2021-12-02T08:00:00Z">
        <w:r>
          <w:t>Can feeding events be identified?</w:t>
        </w:r>
      </w:ins>
    </w:p>
    <w:p w14:paraId="2086D8B0" w14:textId="77777777" w:rsidR="006936E7" w:rsidRDefault="006936E7" w:rsidP="006936E7">
      <w:pPr>
        <w:pStyle w:val="ListParagraph"/>
      </w:pPr>
    </w:p>
    <w:p w14:paraId="48CC684A" w14:textId="5D130387" w:rsidR="006936E7" w:rsidRDefault="006936E7" w:rsidP="006936E7">
      <w:pPr>
        <w:pStyle w:val="ListParagraph"/>
        <w:numPr>
          <w:ilvl w:val="0"/>
          <w:numId w:val="5"/>
        </w:numPr>
      </w:pPr>
      <w:r>
        <w:t>Predict effects of climate change</w:t>
      </w:r>
    </w:p>
    <w:p w14:paraId="64C9BDD1" w14:textId="77777777" w:rsidR="006936E7" w:rsidRDefault="006936E7" w:rsidP="006936E7">
      <w:pPr>
        <w:pStyle w:val="ListParagraph"/>
        <w:numPr>
          <w:ilvl w:val="1"/>
          <w:numId w:val="5"/>
        </w:numPr>
      </w:pPr>
      <w:r>
        <w:t>How is seasonal movement affected by environmental conditions</w:t>
      </w:r>
    </w:p>
    <w:p w14:paraId="2A83DA16" w14:textId="7A7F4671" w:rsidR="006936E7" w:rsidRDefault="006936E7" w:rsidP="006936E7">
      <w:pPr>
        <w:pStyle w:val="ListParagraph"/>
        <w:numPr>
          <w:ilvl w:val="2"/>
          <w:numId w:val="5"/>
        </w:numPr>
      </w:pPr>
      <w:r>
        <w:t>Migration timing/extent in cold vs warm years</w:t>
      </w:r>
    </w:p>
    <w:p w14:paraId="7FBE4A98" w14:textId="1F6E08A3" w:rsidR="00DF1A8E" w:rsidRDefault="00DF1A8E" w:rsidP="00DF1A8E">
      <w:pPr>
        <w:pStyle w:val="ListParagraph"/>
        <w:numPr>
          <w:ilvl w:val="2"/>
          <w:numId w:val="5"/>
        </w:numPr>
      </w:pPr>
      <w:r>
        <w:t>Can distribution of stock be predicted?</w:t>
      </w:r>
    </w:p>
    <w:p w14:paraId="5B4E10B5" w14:textId="6A73FCA7" w:rsidR="00DF1A8E" w:rsidRDefault="00DF1A8E" w:rsidP="00DF1A8E">
      <w:pPr>
        <w:pStyle w:val="ListParagraph"/>
        <w:numPr>
          <w:ilvl w:val="3"/>
          <w:numId w:val="5"/>
        </w:numPr>
      </w:pPr>
      <w:r>
        <w:t xml:space="preserve">For stock assessment, indicators of </w:t>
      </w:r>
      <w:r w:rsidR="004C2FC8">
        <w:t xml:space="preserve">likely </w:t>
      </w:r>
      <w:r>
        <w:t xml:space="preserve">movement outside </w:t>
      </w:r>
      <w:r w:rsidR="004C2FC8">
        <w:t xml:space="preserve">of </w:t>
      </w:r>
      <w:r>
        <w:t>survey boundaries</w:t>
      </w:r>
      <w:r w:rsidR="004C2FC8">
        <w:t>?</w:t>
      </w:r>
    </w:p>
    <w:p w14:paraId="66273D59" w14:textId="39C52D27" w:rsidR="00DF1A8E" w:rsidRDefault="00DF1A8E" w:rsidP="00DF1A8E">
      <w:pPr>
        <w:pStyle w:val="ListParagraph"/>
        <w:numPr>
          <w:ilvl w:val="2"/>
          <w:numId w:val="5"/>
        </w:numPr>
      </w:pPr>
      <w:r>
        <w:t xml:space="preserve">How are </w:t>
      </w:r>
      <w:r w:rsidR="004C2FC8">
        <w:t xml:space="preserve">migration timing and extent </w:t>
      </w:r>
      <w:r>
        <w:t>expected to change with predicted climate change scenarios?</w:t>
      </w:r>
    </w:p>
    <w:p w14:paraId="09AD671D" w14:textId="2C7C18C3" w:rsidR="006936E7" w:rsidRDefault="006936E7"/>
    <w:p w14:paraId="1220F62B" w14:textId="474A170C" w:rsidR="006936E7" w:rsidRPr="006936E7" w:rsidRDefault="006936E7">
      <w:pPr>
        <w:rPr>
          <w:b/>
          <w:bCs/>
        </w:rPr>
      </w:pPr>
      <w:r w:rsidRPr="006936E7">
        <w:rPr>
          <w:b/>
          <w:bCs/>
        </w:rPr>
        <w:t>Fieldwork/analyses:</w:t>
      </w:r>
    </w:p>
    <w:p w14:paraId="74187D9E" w14:textId="1E31489F" w:rsidR="006936E7" w:rsidRPr="006936E7" w:rsidRDefault="006936E7">
      <w:pPr>
        <w:rPr>
          <w:u w:val="single"/>
        </w:rPr>
      </w:pPr>
      <w:r w:rsidRPr="006936E7">
        <w:rPr>
          <w:u w:val="single"/>
        </w:rPr>
        <w:t>Completed</w:t>
      </w:r>
    </w:p>
    <w:p w14:paraId="66FEC55A" w14:textId="2E59764E" w:rsidR="006936E7" w:rsidRDefault="006936E7" w:rsidP="006936E7">
      <w:pPr>
        <w:pStyle w:val="ListParagraph"/>
        <w:numPr>
          <w:ilvl w:val="0"/>
          <w:numId w:val="6"/>
        </w:numPr>
      </w:pPr>
      <w:r>
        <w:t>Aleutian Islands post-spawning migration</w:t>
      </w:r>
    </w:p>
    <w:p w14:paraId="391C5D16" w14:textId="6A24AD9E" w:rsidR="006936E7" w:rsidRDefault="006936E7" w:rsidP="006936E7">
      <w:pPr>
        <w:pStyle w:val="ListParagraph"/>
        <w:numPr>
          <w:ilvl w:val="1"/>
          <w:numId w:val="6"/>
        </w:numPr>
      </w:pPr>
      <w:r>
        <w:t>Fieldwork winter 2019</w:t>
      </w:r>
    </w:p>
    <w:p w14:paraId="578F1195" w14:textId="4EBB13CA" w:rsidR="006936E7" w:rsidRDefault="006936E7" w:rsidP="006936E7">
      <w:pPr>
        <w:pStyle w:val="ListParagraph"/>
        <w:numPr>
          <w:ilvl w:val="1"/>
          <w:numId w:val="6"/>
        </w:numPr>
      </w:pPr>
      <w:r>
        <w:t>Management objectives 1A, 1C,</w:t>
      </w:r>
      <w:r w:rsidR="00680159">
        <w:t xml:space="preserve"> 1D,</w:t>
      </w:r>
      <w:r>
        <w:t xml:space="preserve"> 2A, 2D</w:t>
      </w:r>
    </w:p>
    <w:p w14:paraId="487386AD" w14:textId="3CF69D7B" w:rsidR="006936E7" w:rsidRDefault="006936E7" w:rsidP="006936E7">
      <w:pPr>
        <w:pStyle w:val="ListParagraph"/>
        <w:numPr>
          <w:ilvl w:val="1"/>
          <w:numId w:val="6"/>
        </w:numPr>
      </w:pPr>
      <w:r>
        <w:t>Manuscripts:</w:t>
      </w:r>
    </w:p>
    <w:p w14:paraId="5C04520C" w14:textId="29741A34" w:rsidR="006936E7" w:rsidRDefault="006936E7" w:rsidP="006936E7">
      <w:pPr>
        <w:pStyle w:val="ListParagraph"/>
        <w:numPr>
          <w:ilvl w:val="2"/>
          <w:numId w:val="6"/>
        </w:numPr>
      </w:pPr>
      <w:r>
        <w:t>Bryan et al.</w:t>
      </w:r>
    </w:p>
    <w:p w14:paraId="661DFA7B" w14:textId="0BDCBCC3" w:rsidR="006936E7" w:rsidRDefault="004C2FC8" w:rsidP="006936E7">
      <w:pPr>
        <w:pStyle w:val="ListParagraph"/>
        <w:numPr>
          <w:ilvl w:val="2"/>
          <w:numId w:val="6"/>
        </w:numPr>
      </w:pPr>
      <w:r>
        <w:t>Rand et al.</w:t>
      </w:r>
    </w:p>
    <w:p w14:paraId="4F6CAC58" w14:textId="5744100B" w:rsidR="006936E7" w:rsidRDefault="004C2FC8" w:rsidP="006936E7">
      <w:pPr>
        <w:pStyle w:val="ListParagraph"/>
        <w:numPr>
          <w:ilvl w:val="2"/>
          <w:numId w:val="6"/>
        </w:numPr>
      </w:pPr>
      <w:r>
        <w:t>Nielsen et al.</w:t>
      </w:r>
    </w:p>
    <w:p w14:paraId="69286CFB" w14:textId="76849467" w:rsidR="004C2FC8" w:rsidRDefault="004C2FC8" w:rsidP="006936E7">
      <w:pPr>
        <w:pStyle w:val="ListParagraph"/>
        <w:numPr>
          <w:ilvl w:val="2"/>
          <w:numId w:val="6"/>
        </w:numPr>
      </w:pPr>
      <w:r>
        <w:t>NPRB final report (framework for conceptual model of cod movement in Alaska)</w:t>
      </w:r>
    </w:p>
    <w:p w14:paraId="73C4F104" w14:textId="655F2C46" w:rsidR="006936E7" w:rsidRDefault="006936E7" w:rsidP="006936E7"/>
    <w:p w14:paraId="0F326328" w14:textId="6FF7B9D8" w:rsidR="006936E7" w:rsidRPr="006936E7" w:rsidRDefault="006936E7" w:rsidP="006936E7">
      <w:pPr>
        <w:rPr>
          <w:u w:val="single"/>
        </w:rPr>
      </w:pPr>
      <w:r w:rsidRPr="006936E7">
        <w:rPr>
          <w:u w:val="single"/>
        </w:rPr>
        <w:t>In progress</w:t>
      </w:r>
    </w:p>
    <w:p w14:paraId="0DA17D92" w14:textId="03230119" w:rsidR="006936E7" w:rsidRDefault="006936E7" w:rsidP="006936E7">
      <w:pPr>
        <w:pStyle w:val="ListParagraph"/>
        <w:numPr>
          <w:ilvl w:val="0"/>
          <w:numId w:val="8"/>
        </w:numPr>
      </w:pPr>
      <w:r>
        <w:t xml:space="preserve">Bering Sea – seasonal movement from NBS </w:t>
      </w:r>
    </w:p>
    <w:p w14:paraId="35B0A88A" w14:textId="5750A65F" w:rsidR="006936E7" w:rsidRDefault="006936E7" w:rsidP="006936E7">
      <w:pPr>
        <w:pStyle w:val="ListParagraph"/>
        <w:numPr>
          <w:ilvl w:val="1"/>
          <w:numId w:val="8"/>
        </w:numPr>
      </w:pPr>
      <w:r>
        <w:t>Fieldwork summer 2019</w:t>
      </w:r>
      <w:r w:rsidR="00680159">
        <w:t>, tag release in NBS</w:t>
      </w:r>
    </w:p>
    <w:p w14:paraId="1DB54CB0" w14:textId="42A412F4" w:rsidR="006936E7" w:rsidRDefault="006936E7" w:rsidP="006936E7">
      <w:pPr>
        <w:pStyle w:val="ListParagraph"/>
        <w:numPr>
          <w:ilvl w:val="1"/>
          <w:numId w:val="8"/>
        </w:numPr>
      </w:pPr>
      <w:r>
        <w:t>Management objectives 1A, 1B, 1D, 2A,</w:t>
      </w:r>
      <w:r w:rsidR="00680159">
        <w:t xml:space="preserve"> 2B, 2D</w:t>
      </w:r>
    </w:p>
    <w:p w14:paraId="39636DDE" w14:textId="6925B865" w:rsidR="006936E7" w:rsidRDefault="006936E7" w:rsidP="006936E7">
      <w:pPr>
        <w:pStyle w:val="ListParagraph"/>
        <w:numPr>
          <w:ilvl w:val="1"/>
          <w:numId w:val="8"/>
        </w:numPr>
      </w:pPr>
      <w:r>
        <w:t>Manuscripts</w:t>
      </w:r>
    </w:p>
    <w:p w14:paraId="671FEB28" w14:textId="753748CB" w:rsidR="006936E7" w:rsidRDefault="00DF1A8E" w:rsidP="006936E7">
      <w:pPr>
        <w:pStyle w:val="ListParagraph"/>
        <w:numPr>
          <w:ilvl w:val="2"/>
          <w:numId w:val="8"/>
        </w:numPr>
      </w:pPr>
      <w:r>
        <w:t>High abundance in NBS</w:t>
      </w:r>
      <w:r w:rsidR="006936E7">
        <w:t xml:space="preserve"> is</w:t>
      </w:r>
      <w:r w:rsidR="00680159">
        <w:t xml:space="preserve"> due to</w:t>
      </w:r>
      <w:r w:rsidR="006936E7">
        <w:t xml:space="preserve"> shift in summer foraging location</w:t>
      </w:r>
      <w:r w:rsidR="00680159">
        <w:t>s</w:t>
      </w:r>
    </w:p>
    <w:p w14:paraId="24EA61F3" w14:textId="78604BD6" w:rsidR="006936E7" w:rsidRDefault="006936E7" w:rsidP="006936E7">
      <w:pPr>
        <w:pStyle w:val="ListParagraph"/>
        <w:numPr>
          <w:ilvl w:val="2"/>
          <w:numId w:val="8"/>
        </w:numPr>
      </w:pPr>
      <w:r>
        <w:t>Depth/diet trends during</w:t>
      </w:r>
      <w:r w:rsidR="00680159">
        <w:t xml:space="preserve"> summer foraging</w:t>
      </w:r>
      <w:r>
        <w:t xml:space="preserve"> NBS</w:t>
      </w:r>
    </w:p>
    <w:p w14:paraId="1CEDADCE" w14:textId="2C5FBEF0" w:rsidR="006936E7" w:rsidRDefault="006936E7" w:rsidP="006936E7">
      <w:pPr>
        <w:ind w:left="720"/>
      </w:pPr>
    </w:p>
    <w:p w14:paraId="05591D97" w14:textId="13D1A86F" w:rsidR="006936E7" w:rsidRDefault="006936E7" w:rsidP="006936E7">
      <w:pPr>
        <w:pStyle w:val="ListParagraph"/>
        <w:numPr>
          <w:ilvl w:val="0"/>
          <w:numId w:val="8"/>
        </w:numPr>
      </w:pPr>
      <w:r>
        <w:t>Gulf – connectivity with EBS following spawning</w:t>
      </w:r>
    </w:p>
    <w:p w14:paraId="6D3778C6" w14:textId="27DDE829" w:rsidR="006936E7" w:rsidRDefault="006936E7" w:rsidP="006936E7">
      <w:pPr>
        <w:pStyle w:val="ListParagraph"/>
        <w:numPr>
          <w:ilvl w:val="1"/>
          <w:numId w:val="8"/>
        </w:numPr>
      </w:pPr>
      <w:r>
        <w:t>Fieldwork winter 2021</w:t>
      </w:r>
      <w:r w:rsidR="00680159">
        <w:t>, tag release in WGOA</w:t>
      </w:r>
    </w:p>
    <w:p w14:paraId="119FFF3F" w14:textId="2B7FF08D" w:rsidR="006936E7" w:rsidRDefault="006936E7" w:rsidP="006936E7">
      <w:pPr>
        <w:pStyle w:val="ListParagraph"/>
        <w:numPr>
          <w:ilvl w:val="1"/>
          <w:numId w:val="8"/>
        </w:numPr>
      </w:pPr>
      <w:r>
        <w:t>Management objectives 1A, 1B,</w:t>
      </w:r>
      <w:r w:rsidR="00680159">
        <w:t xml:space="preserve"> 1C,</w:t>
      </w:r>
      <w:r>
        <w:t xml:space="preserve"> all of 2</w:t>
      </w:r>
    </w:p>
    <w:p w14:paraId="4259F28A" w14:textId="00CD3969" w:rsidR="006936E7" w:rsidRDefault="006936E7" w:rsidP="006936E7">
      <w:pPr>
        <w:pStyle w:val="ListParagraph"/>
        <w:numPr>
          <w:ilvl w:val="1"/>
          <w:numId w:val="8"/>
        </w:numPr>
      </w:pPr>
      <w:r>
        <w:t>Manuscripts</w:t>
      </w:r>
    </w:p>
    <w:p w14:paraId="5C202D63" w14:textId="1192A28C" w:rsidR="006936E7" w:rsidRDefault="006936E7" w:rsidP="006936E7">
      <w:pPr>
        <w:pStyle w:val="ListParagraph"/>
        <w:numPr>
          <w:ilvl w:val="2"/>
          <w:numId w:val="8"/>
        </w:numPr>
      </w:pPr>
      <w:r>
        <w:t>Connectivity</w:t>
      </w:r>
      <w:r w:rsidR="00680159">
        <w:t xml:space="preserve">: </w:t>
      </w:r>
      <w:r w:rsidR="00DF1A8E">
        <w:t>Gulf, EBS, NBS, Russia, Chukchi</w:t>
      </w:r>
    </w:p>
    <w:p w14:paraId="0BCAB1EA" w14:textId="77777777" w:rsidR="00DF1A8E" w:rsidRDefault="00DF1A8E" w:rsidP="00DF1A8E">
      <w:pPr>
        <w:pStyle w:val="ListParagraph"/>
        <w:ind w:left="1080"/>
      </w:pPr>
    </w:p>
    <w:p w14:paraId="22738EC4" w14:textId="1E908555" w:rsidR="00DF1A8E" w:rsidRDefault="00DF1A8E" w:rsidP="00DF1A8E">
      <w:pPr>
        <w:pStyle w:val="ListParagraph"/>
        <w:numPr>
          <w:ilvl w:val="0"/>
          <w:numId w:val="8"/>
        </w:numPr>
      </w:pPr>
      <w:r>
        <w:t>Bering Sea</w:t>
      </w:r>
      <w:r w:rsidR="00680159">
        <w:t xml:space="preserve"> – activity and seasonal movement</w:t>
      </w:r>
    </w:p>
    <w:p w14:paraId="6A11408B" w14:textId="2F29F58F" w:rsidR="00DF1A8E" w:rsidRDefault="00DF1A8E" w:rsidP="00DF1A8E">
      <w:pPr>
        <w:pStyle w:val="ListParagraph"/>
        <w:numPr>
          <w:ilvl w:val="1"/>
          <w:numId w:val="8"/>
        </w:numPr>
      </w:pPr>
      <w:r>
        <w:t>Fieldwork summer 2021</w:t>
      </w:r>
      <w:r w:rsidR="00680159">
        <w:t>, tag release EBS and NBS</w:t>
      </w:r>
    </w:p>
    <w:p w14:paraId="5A78EE3C" w14:textId="1790C66B" w:rsidR="00DF1A8E" w:rsidRDefault="00DF1A8E" w:rsidP="00DF1A8E">
      <w:pPr>
        <w:pStyle w:val="ListParagraph"/>
        <w:numPr>
          <w:ilvl w:val="1"/>
          <w:numId w:val="8"/>
        </w:numPr>
      </w:pPr>
      <w:r>
        <w:lastRenderedPageBreak/>
        <w:t xml:space="preserve">Management objectives 1A, </w:t>
      </w:r>
      <w:r w:rsidR="00680159">
        <w:t xml:space="preserve">1B, </w:t>
      </w:r>
      <w:r>
        <w:t xml:space="preserve">1D, </w:t>
      </w:r>
      <w:r w:rsidR="00680159">
        <w:t>all of 2</w:t>
      </w:r>
    </w:p>
    <w:p w14:paraId="7B4802CA" w14:textId="3DC93C3F" w:rsidR="00DF1A8E" w:rsidRDefault="00DF1A8E" w:rsidP="00DF1A8E">
      <w:pPr>
        <w:pStyle w:val="ListParagraph"/>
        <w:numPr>
          <w:ilvl w:val="1"/>
          <w:numId w:val="8"/>
        </w:numPr>
      </w:pPr>
      <w:r>
        <w:t>Manuscripts</w:t>
      </w:r>
    </w:p>
    <w:p w14:paraId="6C191959" w14:textId="3CB0ECCA" w:rsidR="00DF1A8E" w:rsidRDefault="00DF1A8E" w:rsidP="00DF1A8E">
      <w:pPr>
        <w:pStyle w:val="ListParagraph"/>
        <w:numPr>
          <w:ilvl w:val="2"/>
          <w:numId w:val="8"/>
        </w:numPr>
      </w:pPr>
      <w:r>
        <w:t>Activity during foraging, insights into survey availability</w:t>
      </w:r>
    </w:p>
    <w:p w14:paraId="6A78CE2F" w14:textId="265A8D78" w:rsidR="00DF1A8E" w:rsidRDefault="00DF1A8E" w:rsidP="00DF1A8E">
      <w:pPr>
        <w:pStyle w:val="ListParagraph"/>
        <w:numPr>
          <w:ilvl w:val="2"/>
          <w:numId w:val="8"/>
        </w:numPr>
      </w:pPr>
      <w:r>
        <w:t>Bolster sample size for connectivity, seasonal movement</w:t>
      </w:r>
    </w:p>
    <w:p w14:paraId="3A60B90C" w14:textId="2BA7D668" w:rsidR="006936E7" w:rsidRDefault="006936E7" w:rsidP="006936E7"/>
    <w:p w14:paraId="60D90D79" w14:textId="7A6286D0" w:rsidR="006936E7" w:rsidRPr="00DF1A8E" w:rsidRDefault="006936E7" w:rsidP="006936E7">
      <w:pPr>
        <w:rPr>
          <w:u w:val="single"/>
        </w:rPr>
      </w:pPr>
      <w:r w:rsidRPr="00DF1A8E">
        <w:rPr>
          <w:u w:val="single"/>
        </w:rPr>
        <w:t>Future</w:t>
      </w:r>
    </w:p>
    <w:p w14:paraId="0B68440C" w14:textId="50FF6FFF" w:rsidR="006936E7" w:rsidRDefault="00DF1A8E" w:rsidP="006936E7">
      <w:pPr>
        <w:pStyle w:val="ListParagraph"/>
        <w:numPr>
          <w:ilvl w:val="0"/>
          <w:numId w:val="7"/>
        </w:numPr>
      </w:pPr>
      <w:r>
        <w:t>How does migration timing/extent vary with environmental conditions?</w:t>
      </w:r>
      <w:r w:rsidR="00F679B1">
        <w:t xml:space="preserve"> </w:t>
      </w:r>
    </w:p>
    <w:p w14:paraId="26D3755B" w14:textId="5045993A" w:rsidR="006936E7" w:rsidRDefault="006936E7" w:rsidP="006936E7">
      <w:pPr>
        <w:pStyle w:val="ListParagraph"/>
        <w:numPr>
          <w:ilvl w:val="0"/>
          <w:numId w:val="7"/>
        </w:numPr>
      </w:pPr>
      <w:r>
        <w:t>Diet</w:t>
      </w:r>
      <w:r w:rsidR="00DF1A8E">
        <w:t>/bioenergetics – why do they go to NBS/arctic?</w:t>
      </w:r>
    </w:p>
    <w:p w14:paraId="19141B0B" w14:textId="20298A48" w:rsidR="00DF1A8E" w:rsidRDefault="00DF1A8E" w:rsidP="00DF1A8E">
      <w:pPr>
        <w:pStyle w:val="ListParagraph"/>
        <w:numPr>
          <w:ilvl w:val="1"/>
          <w:numId w:val="7"/>
        </w:numPr>
      </w:pPr>
      <w:r>
        <w:t>Effects on crab?</w:t>
      </w:r>
    </w:p>
    <w:p w14:paraId="6743824D" w14:textId="42103BDA" w:rsidR="006936E7" w:rsidRDefault="00DF1A8E" w:rsidP="006936E7">
      <w:pPr>
        <w:pStyle w:val="ListParagraph"/>
        <w:numPr>
          <w:ilvl w:val="0"/>
          <w:numId w:val="7"/>
        </w:numPr>
      </w:pPr>
      <w:r>
        <w:t>How to predict future distribution?</w:t>
      </w:r>
    </w:p>
    <w:p w14:paraId="5094C59A" w14:textId="77777777" w:rsidR="006936E7" w:rsidRDefault="006936E7" w:rsidP="006936E7"/>
    <w:p w14:paraId="656D6230" w14:textId="305CBAA2" w:rsidR="006936E7" w:rsidRDefault="006936E7"/>
    <w:p w14:paraId="7070A19B" w14:textId="62C2CEC3" w:rsidR="006936E7" w:rsidRPr="004C2FC8" w:rsidRDefault="006936E7">
      <w:pPr>
        <w:rPr>
          <w:b/>
          <w:bCs/>
        </w:rPr>
      </w:pPr>
      <w:r w:rsidRPr="004C2FC8">
        <w:rPr>
          <w:b/>
          <w:bCs/>
        </w:rPr>
        <w:t xml:space="preserve">Collaborators </w:t>
      </w:r>
      <w:r w:rsidR="004C2FC8" w:rsidRPr="004C2FC8">
        <w:rPr>
          <w:b/>
          <w:bCs/>
        </w:rPr>
        <w:t xml:space="preserve">and </w:t>
      </w:r>
      <w:r w:rsidRPr="004C2FC8">
        <w:rPr>
          <w:b/>
          <w:bCs/>
        </w:rPr>
        <w:t>complementary work:</w:t>
      </w:r>
    </w:p>
    <w:p w14:paraId="4723B8CC" w14:textId="59C6E0C1" w:rsidR="004C2FC8" w:rsidRDefault="004C2FC8" w:rsidP="004C2FC8">
      <w:pPr>
        <w:pStyle w:val="ListParagraph"/>
        <w:numPr>
          <w:ilvl w:val="0"/>
          <w:numId w:val="9"/>
        </w:numPr>
      </w:pPr>
      <w:r>
        <w:t>Spawning behavior – Charlotte, AEB</w:t>
      </w:r>
    </w:p>
    <w:p w14:paraId="4B5024C6" w14:textId="6E268065" w:rsidR="004C2FC8" w:rsidRDefault="004C2FC8" w:rsidP="004C2FC8">
      <w:pPr>
        <w:pStyle w:val="ListParagraph"/>
        <w:numPr>
          <w:ilvl w:val="0"/>
          <w:numId w:val="9"/>
        </w:numPr>
      </w:pPr>
      <w:r>
        <w:t xml:space="preserve">NSEDC, Native Village of </w:t>
      </w:r>
      <w:proofErr w:type="spellStart"/>
      <w:r>
        <w:t>Savoonga</w:t>
      </w:r>
      <w:proofErr w:type="spellEnd"/>
    </w:p>
    <w:p w14:paraId="4A66C761" w14:textId="085C51E5" w:rsidR="004C2FC8" w:rsidRDefault="004C2FC8" w:rsidP="004C2FC8">
      <w:pPr>
        <w:pStyle w:val="ListParagraph"/>
        <w:numPr>
          <w:ilvl w:val="0"/>
          <w:numId w:val="9"/>
        </w:numPr>
      </w:pPr>
      <w:r>
        <w:t>Industry – behavior and activity</w:t>
      </w:r>
    </w:p>
    <w:p w14:paraId="7A3F2950" w14:textId="12AD9240" w:rsidR="004C2FC8" w:rsidRDefault="006F1484" w:rsidP="004C2FC8">
      <w:pPr>
        <w:pStyle w:val="ListParagraph"/>
        <w:numPr>
          <w:ilvl w:val="0"/>
          <w:numId w:val="9"/>
        </w:numPr>
      </w:pPr>
      <w:r>
        <w:t>L</w:t>
      </w:r>
      <w:r w:rsidR="006936E7">
        <w:t>ife history - Ben Laurel, Alissa</w:t>
      </w:r>
      <w:r>
        <w:t xml:space="preserve"> </w:t>
      </w:r>
      <w:proofErr w:type="spellStart"/>
      <w:r>
        <w:t>Abookire</w:t>
      </w:r>
      <w:proofErr w:type="spellEnd"/>
    </w:p>
    <w:p w14:paraId="5201A149" w14:textId="6FDCCAF5" w:rsidR="004C2FC8" w:rsidRDefault="004C2FC8" w:rsidP="004C2FC8">
      <w:pPr>
        <w:pStyle w:val="ListParagraph"/>
        <w:numPr>
          <w:ilvl w:val="1"/>
          <w:numId w:val="9"/>
        </w:numPr>
      </w:pPr>
      <w:r>
        <w:t>YOY in NBS?</w:t>
      </w:r>
    </w:p>
    <w:p w14:paraId="476BD204" w14:textId="58BE6142" w:rsidR="004C2FC8" w:rsidRDefault="006936E7" w:rsidP="004C2FC8">
      <w:pPr>
        <w:pStyle w:val="ListParagraph"/>
        <w:numPr>
          <w:ilvl w:val="1"/>
          <w:numId w:val="9"/>
        </w:numPr>
      </w:pPr>
      <w:r>
        <w:t>Use our information on spawn locations and timing</w:t>
      </w:r>
      <w:r w:rsidR="004C2FC8">
        <w:t xml:space="preserve"> in models</w:t>
      </w:r>
    </w:p>
    <w:p w14:paraId="1AA5FB1E" w14:textId="179546DB" w:rsidR="004C2FC8" w:rsidRDefault="004C2FC8" w:rsidP="004C2FC8">
      <w:pPr>
        <w:pStyle w:val="ListParagraph"/>
        <w:numPr>
          <w:ilvl w:val="1"/>
          <w:numId w:val="9"/>
        </w:numPr>
      </w:pPr>
      <w:r>
        <w:t>Bioenergetics</w:t>
      </w:r>
    </w:p>
    <w:p w14:paraId="54CC0ED5" w14:textId="3E77293C" w:rsidR="004C2FC8" w:rsidRDefault="004C2FC8" w:rsidP="004C2FC8">
      <w:pPr>
        <w:pStyle w:val="ListParagraph"/>
        <w:numPr>
          <w:ilvl w:val="1"/>
          <w:numId w:val="9"/>
        </w:numPr>
      </w:pPr>
      <w:r>
        <w:t xml:space="preserve">Spawning habitat – </w:t>
      </w:r>
      <w:proofErr w:type="spellStart"/>
      <w:r>
        <w:t>groundtruth</w:t>
      </w:r>
      <w:proofErr w:type="spellEnd"/>
      <w:r>
        <w:t xml:space="preserve"> temps during spawning</w:t>
      </w:r>
    </w:p>
    <w:p w14:paraId="7E2FACBE" w14:textId="211A2394" w:rsidR="006936E7" w:rsidRDefault="004C2FC8" w:rsidP="004C2FC8">
      <w:pPr>
        <w:pStyle w:val="ListParagraph"/>
        <w:numPr>
          <w:ilvl w:val="0"/>
          <w:numId w:val="9"/>
        </w:numPr>
      </w:pPr>
      <w:r>
        <w:t xml:space="preserve">Survey </w:t>
      </w:r>
      <w:r w:rsidR="006936E7">
        <w:t>availability/catchability</w:t>
      </w:r>
    </w:p>
    <w:p w14:paraId="79258BB4" w14:textId="6FD733BF" w:rsidR="004C2FC8" w:rsidRDefault="004C2FC8" w:rsidP="004C2FC8">
      <w:pPr>
        <w:pStyle w:val="ListParagraph"/>
        <w:numPr>
          <w:ilvl w:val="1"/>
          <w:numId w:val="9"/>
        </w:numPr>
      </w:pPr>
      <w:r>
        <w:t xml:space="preserve">Kim/Sean </w:t>
      </w:r>
      <w:proofErr w:type="gramStart"/>
      <w:r>
        <w:t>Rohan(</w:t>
      </w:r>
      <w:proofErr w:type="gramEnd"/>
      <w:r>
        <w:t>?)</w:t>
      </w:r>
    </w:p>
    <w:p w14:paraId="488B30A6" w14:textId="2AECA87F" w:rsidR="004C2FC8" w:rsidRDefault="004C2FC8" w:rsidP="004C2FC8">
      <w:pPr>
        <w:pStyle w:val="ListParagraph"/>
        <w:numPr>
          <w:ilvl w:val="0"/>
          <w:numId w:val="9"/>
        </w:numPr>
      </w:pPr>
      <w:r>
        <w:t>Genetics</w:t>
      </w:r>
    </w:p>
    <w:p w14:paraId="5408D84B" w14:textId="0456A6E0" w:rsidR="004C2FC8" w:rsidRDefault="004C2FC8" w:rsidP="004C2FC8">
      <w:pPr>
        <w:pStyle w:val="ListParagraph"/>
        <w:numPr>
          <w:ilvl w:val="1"/>
          <w:numId w:val="9"/>
        </w:numPr>
      </w:pPr>
      <w:r>
        <w:t xml:space="preserve">Connectivity match </w:t>
      </w:r>
      <w:r w:rsidR="006F1484">
        <w:t xml:space="preserve">patterns in Ingrid’s </w:t>
      </w:r>
      <w:r>
        <w:t>genetics map?</w:t>
      </w:r>
    </w:p>
    <w:p w14:paraId="5DB4D501" w14:textId="77777777" w:rsidR="006936E7" w:rsidRDefault="006936E7"/>
    <w:p w14:paraId="64882572" w14:textId="56116738" w:rsidR="006936E7" w:rsidRDefault="006936E7"/>
    <w:p w14:paraId="74B1C341" w14:textId="629C94BD" w:rsidR="006936E7" w:rsidRDefault="006936E7"/>
    <w:p w14:paraId="2C0307E1" w14:textId="77777777" w:rsidR="006936E7" w:rsidRDefault="006936E7"/>
    <w:p w14:paraId="7313AF06" w14:textId="77777777" w:rsidR="0069634B" w:rsidRDefault="0069634B"/>
    <w:sectPr w:rsidR="006963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Steve Barbeaux" w:date="2021-12-01T15:32:00Z" w:initials="SB">
    <w:p w14:paraId="457E4022" w14:textId="2BE9B0D6" w:rsidR="00675457" w:rsidRDefault="00675457">
      <w:pPr>
        <w:pStyle w:val="CommentText"/>
      </w:pPr>
      <w:r>
        <w:rPr>
          <w:rStyle w:val="CommentReference"/>
        </w:rPr>
        <w:annotationRef/>
      </w:r>
      <w:r>
        <w:t>Is this a PACT research issue and how can tagging inform this?</w:t>
      </w:r>
    </w:p>
  </w:comment>
  <w:comment w:id="23" w:author="Steve Barbeaux" w:date="2021-12-01T16:24:00Z" w:initials="SB">
    <w:p w14:paraId="25AFC905" w14:textId="31A8AC19" w:rsidR="00FD7397" w:rsidRDefault="00FD7397">
      <w:pPr>
        <w:pStyle w:val="CommentText"/>
      </w:pPr>
      <w:r>
        <w:rPr>
          <w:rStyle w:val="CommentReference"/>
        </w:rPr>
        <w:annotationRef/>
      </w:r>
      <w:r>
        <w:t>What is a partial migration?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E4022" w15:done="0"/>
  <w15:commentEx w15:paraId="25AFC9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007F1"/>
    <w:multiLevelType w:val="multilevel"/>
    <w:tmpl w:val="11BE1C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27468C2"/>
    <w:multiLevelType w:val="hybridMultilevel"/>
    <w:tmpl w:val="5FDAC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D3A75"/>
    <w:multiLevelType w:val="multilevel"/>
    <w:tmpl w:val="11BE1C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25D51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4F1F9E"/>
    <w:multiLevelType w:val="multilevel"/>
    <w:tmpl w:val="11BE1C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743C08"/>
    <w:multiLevelType w:val="multilevel"/>
    <w:tmpl w:val="11BE1C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44D532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B52FEE"/>
    <w:multiLevelType w:val="multilevel"/>
    <w:tmpl w:val="11BE1C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66C6411"/>
    <w:multiLevelType w:val="multilevel"/>
    <w:tmpl w:val="11BE1C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FF371CA"/>
    <w:multiLevelType w:val="hybridMultilevel"/>
    <w:tmpl w:val="3B082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0"/>
  </w:num>
  <w:num w:numId="5">
    <w:abstractNumId w:val="4"/>
  </w:num>
  <w:num w:numId="6">
    <w:abstractNumId w:val="2"/>
  </w:num>
  <w:num w:numId="7">
    <w:abstractNumId w:val="8"/>
  </w:num>
  <w:num w:numId="8">
    <w:abstractNumId w:val="5"/>
  </w:num>
  <w:num w:numId="9">
    <w:abstractNumId w:val="7"/>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 Barbeaux">
    <w15:presenceInfo w15:providerId="None" w15:userId="Steve Barbea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34B"/>
    <w:rsid w:val="000D6B4E"/>
    <w:rsid w:val="00124990"/>
    <w:rsid w:val="002055E7"/>
    <w:rsid w:val="00291FE2"/>
    <w:rsid w:val="002C6280"/>
    <w:rsid w:val="002F4467"/>
    <w:rsid w:val="003268DD"/>
    <w:rsid w:val="0035205A"/>
    <w:rsid w:val="00396440"/>
    <w:rsid w:val="003E1793"/>
    <w:rsid w:val="003F5330"/>
    <w:rsid w:val="00486967"/>
    <w:rsid w:val="004C21CD"/>
    <w:rsid w:val="004C2FC8"/>
    <w:rsid w:val="004D0F66"/>
    <w:rsid w:val="005A5BE9"/>
    <w:rsid w:val="00675457"/>
    <w:rsid w:val="00680159"/>
    <w:rsid w:val="006936E7"/>
    <w:rsid w:val="0069634B"/>
    <w:rsid w:val="006F1484"/>
    <w:rsid w:val="00764AB2"/>
    <w:rsid w:val="00786778"/>
    <w:rsid w:val="00834299"/>
    <w:rsid w:val="00892929"/>
    <w:rsid w:val="009774FD"/>
    <w:rsid w:val="009B20AC"/>
    <w:rsid w:val="00A21903"/>
    <w:rsid w:val="00A7180B"/>
    <w:rsid w:val="00A820F4"/>
    <w:rsid w:val="00BC3662"/>
    <w:rsid w:val="00C17B5E"/>
    <w:rsid w:val="00C316AE"/>
    <w:rsid w:val="00C3437D"/>
    <w:rsid w:val="00D2142A"/>
    <w:rsid w:val="00D57094"/>
    <w:rsid w:val="00DF1A8E"/>
    <w:rsid w:val="00E31AD3"/>
    <w:rsid w:val="00E32FF0"/>
    <w:rsid w:val="00E3561C"/>
    <w:rsid w:val="00F679B1"/>
    <w:rsid w:val="00FD7397"/>
    <w:rsid w:val="00FF28A4"/>
    <w:rsid w:val="00FF53D0"/>
    <w:rsid w:val="00FF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2051"/>
  <w15:chartTrackingRefBased/>
  <w15:docId w15:val="{A8C81079-EED6-0D40-B48F-1DA7623E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E7"/>
    <w:pPr>
      <w:ind w:left="720"/>
      <w:contextualSpacing/>
    </w:pPr>
  </w:style>
  <w:style w:type="paragraph" w:styleId="Revision">
    <w:name w:val="Revision"/>
    <w:hidden/>
    <w:uiPriority w:val="99"/>
    <w:semiHidden/>
    <w:rsid w:val="006F1484"/>
  </w:style>
  <w:style w:type="paragraph" w:styleId="BalloonText">
    <w:name w:val="Balloon Text"/>
    <w:basedOn w:val="Normal"/>
    <w:link w:val="BalloonTextChar"/>
    <w:uiPriority w:val="99"/>
    <w:semiHidden/>
    <w:unhideWhenUsed/>
    <w:rsid w:val="006754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457"/>
    <w:rPr>
      <w:rFonts w:ascii="Segoe UI" w:hAnsi="Segoe UI" w:cs="Segoe UI"/>
      <w:sz w:val="18"/>
      <w:szCs w:val="18"/>
    </w:rPr>
  </w:style>
  <w:style w:type="character" w:styleId="CommentReference">
    <w:name w:val="annotation reference"/>
    <w:basedOn w:val="DefaultParagraphFont"/>
    <w:uiPriority w:val="99"/>
    <w:semiHidden/>
    <w:unhideWhenUsed/>
    <w:rsid w:val="00675457"/>
    <w:rPr>
      <w:sz w:val="16"/>
      <w:szCs w:val="16"/>
    </w:rPr>
  </w:style>
  <w:style w:type="paragraph" w:styleId="CommentText">
    <w:name w:val="annotation text"/>
    <w:basedOn w:val="Normal"/>
    <w:link w:val="CommentTextChar"/>
    <w:uiPriority w:val="99"/>
    <w:semiHidden/>
    <w:unhideWhenUsed/>
    <w:rsid w:val="00675457"/>
    <w:rPr>
      <w:sz w:val="20"/>
      <w:szCs w:val="20"/>
    </w:rPr>
  </w:style>
  <w:style w:type="character" w:customStyle="1" w:styleId="CommentTextChar">
    <w:name w:val="Comment Text Char"/>
    <w:basedOn w:val="DefaultParagraphFont"/>
    <w:link w:val="CommentText"/>
    <w:uiPriority w:val="99"/>
    <w:semiHidden/>
    <w:rsid w:val="00675457"/>
    <w:rPr>
      <w:sz w:val="20"/>
      <w:szCs w:val="20"/>
    </w:rPr>
  </w:style>
  <w:style w:type="paragraph" w:styleId="CommentSubject">
    <w:name w:val="annotation subject"/>
    <w:basedOn w:val="CommentText"/>
    <w:next w:val="CommentText"/>
    <w:link w:val="CommentSubjectChar"/>
    <w:uiPriority w:val="99"/>
    <w:semiHidden/>
    <w:unhideWhenUsed/>
    <w:rsid w:val="00675457"/>
    <w:rPr>
      <w:b/>
      <w:bCs/>
    </w:rPr>
  </w:style>
  <w:style w:type="character" w:customStyle="1" w:styleId="CommentSubjectChar">
    <w:name w:val="Comment Subject Char"/>
    <w:basedOn w:val="CommentTextChar"/>
    <w:link w:val="CommentSubject"/>
    <w:uiPriority w:val="99"/>
    <w:semiHidden/>
    <w:rsid w:val="006754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Nielsen</dc:creator>
  <cp:keywords/>
  <dc:description/>
  <cp:lastModifiedBy>Steve Barbeaux</cp:lastModifiedBy>
  <cp:revision>2</cp:revision>
  <dcterms:created xsi:type="dcterms:W3CDTF">2021-12-02T16:03:00Z</dcterms:created>
  <dcterms:modified xsi:type="dcterms:W3CDTF">2021-12-02T16:03:00Z</dcterms:modified>
</cp:coreProperties>
</file>