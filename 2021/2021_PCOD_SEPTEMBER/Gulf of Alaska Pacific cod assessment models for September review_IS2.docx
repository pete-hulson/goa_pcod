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7D6B" w14:textId="79513052" w:rsidR="003841C7" w:rsidRDefault="003841C7" w:rsidP="003841C7">
      <w:pPr>
        <w:pStyle w:val="Heading1"/>
      </w:pPr>
      <w:r w:rsidRPr="00B86FD5">
        <w:t>Appendix 2.1 Gulf of Alaska Pacific cod assessment models for Plan Team consideration, September 2021</w:t>
      </w:r>
    </w:p>
    <w:p w14:paraId="44B44055" w14:textId="77777777" w:rsidR="003841C7" w:rsidRDefault="003841C7" w:rsidP="003841C7">
      <w:pPr>
        <w:jc w:val="center"/>
      </w:pPr>
    </w:p>
    <w:p w14:paraId="6422094C" w14:textId="2F1145EC" w:rsidR="003841C7" w:rsidRDefault="003841C7" w:rsidP="003841C7">
      <w:pPr>
        <w:jc w:val="center"/>
      </w:pPr>
      <w:r>
        <w:t>Steven Barbeaux, Ben Laurel, Mike Litzow, and Ingrid Spies</w:t>
      </w:r>
    </w:p>
    <w:p w14:paraId="08CB9F00" w14:textId="77777777" w:rsidR="003841C7" w:rsidRDefault="003841C7" w:rsidP="003841C7">
      <w:pPr>
        <w:pStyle w:val="NormalWeb"/>
        <w:spacing w:before="0" w:beforeAutospacing="0" w:after="0" w:afterAutospacing="0"/>
        <w:jc w:val="center"/>
      </w:pPr>
      <w:r>
        <w:rPr>
          <w:color w:val="000000"/>
          <w:sz w:val="22"/>
          <w:szCs w:val="22"/>
        </w:rPr>
        <w:t>Alaska Fisheries Science Center</w:t>
      </w:r>
    </w:p>
    <w:p w14:paraId="069F762E" w14:textId="77777777" w:rsidR="003841C7" w:rsidRDefault="003841C7" w:rsidP="003841C7">
      <w:pPr>
        <w:pStyle w:val="NormalWeb"/>
        <w:spacing w:before="0" w:beforeAutospacing="0" w:after="0" w:afterAutospacing="0"/>
        <w:jc w:val="center"/>
      </w:pPr>
      <w:r>
        <w:rPr>
          <w:color w:val="000000"/>
          <w:sz w:val="22"/>
          <w:szCs w:val="22"/>
        </w:rPr>
        <w:t>National Marine Fisheries Service</w:t>
      </w:r>
    </w:p>
    <w:p w14:paraId="2E857883" w14:textId="77777777" w:rsidR="003841C7" w:rsidRDefault="003841C7" w:rsidP="003841C7">
      <w:pPr>
        <w:pStyle w:val="NormalWeb"/>
        <w:spacing w:before="0" w:beforeAutospacing="0" w:after="0" w:afterAutospacing="0"/>
        <w:jc w:val="center"/>
      </w:pPr>
      <w:r>
        <w:rPr>
          <w:color w:val="000000"/>
          <w:sz w:val="22"/>
          <w:szCs w:val="22"/>
        </w:rPr>
        <w:t>National Oceanic and Atmospheric Administration</w:t>
      </w:r>
    </w:p>
    <w:p w14:paraId="516CFD19" w14:textId="77777777" w:rsidR="003841C7" w:rsidRDefault="003841C7" w:rsidP="003841C7">
      <w:pPr>
        <w:pStyle w:val="NormalWeb"/>
        <w:spacing w:before="0" w:beforeAutospacing="0" w:after="240" w:afterAutospacing="0"/>
        <w:jc w:val="center"/>
        <w:rPr>
          <w:color w:val="000000"/>
          <w:sz w:val="22"/>
          <w:szCs w:val="22"/>
        </w:rPr>
      </w:pPr>
      <w:r>
        <w:rPr>
          <w:color w:val="000000"/>
          <w:sz w:val="22"/>
          <w:szCs w:val="22"/>
        </w:rPr>
        <w:t>7600 Sand Point Way NE., Seattle, WA 98115-6349</w:t>
      </w:r>
    </w:p>
    <w:p w14:paraId="68885962" w14:textId="77777777" w:rsidR="003841C7" w:rsidRDefault="003841C7" w:rsidP="003841C7">
      <w:pPr>
        <w:pStyle w:val="Heading2"/>
      </w:pPr>
    </w:p>
    <w:p w14:paraId="12EBC0D4" w14:textId="0B7A2920" w:rsidR="003841C7" w:rsidRDefault="003841C7" w:rsidP="003841C7">
      <w:pPr>
        <w:pStyle w:val="Heading2"/>
      </w:pPr>
      <w:r>
        <w:t>Introduction</w:t>
      </w:r>
    </w:p>
    <w:p w14:paraId="442EC531" w14:textId="1F41410F" w:rsidR="00F44A8C" w:rsidRDefault="00F44A8C" w:rsidP="00A2440F">
      <w:r>
        <w:t xml:space="preserve">In this document </w:t>
      </w:r>
      <w:r>
        <w:t>t</w:t>
      </w:r>
      <w:r w:rsidRPr="00F44A8C">
        <w:t xml:space="preserve">he authors present a series of bridged models and seek advice on which models the Plan Team would like presented in November. The authors would also like advice on what objective model selection criteria the Plan Team would suggest be presented to aid in model evaluation and selection for November. </w:t>
      </w:r>
    </w:p>
    <w:p w14:paraId="0AD03BD6" w14:textId="0C8037CD" w:rsidR="00A00B81" w:rsidRDefault="00A00B81" w:rsidP="00A2440F">
      <w:r>
        <w:t>For this year we explore f</w:t>
      </w:r>
      <w:r w:rsidR="00E01D17">
        <w:t>ive</w:t>
      </w:r>
      <w:r w:rsidR="000219CC">
        <w:t xml:space="preserve"> </w:t>
      </w:r>
      <w:r>
        <w:t>changes to the model</w:t>
      </w:r>
      <w:r w:rsidR="002303A3">
        <w:t xml:space="preserve"> from the 2020 reference model (</w:t>
      </w:r>
      <w:r w:rsidR="009647F4">
        <w:t xml:space="preserve">Model 19.1, </w:t>
      </w:r>
      <w:r w:rsidR="002303A3">
        <w:t xml:space="preserve">Barbeaux </w:t>
      </w:r>
      <w:r w:rsidR="002303A3" w:rsidRPr="00CE7368">
        <w:rPr>
          <w:i/>
        </w:rPr>
        <w:t>et al.</w:t>
      </w:r>
      <w:r w:rsidR="002303A3">
        <w:t xml:space="preserve"> 2020)</w:t>
      </w:r>
      <w:r w:rsidR="00214EF0">
        <w:t xml:space="preserve"> that result in nine bridged models</w:t>
      </w:r>
      <w:r w:rsidR="003841C7">
        <w:t xml:space="preserve"> (Table 1)</w:t>
      </w:r>
      <w:r>
        <w:t>. First we look at the inclusion of a</w:t>
      </w:r>
      <w:r w:rsidR="002303A3">
        <w:t xml:space="preserve"> beach seine </w:t>
      </w:r>
      <w:r>
        <w:t>age-0 index of abundance to the model</w:t>
      </w:r>
      <w:r w:rsidR="009647F4">
        <w:t>;</w:t>
      </w:r>
      <w:r>
        <w:t xml:space="preserve"> second, we examine environmental links on growth, </w:t>
      </w:r>
      <w:r w:rsidR="002303A3">
        <w:t xml:space="preserve">natural mortality, </w:t>
      </w:r>
      <w:r w:rsidR="000219CC">
        <w:t xml:space="preserve">and </w:t>
      </w:r>
      <w:r>
        <w:t>recruitment</w:t>
      </w:r>
      <w:r w:rsidR="009647F4">
        <w:t>;</w:t>
      </w:r>
      <w:r w:rsidR="000219CC">
        <w:t xml:space="preserve"> </w:t>
      </w:r>
      <w:r w:rsidR="00E01D17">
        <w:t>third</w:t>
      </w:r>
      <w:r w:rsidR="000219CC">
        <w:t xml:space="preserve"> we examine changing the natural mortality block to 201</w:t>
      </w:r>
      <w:r w:rsidR="002303A3">
        <w:t>5</w:t>
      </w:r>
      <w:r w:rsidR="00E01D17">
        <w:t>-2020</w:t>
      </w:r>
      <w:r w:rsidR="009647F4">
        <w:t>;</w:t>
      </w:r>
      <w:r w:rsidR="00E01D17">
        <w:t xml:space="preserve"> and finally</w:t>
      </w:r>
      <w:r w:rsidR="000219CC">
        <w:t xml:space="preserve"> we examine</w:t>
      </w:r>
      <w:r w:rsidR="00E01D17">
        <w:t xml:space="preserve"> tuning the model indices to the RMSE and the length composition data using the Francis method</w:t>
      </w:r>
      <w:r>
        <w:t xml:space="preserve">. </w:t>
      </w:r>
      <w:r w:rsidR="00F44A8C">
        <w:t xml:space="preserve">The addition of the age-0 beach seine data as a recruitment index was provided as an improvement to help inform recruitment estimates. Previous models used to manage this stock have had few data to inform abundance at ages younger than 3. </w:t>
      </w:r>
      <w:r w:rsidR="00F12DB3">
        <w:t xml:space="preserve">The set of environmentally linked models demonstrate issues with </w:t>
      </w:r>
      <w:r w:rsidR="00F44A8C">
        <w:t xml:space="preserve">fitting </w:t>
      </w:r>
      <w:r w:rsidR="00F12DB3">
        <w:t>these links in single species stock assessment models and the difficulty in model selection</w:t>
      </w:r>
      <w:r w:rsidR="00F44A8C">
        <w:t xml:space="preserve"> where improvements are minimal</w:t>
      </w:r>
      <w:r w:rsidR="00F12DB3">
        <w:t>.</w:t>
      </w:r>
      <w:r w:rsidR="00F44A8C">
        <w:t xml:space="preserve"> The tuned models were presented to demonstrate the sensitivity of the models to differences in data weighting. </w:t>
      </w:r>
      <w:r w:rsidR="00F12DB3">
        <w:t xml:space="preserve">    </w:t>
      </w:r>
    </w:p>
    <w:p w14:paraId="5CBE245C" w14:textId="03618F53" w:rsidR="003841C7" w:rsidRDefault="00F12DB3" w:rsidP="00A2440F">
      <w:r>
        <w:t>A</w:t>
      </w:r>
      <w:r w:rsidR="00CE7368">
        <w:t xml:space="preserve">dding environmental links to the base model adds complexity to the models and makes assumptions about the processes that impact the annual variability of the stock that </w:t>
      </w:r>
      <w:r w:rsidR="00A61ED7">
        <w:t xml:space="preserve">may not yet be </w:t>
      </w:r>
      <w:r w:rsidR="00CE7368">
        <w:t>well established in the literature. The improvements to the tactical model in all cases were at best minor while changes to the management advice resulting from the models were in some cases substantial.</w:t>
      </w:r>
      <w:r w:rsidR="00A61ED7">
        <w:t xml:space="preserve"> The authors wish to continue to work on these models </w:t>
      </w:r>
      <w:r w:rsidR="00354BB9">
        <w:t xml:space="preserve">and present a set of these for November, </w:t>
      </w:r>
      <w:r w:rsidR="00A61ED7">
        <w:t>but are re</w:t>
      </w:r>
      <w:r w:rsidR="00362238">
        <w:t>luctant</w:t>
      </w:r>
      <w:r w:rsidR="00A61ED7">
        <w:t xml:space="preserve"> to recommend </w:t>
      </w:r>
      <w:r w:rsidR="00F44A8C">
        <w:t xml:space="preserve">any of </w:t>
      </w:r>
      <w:r w:rsidR="00A61ED7">
        <w:t>them for management of the stock at this time.</w:t>
      </w:r>
      <w:r w:rsidR="00CE7368">
        <w:t xml:space="preserve">  </w:t>
      </w:r>
      <w:r w:rsidR="003841C7">
        <w:br w:type="page"/>
      </w:r>
    </w:p>
    <w:p w14:paraId="5D5BB2A5" w14:textId="77777777" w:rsidR="00235543" w:rsidRDefault="009211B5" w:rsidP="003841C7">
      <w:pPr>
        <w:pStyle w:val="Heading2"/>
      </w:pPr>
      <w:r>
        <w:lastRenderedPageBreak/>
        <w:t xml:space="preserve">Environmental </w:t>
      </w:r>
      <w:r w:rsidR="00235543">
        <w:t>Data</w:t>
      </w:r>
    </w:p>
    <w:p w14:paraId="21E157A2" w14:textId="77777777" w:rsidR="00CA7206" w:rsidRDefault="007B3729" w:rsidP="00A2440F">
      <w:pPr>
        <w:pStyle w:val="Heading3"/>
        <w:rPr>
          <w:rFonts w:eastAsiaTheme="minorEastAsia"/>
        </w:rPr>
      </w:pPr>
      <w:r>
        <w:rPr>
          <w:rFonts w:eastAsiaTheme="minorEastAsia"/>
        </w:rPr>
        <w:t xml:space="preserve">Laurel and Litzow </w:t>
      </w:r>
      <w:r w:rsidR="009211B5">
        <w:rPr>
          <w:rFonts w:eastAsiaTheme="minorEastAsia"/>
        </w:rPr>
        <w:t>a</w:t>
      </w:r>
      <w:r>
        <w:rPr>
          <w:rFonts w:eastAsiaTheme="minorEastAsia"/>
        </w:rPr>
        <w:t>ge-0 index</w:t>
      </w:r>
    </w:p>
    <w:p w14:paraId="5CEBA6B6" w14:textId="77777777" w:rsidR="00F74B4F" w:rsidRPr="00811978" w:rsidRDefault="00F74B4F" w:rsidP="00811978">
      <w:pPr>
        <w:rPr>
          <w:rFonts w:cs="Times New Roman"/>
        </w:rPr>
      </w:pPr>
      <w:r w:rsidRPr="00811978">
        <w:rPr>
          <w:rFonts w:cs="Times New Roman"/>
        </w:rPr>
        <w:t>Beach seine sampling of age-0 cod was conducted at two Kodiak Island bays during 2006-2021 and an expanded survey was conducted during 2018-21 at 13 additional bays on Kodiak Island, the Alaska Peninsula, and the Shumagin Islands (n = 3 - 9 fixed stations per bay, 95 total stations). Sampling occurs during July and August (days of year 184-240), within two hours of a minus tide at the long-term Kodiak sites, and within three hours of a low tide at the expanded survey sites. At all sites, a 36 m long, negatively buoyant beach seine is deployed from a boat and pulled to shore by two people standing a fixed distance apart on shore. Wings on the seine (13 mm mesh) are 1 m deep at the ends and 2.25 m in the middle with a 5 mm delta mesh cod end bag. The seine wings are attached to 25 m ropes for deployment and retrieval from shore. The seine is set parallel to and ~ 25 m, making the effective sampling area ~ 900 m</w:t>
      </w:r>
      <w:r w:rsidRPr="002303A3">
        <w:rPr>
          <w:rFonts w:cs="Times New Roman"/>
          <w:vertAlign w:val="superscript"/>
        </w:rPr>
        <w:t xml:space="preserve"> 2</w:t>
      </w:r>
      <w:r w:rsidRPr="00811978">
        <w:rPr>
          <w:rFonts w:cs="Times New Roman"/>
        </w:rPr>
        <w:t xml:space="preserve"> of bottom habitat.</w:t>
      </w:r>
    </w:p>
    <w:p w14:paraId="57676B2F" w14:textId="77777777" w:rsidR="008229A2" w:rsidRPr="00811978" w:rsidRDefault="00F74B4F" w:rsidP="00811978">
      <w:pPr>
        <w:rPr>
          <w:rFonts w:cs="Times New Roman"/>
        </w:rPr>
      </w:pPr>
      <w:r w:rsidRPr="00811978">
        <w:rPr>
          <w:rFonts w:cs="Times New Roman"/>
        </w:rPr>
        <w:t xml:space="preserve">A model-based index of annual catch per unit effort (CPUE) for age-0 cod was used to resolve inter-annual differences in sampling across different bays and different days of the year. Specifically, a Bayesian zero-inflated negative binomial (ZINB) model was used invoking year as a categorical variable, day of year as a continuous variable, and site nested within bay as a group-level (random) effect. The day of year effect was modeled with thin plate regression splines to account for non-linear changes in abundance through the season and the number of basis functions was limited to 3 to avoid over-fitting data. This model was fit using Stan 2.21.0, R 4.0.2 and the </w:t>
      </w:r>
      <w:r w:rsidRPr="00056BD4">
        <w:rPr>
          <w:rFonts w:cs="Times New Roman"/>
          <w:i/>
        </w:rPr>
        <w:t>brms</w:t>
      </w:r>
      <w:r w:rsidRPr="00811978">
        <w:rPr>
          <w:rFonts w:cs="Times New Roman"/>
        </w:rPr>
        <w:t xml:space="preserve"> package (Carpenter et al. 2017, Buerkner 2017, R Core Team 2021).</w:t>
      </w:r>
      <w:r w:rsidR="00DC4D58">
        <w:rPr>
          <w:rFonts w:cs="Times New Roman"/>
        </w:rPr>
        <w:t xml:space="preserve"> The </w:t>
      </w:r>
      <w:r w:rsidR="00624E54">
        <w:rPr>
          <w:rFonts w:cs="Times New Roman"/>
        </w:rPr>
        <w:t xml:space="preserve">beach seine </w:t>
      </w:r>
      <w:r w:rsidR="00DC4D58">
        <w:rPr>
          <w:rFonts w:cs="Times New Roman"/>
        </w:rPr>
        <w:t xml:space="preserve">age-0 CPUE index shows the large 2012 year class and </w:t>
      </w:r>
      <w:r w:rsidR="00624E54">
        <w:rPr>
          <w:rFonts w:cs="Times New Roman"/>
        </w:rPr>
        <w:t>subsequent</w:t>
      </w:r>
      <w:r w:rsidR="00DC4D58">
        <w:rPr>
          <w:rFonts w:cs="Times New Roman"/>
        </w:rPr>
        <w:t xml:space="preserve"> drop in CPUE for 2013-2016, larger recruitment in 2017 and 2018, a drop again in 2019, and then large 2020 </w:t>
      </w:r>
      <w:r w:rsidR="00235543">
        <w:rPr>
          <w:rFonts w:cs="Times New Roman"/>
        </w:rPr>
        <w:t xml:space="preserve">year class (Table </w:t>
      </w:r>
      <w:r w:rsidR="008229A2">
        <w:rPr>
          <w:rFonts w:cs="Times New Roman"/>
        </w:rPr>
        <w:t>2</w:t>
      </w:r>
      <w:r w:rsidR="00624E54">
        <w:rPr>
          <w:rFonts w:cs="Times New Roman"/>
        </w:rPr>
        <w:t xml:space="preserve">) correlating positively with Model19.1 recruitment estimates although not statistically </w:t>
      </w:r>
      <w:r w:rsidR="001A33BE">
        <w:rPr>
          <w:rFonts w:cs="Times New Roman"/>
        </w:rPr>
        <w:t>significan</w:t>
      </w:r>
      <w:r w:rsidR="00BA5413">
        <w:rPr>
          <w:rFonts w:cs="Times New Roman"/>
        </w:rPr>
        <w:t>t</w:t>
      </w:r>
      <w:r w:rsidR="00624E54">
        <w:rPr>
          <w:rFonts w:cs="Times New Roman"/>
        </w:rPr>
        <w:t xml:space="preserve"> (R</w:t>
      </w:r>
      <w:r w:rsidR="00624E54" w:rsidRPr="00624E54">
        <w:rPr>
          <w:rFonts w:cs="Times New Roman"/>
          <w:vertAlign w:val="superscript"/>
        </w:rPr>
        <w:t>2</w:t>
      </w:r>
      <w:r w:rsidR="00624E54">
        <w:rPr>
          <w:rFonts w:cs="Times New Roman"/>
          <w:vertAlign w:val="superscript"/>
        </w:rPr>
        <w:t xml:space="preserve"> </w:t>
      </w:r>
      <w:r w:rsidR="00624E54">
        <w:rPr>
          <w:rFonts w:cs="Times New Roman"/>
        </w:rPr>
        <w:t>= 0.27).</w:t>
      </w:r>
      <w:r w:rsidR="00DC4D58">
        <w:rPr>
          <w:rFonts w:cs="Times New Roman"/>
        </w:rPr>
        <w:t xml:space="preserve"> </w:t>
      </w:r>
    </w:p>
    <w:p w14:paraId="3587C676" w14:textId="77777777" w:rsidR="00A2440F" w:rsidRPr="0006078A" w:rsidRDefault="00A2440F" w:rsidP="00A2440F">
      <w:pPr>
        <w:pStyle w:val="Heading3"/>
        <w:rPr>
          <w:rFonts w:eastAsiaTheme="minorEastAsia"/>
        </w:rPr>
      </w:pPr>
      <w:r w:rsidRPr="0006078A">
        <w:rPr>
          <w:rFonts w:eastAsiaTheme="minorEastAsia"/>
        </w:rPr>
        <w:t>CFSR bottom temperature indices</w:t>
      </w:r>
    </w:p>
    <w:p w14:paraId="34D57549" w14:textId="77777777" w:rsidR="00A2440F" w:rsidRPr="0006078A" w:rsidRDefault="00A2440F" w:rsidP="00A2440F">
      <w:pPr>
        <w:rPr>
          <w:rFonts w:eastAsiaTheme="minorEastAsia" w:cs="Times New Roman"/>
        </w:rPr>
      </w:pPr>
      <w:r w:rsidRPr="0006078A">
        <w:rPr>
          <w:rFonts w:eastAsiaTheme="minorEastAsia" w:cs="Times New Roman"/>
        </w:rPr>
        <w:t xml:space="preserve">The Climate Forecast System Reanalysis (CFSR) is the latest version of the National Centers for Environmental Prediction (NCEP) climate reanalysis. The oceanic component of CFSR includes the Geophysical Fluid Dynamics Laboratory Modular Ocean Model version 4 (MOM4) with an iterative sea-ice </w:t>
      </w:r>
      <w:r>
        <w:rPr>
          <w:rFonts w:eastAsiaTheme="minorEastAsia" w:cs="Times New Roman"/>
        </w:rPr>
        <w:fldChar w:fldCharType="begin"/>
      </w:r>
      <w:r>
        <w:rPr>
          <w:rFonts w:eastAsiaTheme="minorEastAsia" w:cs="Times New Roman"/>
        </w:rPr>
        <w:instrText xml:space="preserve"> ADDIN EN.CITE &lt;EndNote&gt;&lt;Cite&gt;&lt;Author&gt;Saha&lt;/Author&gt;&lt;Year&gt;2010&lt;/Year&gt;&lt;RecNum&gt;41&lt;/RecNum&gt;&lt;DisplayText&gt;(Saha et al., 2010)&lt;/DisplayText&gt;&lt;record&gt;&lt;rec-number&gt;41&lt;/rec-number&gt;&lt;foreign-keys&gt;&lt;key app="EN" db-id="zwp50xt910fff0easazp9vz6ttxdae029fxf" timestamp="1594313458"&gt;41&lt;/key&gt;&lt;/foreign-keys&gt;&lt;ref-type name="Journal Article"&gt;17&lt;/ref-type&gt;&lt;contributors&gt;&lt;authors&gt;&lt;author&gt;Saha, Suranjana&lt;/author&gt;&lt;author&gt;Moorthi, Shrinivas&lt;/author&gt;&lt;author&gt;Pan, Hua-Lu&lt;/author&gt;&lt;author&gt;Wu, Xingren&lt;/author&gt;&lt;author&gt;Wang, Jiande&lt;/author&gt;&lt;author&gt;Nadiga, Sudhir&lt;/author&gt;&lt;author&gt;Tripp, Patrick&lt;/author&gt;&lt;author&gt;Kistler, Robert&lt;/author&gt;&lt;author&gt;Woollen, John&lt;/author&gt;&lt;author&gt;Behringer, David&lt;/author&gt;&lt;/authors&gt;&lt;/contributors&gt;&lt;titles&gt;&lt;title&gt;The NCEP climate forecast system reanalysis&lt;/title&gt;&lt;secondary-title&gt;Bulletin of the American Meteorological Society&lt;/secondary-title&gt;&lt;/titles&gt;&lt;periodical&gt;&lt;full-title&gt;Bulletin of the American Meteorological Society&lt;/full-title&gt;&lt;/periodical&gt;&lt;pages&gt;1015-1058&lt;/pages&gt;&lt;volume&gt;91&lt;/volume&gt;&lt;number&gt;8&lt;/number&gt;&lt;dates&gt;&lt;year&gt;2010&lt;/year&gt;&lt;/dates&gt;&lt;publisher&gt;American Meteorological Society&lt;/publisher&gt;&lt;isbn&gt;1520-0477&lt;/isbn&gt;&lt;urls&gt;&lt;/urls&gt;&lt;electronic-resource-num&gt;10.1175/2010BAMS3001.1&lt;/electronic-resource-num&gt;&lt;/record&gt;&lt;/Cite&gt;&lt;/EndNote&gt;</w:instrText>
      </w:r>
      <w:r>
        <w:rPr>
          <w:rFonts w:eastAsiaTheme="minorEastAsia" w:cs="Times New Roman"/>
        </w:rPr>
        <w:fldChar w:fldCharType="separate"/>
      </w:r>
      <w:r>
        <w:rPr>
          <w:rFonts w:eastAsiaTheme="minorEastAsia" w:cs="Times New Roman"/>
          <w:noProof/>
        </w:rPr>
        <w:t>(Saha et al., 2010)</w:t>
      </w:r>
      <w:r>
        <w:rPr>
          <w:rFonts w:eastAsiaTheme="minorEastAsia" w:cs="Times New Roman"/>
        </w:rPr>
        <w:fldChar w:fldCharType="end"/>
      </w:r>
      <w:r>
        <w:rPr>
          <w:rFonts w:eastAsiaTheme="minorEastAsia" w:cs="Times New Roman"/>
        </w:rPr>
        <w:t>.</w:t>
      </w:r>
      <w:r w:rsidRPr="0006078A">
        <w:rPr>
          <w:rFonts w:eastAsiaTheme="minorEastAsia" w:cs="Times New Roman"/>
        </w:rPr>
        <w:t xml:space="preserve"> It uses 40 levels in the vertical with a 10-meter resolution from surface down to about 262 meter</w:t>
      </w:r>
      <w:r>
        <w:rPr>
          <w:rFonts w:eastAsiaTheme="minorEastAsia" w:cs="Times New Roman"/>
        </w:rPr>
        <w:t>s</w:t>
      </w:r>
      <w:r w:rsidRPr="0006078A">
        <w:rPr>
          <w:rFonts w:eastAsiaTheme="minorEastAsia" w:cs="Times New Roman"/>
        </w:rPr>
        <w:t xml:space="preserve">. The zonal resolution is 0.5° and a meridional resolution of 0.25° between 10°S and 10°N, gradually increasing through the tropics until becoming fixed at 0.5° poleward of 30°S and 30°N. </w:t>
      </w:r>
    </w:p>
    <w:p w14:paraId="7C0131E1" w14:textId="77777777" w:rsidR="00A2440F" w:rsidRDefault="00A2440F" w:rsidP="00A2440F">
      <w:pPr>
        <w:rPr>
          <w:rFonts w:eastAsiaTheme="minorEastAsia" w:cs="Times New Roman"/>
        </w:rPr>
      </w:pPr>
      <w:r w:rsidRPr="0006078A">
        <w:rPr>
          <w:rFonts w:eastAsiaTheme="minorEastAsia" w:cs="Times New Roman"/>
        </w:rPr>
        <w:t>To make the index the CFSR reanalysis grid points were co-located with the AFSC bottom trawl survey stations. The co-located CFSR oceanic temperature profiles were then linearly interpolated to obtain the temperatures at the depths centers of gravity for 10 cm and 40 cm Pacific cod as determined from the AFSC bottom trawl survey. All co-located grid points were then averaged to get the time series of CFSR temperatures over the period of 1979-20</w:t>
      </w:r>
      <w:r>
        <w:rPr>
          <w:rFonts w:eastAsiaTheme="minorEastAsia" w:cs="Times New Roman"/>
        </w:rPr>
        <w:t>20</w:t>
      </w:r>
      <w:r w:rsidRPr="0006078A">
        <w:rPr>
          <w:rFonts w:eastAsiaTheme="minorEastAsia" w:cs="Times New Roman"/>
        </w:rPr>
        <w:t xml:space="preserve"> (Table </w:t>
      </w:r>
      <w:r w:rsidR="002F6A91">
        <w:rPr>
          <w:rFonts w:eastAsiaTheme="minorEastAsia" w:cs="Times New Roman"/>
        </w:rPr>
        <w:t>3</w:t>
      </w:r>
      <w:r w:rsidRPr="0006078A">
        <w:rPr>
          <w:rFonts w:eastAsiaTheme="minorEastAsia" w:cs="Times New Roman"/>
        </w:rPr>
        <w:t>).</w:t>
      </w:r>
    </w:p>
    <w:p w14:paraId="54E38610" w14:textId="77777777" w:rsidR="00A2440F" w:rsidRPr="0006078A" w:rsidRDefault="00A2440F" w:rsidP="00A2440F">
      <w:pPr>
        <w:pStyle w:val="Heading3"/>
        <w:rPr>
          <w:rFonts w:eastAsiaTheme="minorEastAsia"/>
        </w:rPr>
      </w:pPr>
      <w:r w:rsidRPr="0006078A">
        <w:rPr>
          <w:rFonts w:eastAsiaTheme="minorEastAsia"/>
        </w:rPr>
        <w:t>Sum of annual marine heatwave cumulative intensity index (MHCI)</w:t>
      </w:r>
    </w:p>
    <w:p w14:paraId="379B016F" w14:textId="77777777" w:rsidR="00A2440F" w:rsidRDefault="00A2440F" w:rsidP="00A2440F">
      <w:pPr>
        <w:rPr>
          <w:rFonts w:cs="Times New Roman"/>
        </w:rPr>
      </w:pPr>
      <w:r w:rsidRPr="0006078A">
        <w:rPr>
          <w:rFonts w:eastAsiaTheme="minorEastAsia" w:cs="Times New Roman"/>
        </w:rPr>
        <w:t>The daily sea surface temperatures</w:t>
      </w:r>
      <w:r>
        <w:rPr>
          <w:rFonts w:eastAsiaTheme="minorEastAsia" w:cs="Times New Roman"/>
        </w:rPr>
        <w:t xml:space="preserve"> for 1 January 1981 through 31 December</w:t>
      </w:r>
      <w:r w:rsidRPr="0006078A">
        <w:rPr>
          <w:rFonts w:eastAsiaTheme="minorEastAsia" w:cs="Times New Roman"/>
        </w:rPr>
        <w:t xml:space="preserve"> 20</w:t>
      </w:r>
      <w:r>
        <w:rPr>
          <w:rFonts w:eastAsiaTheme="minorEastAsia" w:cs="Times New Roman"/>
        </w:rPr>
        <w:t>20</w:t>
      </w:r>
      <w:r w:rsidRPr="0006078A">
        <w:rPr>
          <w:rFonts w:eastAsiaTheme="minorEastAsia" w:cs="Times New Roman"/>
        </w:rPr>
        <w:t xml:space="preserve"> were retrieved from the NOAA High-resolution Blended Analysis Data database </w:t>
      </w:r>
      <w:r>
        <w:rPr>
          <w:rFonts w:eastAsiaTheme="minorEastAsia" w:cs="Times New Roman"/>
        </w:rPr>
        <w:fldChar w:fldCharType="begin"/>
      </w:r>
      <w:r>
        <w:rPr>
          <w:rFonts w:eastAsiaTheme="minorEastAsia" w:cs="Times New Roman"/>
        </w:rPr>
        <w:instrText xml:space="preserve"> ADDIN EN.CITE &lt;EndNote&gt;&lt;Cite&gt;&lt;Author&gt;National Oceanic and Atmospheric Administration&lt;/Author&gt;&lt;Year&gt;2017&lt;/Year&gt;&lt;RecNum&gt;35&lt;/RecNum&gt;&lt;DisplayText&gt;(National Oceanic and Atmospheric Administration, 2017)&lt;/DisplayText&gt;&lt;record&gt;&lt;rec-number&gt;35&lt;/rec-number&gt;&lt;foreign-keys&gt;&lt;key app="EN" db-id="zwp50xt910fff0easazp9vz6ttxdae029fxf" timestamp="1594313458"&gt;35&lt;/key&gt;&lt;/foreign-keys&gt;&lt;ref-type name="Web Page"&gt;12&lt;/ref-type&gt;&lt;contributors&gt;&lt;authors&gt;&lt;author&gt;National Oceanic and Atmospheric Administration,&lt;/author&gt;&lt;/authors&gt;&lt;/contributors&gt;&lt;titles&gt;&lt;title&gt;ESRL : PSD : Visualize NOAA High-resolution Blended Analysis Data&lt;/title&gt;&lt;/titles&gt;&lt;dates&gt;&lt;year&gt;2017&lt;/year&gt;&lt;pub-dates&gt;&lt;date&gt;20 November 2017&lt;/date&gt;&lt;/pub-dates&gt;&lt;/dates&gt;&lt;urls&gt;&lt;related-urls&gt;&lt;url&gt;https://www.esrl.noaa.gov/psd/cgi-bin/DataAccess.pl?DB_dataset=NOAA+High-resolution+Blended+Analysis&amp;amp;DB_vid=4865&lt;/url&gt;&lt;/related-urls&gt;&lt;/urls&gt;&lt;/record&gt;&lt;/Cite&gt;&lt;/EndNote&gt;</w:instrText>
      </w:r>
      <w:r>
        <w:rPr>
          <w:rFonts w:eastAsiaTheme="minorEastAsia" w:cs="Times New Roman"/>
        </w:rPr>
        <w:fldChar w:fldCharType="separate"/>
      </w:r>
      <w:r>
        <w:rPr>
          <w:rFonts w:eastAsiaTheme="minorEastAsia" w:cs="Times New Roman"/>
          <w:noProof/>
        </w:rPr>
        <w:t>(National Oceanic and Atmospheric Administration, 2017)</w:t>
      </w:r>
      <w:r>
        <w:rPr>
          <w:rFonts w:eastAsiaTheme="minorEastAsia" w:cs="Times New Roman"/>
        </w:rPr>
        <w:fldChar w:fldCharType="end"/>
      </w:r>
      <w:r w:rsidRPr="0006078A">
        <w:rPr>
          <w:rFonts w:eastAsiaTheme="minorEastAsia" w:cs="Times New Roman"/>
        </w:rPr>
        <w:t xml:space="preserve"> and filtered to only include data from the central Gulf of Alaska between 145°W and 160°W longitude for waters less than 300</w:t>
      </w:r>
      <w:r>
        <w:rPr>
          <w:rFonts w:eastAsiaTheme="minorEastAsia" w:cs="Times New Roman"/>
        </w:rPr>
        <w:t xml:space="preserve"> </w:t>
      </w:r>
      <w:r w:rsidRPr="0006078A">
        <w:rPr>
          <w:rFonts w:eastAsiaTheme="minorEastAsia" w:cs="Times New Roman"/>
        </w:rPr>
        <w:t xml:space="preserve">m in depth. The overall daily mean sea surface temperatures were then calculated for the entire region. These daily mean sea surface temperatures data were processed through the R package </w:t>
      </w:r>
      <w:r w:rsidRPr="00362238">
        <w:rPr>
          <w:rFonts w:eastAsiaTheme="minorEastAsia" w:cs="Times New Roman"/>
          <w:i/>
        </w:rPr>
        <w:t>heatwaveR</w:t>
      </w:r>
      <w:r w:rsidRPr="0006078A">
        <w:rPr>
          <w:rFonts w:eastAsiaTheme="minorEastAsia" w:cs="Times New Roman"/>
        </w:rPr>
        <w:t xml:space="preserve"> </w:t>
      </w:r>
      <w:r>
        <w:rPr>
          <w:rFonts w:eastAsiaTheme="minorEastAsia" w:cs="Times New Roman"/>
        </w:rPr>
        <w:fldChar w:fldCharType="begin"/>
      </w:r>
      <w:r>
        <w:rPr>
          <w:rFonts w:eastAsiaTheme="minorEastAsia" w:cs="Times New Roman"/>
        </w:rPr>
        <w:instrText xml:space="preserve"> ADDIN EN.CITE &lt;EndNote&gt;&lt;Cite&gt;&lt;Author&gt;Schlegel&lt;/Author&gt;&lt;Year&gt;2018&lt;/Year&gt;&lt;RecNum&gt;36&lt;/RecNum&gt;&lt;DisplayText&gt;(Schlegel and Smit, 2018)&lt;/DisplayText&gt;&lt;record&gt;&lt;rec-number&gt;36&lt;/rec-number&gt;&lt;foreign-keys&gt;&lt;key app="EN" db-id="zwp50xt910fff0easazp9vz6ttxdae029fxf" timestamp="1594313458"&gt;36&lt;/key&gt;&lt;/foreign-keys&gt;&lt;ref-type name="Book"&gt;6&lt;/ref-type&gt;&lt;contributors&gt;&lt;authors&gt;&lt;author&gt;Schlegel, R. W.&lt;/author&gt;&lt;author&gt;Smit, A.J.&lt;/author&gt;&lt;/authors&gt;&lt;/contributors&gt;&lt;titles&gt;&lt;title&gt;heatwaveR: Detect heatwaves and cold-spells. R package version 0.3&lt;/title&gt;&lt;/titles&gt;&lt;dates&gt;&lt;year&gt;2018&lt;/year&gt;&lt;/dates&gt;&lt;pub-location&gt;https://CRAN.R-project.org/package=heatwaveR&lt;/pub-location&gt;&lt;urls&gt;&lt;/urls&gt;&lt;/record&gt;&lt;/Cite&gt;&lt;/EndNote&gt;</w:instrText>
      </w:r>
      <w:r>
        <w:rPr>
          <w:rFonts w:eastAsiaTheme="minorEastAsia" w:cs="Times New Roman"/>
        </w:rPr>
        <w:fldChar w:fldCharType="separate"/>
      </w:r>
      <w:r>
        <w:rPr>
          <w:rFonts w:eastAsiaTheme="minorEastAsia" w:cs="Times New Roman"/>
          <w:noProof/>
        </w:rPr>
        <w:t>(Schlegel and Smit, 2018)</w:t>
      </w:r>
      <w:r>
        <w:rPr>
          <w:rFonts w:eastAsiaTheme="minorEastAsia" w:cs="Times New Roman"/>
        </w:rPr>
        <w:fldChar w:fldCharType="end"/>
      </w:r>
      <w:r w:rsidRPr="0006078A">
        <w:rPr>
          <w:rFonts w:eastAsiaTheme="minorEastAsia" w:cs="Times New Roman"/>
        </w:rPr>
        <w:t xml:space="preserve"> to obtain the marine heatwave cumulative intensity </w:t>
      </w:r>
      <w:r>
        <w:rPr>
          <w:rFonts w:eastAsiaTheme="minorEastAsia" w:cs="Times New Roman"/>
        </w:rPr>
        <w:fldChar w:fldCharType="begin"/>
      </w:r>
      <w:r>
        <w:rPr>
          <w:rFonts w:eastAsiaTheme="minorEastAsia" w:cs="Times New Roman"/>
        </w:rPr>
        <w:instrText xml:space="preserve"> ADDIN EN.CITE &lt;EndNote&gt;&lt;Cite&gt;&lt;Author&gt;Hobday&lt;/Author&gt;&lt;Year&gt;2016&lt;/Year&gt;&lt;RecNum&gt;37&lt;/RecNum&gt;&lt;Prefix&gt;MHCI`; &lt;/Prefix&gt;&lt;DisplayText&gt;(MHCI; Hobday et al., 2016)&lt;/DisplayText&gt;&lt;record&gt;&lt;rec-number&gt;37&lt;/rec-number&gt;&lt;foreign-keys&gt;&lt;key app="EN" db-id="zwp50xt910fff0easazp9vz6ttxdae029fxf" timestamp="1594313458"&gt;37&lt;/key&gt;&lt;/foreign-keys&gt;&lt;ref-type name="Journal Article"&gt;17&lt;/ref-type&gt;&lt;contributors&gt;&lt;authors&gt;&lt;author&gt;Hobday, Alistair J&lt;/author&gt;&lt;author&gt;Alexander, Lisa V&lt;/author&gt;&lt;author&gt;Perkins, Sarah E&lt;/author&gt;&lt;author&gt;Smale, Dan A&lt;/author&gt;&lt;author&gt;Straub, Sandra C&lt;/author&gt;&lt;author&gt;Oliver, Eric C J&lt;/author&gt;&lt;author&gt;Benthuysen, Jessica A&lt;/author&gt;&lt;author&gt;Burrows, Michael T&lt;/author&gt;&lt;author&gt;Donat, Markus G&lt;/author&gt;&lt;author&gt;Feng, Ming&lt;/author&gt;&lt;/authors&gt;&lt;/contributors&gt;&lt;titles&gt;&lt;title&gt;A hierarchical approach to defining marine heatwaves&lt;/title&gt;&lt;secondary-title&gt;Progress in Oceanography&lt;/secondary-title&gt;&lt;/titles&gt;&lt;periodical&gt;&lt;full-title&gt;Progress in oceanography&lt;/full-title&gt;&lt;/periodical&gt;&lt;pages&gt;227-238&lt;/pages&gt;&lt;volume&gt;141&lt;/volume&gt;&lt;dates&gt;&lt;year&gt;2016&lt;/year&gt;&lt;/dates&gt;&lt;publisher&gt;Elsevier&lt;/publisher&gt;&lt;isbn&gt;0079-6611&lt;/isbn&gt;&lt;urls&gt;&lt;/urls&gt;&lt;electronic-resource-num&gt;0.1016/j.pocean.2015.12.014&lt;/electronic-resource-num&gt;&lt;/record&gt;&lt;/Cite&gt;&lt;/EndNote&gt;</w:instrText>
      </w:r>
      <w:r>
        <w:rPr>
          <w:rFonts w:eastAsiaTheme="minorEastAsia" w:cs="Times New Roman"/>
        </w:rPr>
        <w:fldChar w:fldCharType="separate"/>
      </w:r>
      <w:r>
        <w:rPr>
          <w:rFonts w:eastAsiaTheme="minorEastAsia" w:cs="Times New Roman"/>
          <w:noProof/>
        </w:rPr>
        <w:t>(MHCI; Hobday et al., 2016)</w:t>
      </w:r>
      <w:r>
        <w:rPr>
          <w:rFonts w:eastAsiaTheme="minorEastAsia" w:cs="Times New Roman"/>
        </w:rPr>
        <w:fldChar w:fldCharType="end"/>
      </w:r>
      <w:r>
        <w:rPr>
          <w:rFonts w:eastAsiaTheme="minorEastAsia" w:cs="Times New Roman"/>
        </w:rPr>
        <w:t xml:space="preserve"> value where we defined a heat</w:t>
      </w:r>
      <w:r w:rsidRPr="0006078A">
        <w:rPr>
          <w:rFonts w:eastAsiaTheme="minorEastAsia" w:cs="Times New Roman"/>
        </w:rPr>
        <w:t>wave as 5 days or more with daily mean sea surface temperatures greater than the 90th percentile of the 1 January 1982 through 31 De</w:t>
      </w:r>
      <w:r>
        <w:rPr>
          <w:rFonts w:eastAsiaTheme="minorEastAsia" w:cs="Times New Roman"/>
        </w:rPr>
        <w:t>cember 2012 time series. The MH</w:t>
      </w:r>
      <w:r w:rsidRPr="0006078A">
        <w:rPr>
          <w:rFonts w:eastAsiaTheme="minorEastAsia" w:cs="Times New Roman"/>
        </w:rPr>
        <w:t>CI were then summed for each year to cre</w:t>
      </w:r>
      <w:r>
        <w:rPr>
          <w:rFonts w:eastAsiaTheme="minorEastAsia" w:cs="Times New Roman"/>
        </w:rPr>
        <w:t xml:space="preserve">ate an annual index of MHCI, </w:t>
      </w:r>
      <w:r w:rsidRPr="0006078A">
        <w:rPr>
          <w:rFonts w:eastAsiaTheme="minorEastAsia" w:cs="Times New Roman"/>
        </w:rPr>
        <w:t xml:space="preserve">summed for each year for the months of January through March, November, and </w:t>
      </w:r>
      <w:r w:rsidRPr="0006078A">
        <w:rPr>
          <w:rFonts w:eastAsiaTheme="minorEastAsia" w:cs="Times New Roman"/>
        </w:rPr>
        <w:lastRenderedPageBreak/>
        <w:t>December to create an annual winter index of MHCI</w:t>
      </w:r>
      <w:r>
        <w:rPr>
          <w:rFonts w:eastAsiaTheme="minorEastAsia" w:cs="Times New Roman"/>
        </w:rPr>
        <w:t>, and summed for February and March to create an annual spawning index of MHCI</w:t>
      </w:r>
      <w:r w:rsidRPr="0006078A">
        <w:rPr>
          <w:rFonts w:eastAsiaTheme="minorEastAsia" w:cs="Times New Roman"/>
        </w:rPr>
        <w:t xml:space="preserve"> (Table </w:t>
      </w:r>
      <w:r w:rsidR="00235543">
        <w:rPr>
          <w:rFonts w:eastAsiaTheme="minorEastAsia" w:cs="Times New Roman"/>
        </w:rPr>
        <w:t>3</w:t>
      </w:r>
      <w:r w:rsidRPr="0006078A">
        <w:rPr>
          <w:rFonts w:eastAsiaTheme="minorEastAsia" w:cs="Times New Roman"/>
        </w:rPr>
        <w:t>).</w:t>
      </w:r>
      <w:r>
        <w:rPr>
          <w:rFonts w:cs="Times New Roman"/>
        </w:rPr>
        <w:t xml:space="preserve"> </w:t>
      </w:r>
    </w:p>
    <w:p w14:paraId="5092CF32" w14:textId="77777777" w:rsidR="00235543" w:rsidRDefault="00235543" w:rsidP="00235543">
      <w:pPr>
        <w:pStyle w:val="Heading2"/>
      </w:pPr>
      <w:r>
        <w:t>Model Configurations</w:t>
      </w:r>
    </w:p>
    <w:p w14:paraId="2B23A322" w14:textId="77777777" w:rsidR="00465229" w:rsidRPr="00465229" w:rsidRDefault="00465229" w:rsidP="00465229">
      <w:r>
        <w:t>Except where noted below the models presented are configured the same as Model 19.1 from Barbeaux et al. (2020), the reference model used to set management advice.</w:t>
      </w:r>
      <w:r w:rsidR="00056BD4">
        <w:t xml:space="preserve"> All ecosystem-link parameters presented are fit with uninformative uniform priors. </w:t>
      </w:r>
    </w:p>
    <w:p w14:paraId="11360D65" w14:textId="77777777" w:rsidR="00A2440F" w:rsidRDefault="00A2440F" w:rsidP="00A2440F">
      <w:pPr>
        <w:pStyle w:val="Heading3"/>
      </w:pPr>
      <w:r>
        <w:t>AFSC longline survey catchability</w:t>
      </w:r>
    </w:p>
    <w:p w14:paraId="61AC9E73" w14:textId="77777777" w:rsidR="00A2440F" w:rsidRDefault="00A2440F" w:rsidP="00A2440F">
      <w:pPr>
        <w:rPr>
          <w:rFonts w:eastAsiaTheme="minorEastAsia"/>
        </w:rPr>
      </w:pPr>
      <w:r w:rsidRPr="00E82830">
        <w:rPr>
          <w:rFonts w:cs="Times New Roman"/>
        </w:rPr>
        <w:t xml:space="preserve">For the base model an ecosystem-linked covariate on AFSC longline survey catchability has been in use since 2017 </w:t>
      </w:r>
      <w:r w:rsidRPr="00E82830">
        <w:rPr>
          <w:rFonts w:cs="Times New Roman"/>
        </w:rPr>
        <w:fldChar w:fldCharType="begin"/>
      </w:r>
      <w:r w:rsidRPr="00E82830">
        <w:rPr>
          <w:rFonts w:cs="Times New Roman"/>
        </w:rPr>
        <w:instrText xml:space="preserve"> ADDIN EN.CITE &lt;EndNote&gt;&lt;Cite&gt;&lt;Author&gt;Barbeaux&lt;/Author&gt;&lt;Year&gt;2016&lt;/Year&gt;&lt;RecNum&gt;53&lt;/RecNum&gt;&lt;DisplayText&gt;(Barbeaux et al., 2016b)&lt;/DisplayText&gt;&lt;record&gt;&lt;rec-number&gt;53&lt;/rec-number&gt;&lt;foreign-keys&gt;&lt;key app="EN" db-id="zwp50xt910fff0easazp9vz6ttxdae029fxf" timestamp="1594313458"&gt;53&lt;/key&gt;&lt;/foreign-keys&gt;&lt;ref-type name="Book Section"&gt;5&lt;/ref-type&gt;&lt;contributors&gt;&lt;authors&gt;&lt;author&gt;Barbeaux, Steven&lt;/author&gt;&lt;author&gt;D&amp;apos;Amar, Teresia&lt;/author&gt;&lt;author&gt;Palsson, Wayne&lt;/author&gt;&lt;/authors&gt;&lt;/contributors&gt;&lt;titles&gt;&lt;title&gt;Assessment of the Pacific cod Stock in the Gulf of Alaska&lt;/title&gt;&lt;secondary-title&gt;Stock assessments and fishery evaluation report for the groundfish resources of the Gulf of Alaska&lt;/secondary-title&gt;&lt;/titles&gt;&lt;dates&gt;&lt;year&gt;2016&lt;/year&gt;&lt;/dates&gt;&lt;publisher&gt;North Pacific Fishery Management Council 605 W. 4th Avenue Suite 306, Anchorage, AK 99501&lt;/publisher&gt;&lt;urls&gt;&lt;related-urls&gt;&lt;url&gt;https://repository.library.noaa.gov/view/noaa/19394&lt;/url&gt;&lt;/related-urls&gt;&lt;/urls&gt;&lt;/record&gt;&lt;/Cite&gt;&lt;/EndNote&gt;</w:instrText>
      </w:r>
      <w:r w:rsidRPr="00E82830">
        <w:rPr>
          <w:rFonts w:cs="Times New Roman"/>
        </w:rPr>
        <w:fldChar w:fldCharType="separate"/>
      </w:r>
      <w:r w:rsidRPr="00E82830">
        <w:rPr>
          <w:rFonts w:cs="Times New Roman"/>
          <w:noProof/>
        </w:rPr>
        <w:t>(Barbeaux et al., 201</w:t>
      </w:r>
      <w:r w:rsidR="00465229">
        <w:rPr>
          <w:rFonts w:cs="Times New Roman"/>
          <w:noProof/>
        </w:rPr>
        <w:t>6</w:t>
      </w:r>
      <w:r w:rsidRPr="00E82830">
        <w:rPr>
          <w:rFonts w:cs="Times New Roman"/>
          <w:noProof/>
        </w:rPr>
        <w:t>)</w:t>
      </w:r>
      <w:r w:rsidRPr="00E82830">
        <w:rPr>
          <w:rFonts w:cs="Times New Roman"/>
        </w:rPr>
        <w:fldChar w:fldCharType="end"/>
      </w:r>
      <w:r w:rsidRPr="00E82830">
        <w:rPr>
          <w:rFonts w:cs="Times New Roman"/>
        </w:rPr>
        <w:t xml:space="preserve"> and will continue to be used in </w:t>
      </w:r>
      <w:r w:rsidR="007B3729">
        <w:rPr>
          <w:rFonts w:cs="Times New Roman"/>
        </w:rPr>
        <w:t xml:space="preserve">all of </w:t>
      </w:r>
      <w:r w:rsidRPr="00E82830">
        <w:rPr>
          <w:rFonts w:cs="Times New Roman"/>
        </w:rPr>
        <w:t xml:space="preserve">the models used in this study.  </w:t>
      </w:r>
      <w:r>
        <w:rPr>
          <w:rFonts w:cs="Times New Roman"/>
        </w:rPr>
        <w:t>Annual c</w:t>
      </w:r>
      <w:r w:rsidRPr="00E82830">
        <w:rPr>
          <w:rFonts w:cs="Times New Roman"/>
        </w:rPr>
        <w:t>atchability</w:t>
      </w:r>
      <w:r>
        <w:rPr>
          <w:rFonts w:cs="Times New Roman"/>
        </w:rPr>
        <w:t>,</w:t>
      </w:r>
      <w:r w:rsidRPr="00E82830">
        <w:rPr>
          <w:rFonts w:cs="Times New Roman"/>
        </w:rPr>
        <w:t xml:space="preserve"> Q</w:t>
      </w:r>
      <w:r w:rsidRPr="00E82830">
        <w:rPr>
          <w:rFonts w:cs="Times New Roman"/>
          <w:vertAlign w:val="subscript"/>
        </w:rPr>
        <w:t>y</w:t>
      </w:r>
      <w:r>
        <w:rPr>
          <w:rFonts w:cs="Times New Roman"/>
        </w:rPr>
        <w:t>,</w:t>
      </w:r>
      <w:r w:rsidRPr="00E82830">
        <w:rPr>
          <w:rFonts w:cs="Times New Roman"/>
        </w:rPr>
        <w:t xml:space="preserve"> was modeled </w:t>
      </w:r>
      <w:r>
        <w:rPr>
          <w:rFonts w:cs="Times New Roman"/>
        </w:rPr>
        <w:t xml:space="preserve">using a multiplicative link </w:t>
      </w:r>
      <w:r w:rsidRPr="00E82830">
        <w:rPr>
          <w:rFonts w:cs="Times New Roman"/>
        </w:rPr>
        <w:t>as:</w:t>
      </w:r>
      <w:r>
        <w:t xml:space="preserve"> </w:t>
      </w:r>
    </w:p>
    <w:p w14:paraId="36479BE9" w14:textId="77777777" w:rsidR="00A2440F" w:rsidRPr="00E82830" w:rsidRDefault="00A2440F" w:rsidP="00A2440F">
      <w:pPr>
        <w:jc w:val="center"/>
        <w:rPr>
          <w:rFonts w:eastAsiaTheme="minorEastAsia" w:cs="Times New Roman"/>
        </w:rPr>
      </w:pPr>
      <m:oMathPara>
        <m:oMath>
          <m:r>
            <m:rPr>
              <m:sty m:val="p"/>
            </m:rPr>
            <w:rPr>
              <w:rFonts w:ascii="Cambria Math" w:eastAsiaTheme="minorEastAsia" w:hAnsi="Cambria Math" w:cs="Times New Roman"/>
            </w:rPr>
            <w:br/>
          </m:r>
          <m:r>
            <w:rPr>
              <w:rFonts w:ascii="Cambria Math" w:eastAsiaTheme="minorEastAsia" w:hAnsi="Cambria Math" w:cs="Times New Roman"/>
            </w:rPr>
            <m:t>log</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Q</m:t>
                  </m:r>
                </m:e>
                <m:sub>
                  <m:r>
                    <m:rPr>
                      <m:sty m:val="p"/>
                    </m:rPr>
                    <w:rPr>
                      <w:rFonts w:ascii="Cambria Math" w:eastAsiaTheme="minorEastAsia" w:hAnsi="Cambria Math" w:cs="Times New Roman"/>
                    </w:rPr>
                    <m:t>y</m:t>
                  </m:r>
                </m:sub>
              </m:sSub>
            </m:e>
          </m:d>
          <m:r>
            <m:rPr>
              <m:sty m:val="p"/>
            </m:rPr>
            <w:rPr>
              <w:rFonts w:ascii="Cambria Math" w:eastAsiaTheme="minorEastAsia" w:hAnsi="Cambria Math" w:cs="Times New Roman"/>
            </w:rPr>
            <m:t>=log</m:t>
          </m:r>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Q</m:t>
                  </m:r>
                </m:e>
              </m:acc>
            </m:e>
          </m:d>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α</m:t>
              </m:r>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Jy</m:t>
                  </m:r>
                </m:sub>
              </m:sSub>
            </m:sup>
          </m:sSup>
        </m:oMath>
      </m:oMathPara>
      <w:r>
        <w:rPr>
          <w:rFonts w:eastAsiaTheme="minorEastAsia" w:cs="Times New Roman"/>
        </w:rPr>
        <w:t>,</w:t>
      </w:r>
    </w:p>
    <w:p w14:paraId="74351654" w14:textId="77777777" w:rsidR="00A2440F" w:rsidRPr="00041AA4" w:rsidRDefault="00A2440F" w:rsidP="00A2440F">
      <w:pPr>
        <w:rPr>
          <w:rFonts w:eastAsiaTheme="minorEastAsia" w:cs="Times New Roman"/>
        </w:rPr>
      </w:pPr>
      <w:r>
        <w:rPr>
          <w:rFonts w:eastAsiaTheme="minorEastAsia" w:cs="Times New Roman"/>
        </w:rPr>
        <w:t>w</w:t>
      </w:r>
      <w:r w:rsidRPr="00E82830">
        <w:rPr>
          <w:rFonts w:eastAsiaTheme="minorEastAsia" w:cs="Times New Roman"/>
        </w:rPr>
        <w:t xml:space="preserve">here </w:t>
      </w:r>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oMath>
      <w:r w:rsidRPr="00E82830">
        <w:rPr>
          <w:rFonts w:eastAsiaTheme="minorEastAsia" w:cs="Times New Roman"/>
        </w:rPr>
        <w:t xml:space="preserve"> is the mean catchability for the AFSC longline survey for 1977 through 2020, α is the ecosystem link parameter </w:t>
      </w:r>
      <w:r w:rsidR="00056BD4">
        <w:rPr>
          <w:rFonts w:eastAsiaTheme="minorEastAsia" w:cs="Times New Roman"/>
        </w:rPr>
        <w:t xml:space="preserve">fit with an uninformative prior, </w:t>
      </w:r>
      <w:r w:rsidRPr="00E82830">
        <w:rPr>
          <w:rFonts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Jy</m:t>
            </m:r>
          </m:sub>
        </m:sSub>
      </m:oMath>
      <w:r w:rsidRPr="00E82830">
        <w:rPr>
          <w:rFonts w:eastAsiaTheme="minorEastAsia" w:cs="Times New Roman"/>
        </w:rPr>
        <w:t xml:space="preserve"> is the June CFSR bottom temperature anomal</w:t>
      </w:r>
      <w:r>
        <w:rPr>
          <w:rFonts w:eastAsiaTheme="minorEastAsia" w:cs="Times New Roman"/>
        </w:rPr>
        <w:t>y in the Central GOA in year y.</w:t>
      </w:r>
    </w:p>
    <w:p w14:paraId="33A688CE" w14:textId="77777777" w:rsidR="00A2440F" w:rsidRPr="00E54FAB" w:rsidRDefault="00A2440F" w:rsidP="00A2440F">
      <w:pPr>
        <w:pStyle w:val="Heading3"/>
      </w:pPr>
      <w:r w:rsidRPr="00E54FAB">
        <w:t>Growth</w:t>
      </w:r>
    </w:p>
    <w:p w14:paraId="16DB1D15" w14:textId="77777777" w:rsidR="00A2440F" w:rsidRPr="00E82830" w:rsidRDefault="00A2440F" w:rsidP="00A2440F">
      <w:pPr>
        <w:rPr>
          <w:rFonts w:cs="Times New Roman"/>
        </w:rPr>
      </w:pPr>
      <w:r w:rsidRPr="00E82830">
        <w:rPr>
          <w:rFonts w:cs="Times New Roman"/>
        </w:rPr>
        <w:t>For the base model</w:t>
      </w:r>
      <w:r w:rsidR="00A82532">
        <w:rPr>
          <w:rFonts w:cs="Times New Roman"/>
        </w:rPr>
        <w:t xml:space="preserve"> (19.1), </w:t>
      </w:r>
      <w:r w:rsidR="00235543">
        <w:rPr>
          <w:rFonts w:cs="Times New Roman"/>
        </w:rPr>
        <w:t>21.1a</w:t>
      </w:r>
      <w:r w:rsidR="00A82532">
        <w:rPr>
          <w:rFonts w:cs="Times New Roman"/>
        </w:rPr>
        <w:t>,</w:t>
      </w:r>
      <w:r w:rsidR="00235543">
        <w:rPr>
          <w:rFonts w:cs="Times New Roman"/>
        </w:rPr>
        <w:t xml:space="preserve"> 21.1b, and 21.1c</w:t>
      </w:r>
      <w:r w:rsidRPr="00E82830">
        <w:rPr>
          <w:rFonts w:cs="Times New Roman"/>
        </w:rPr>
        <w:t xml:space="preserve"> length at age,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m:t>
            </m:r>
          </m:sub>
        </m:sSub>
      </m:oMath>
      <w:r w:rsidRPr="00E82830">
        <w:rPr>
          <w:rFonts w:cs="Times New Roman"/>
        </w:rPr>
        <w:t>, w</w:t>
      </w:r>
      <w:r w:rsidR="00E01D17">
        <w:rPr>
          <w:rFonts w:cs="Times New Roman"/>
        </w:rPr>
        <w:t xml:space="preserve">ere modeled as </w:t>
      </w:r>
      <w:r w:rsidRPr="00E82830">
        <w:rPr>
          <w:rFonts w:cs="Times New Roman"/>
        </w:rPr>
        <w:t>three parameter von Bertalanffy growth model</w:t>
      </w:r>
      <w:r w:rsidR="00E01D17">
        <w:rPr>
          <w:rFonts w:cs="Times New Roman"/>
        </w:rPr>
        <w:t>s</w:t>
      </w:r>
      <w:r w:rsidRPr="00E82830">
        <w:rPr>
          <w:rFonts w:cs="Times New Roman"/>
        </w:rPr>
        <w:t xml:space="preserve"> with length in June,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w:rPr>
                <w:rFonts w:ascii="Cambria Math" w:eastAsiaTheme="minorEastAsia" w:hAnsi="Cambria Math" w:cs="Times New Roman"/>
              </w:rPr>
              <m:t>1</m:t>
            </m:r>
          </m:sub>
        </m:sSub>
      </m:oMath>
      <w:r w:rsidRPr="00E82830">
        <w:rPr>
          <w:rFonts w:eastAsiaTheme="minorEastAsia" w:cs="Times New Roman"/>
        </w:rPr>
        <w:t>, maximum asymptotic length, L</w:t>
      </w:r>
      <w:r w:rsidRPr="00E82830">
        <w:rPr>
          <w:rFonts w:eastAsiaTheme="minorEastAsia" w:cs="Times New Roman"/>
          <w:vertAlign w:val="subscript"/>
        </w:rPr>
        <w:t>2</w:t>
      </w:r>
      <w:r w:rsidRPr="00E82830">
        <w:rPr>
          <w:rFonts w:eastAsiaTheme="minorEastAsia" w:cs="Times New Roman"/>
        </w:rPr>
        <w:t>, and growth rate, k,</w:t>
      </w:r>
      <w:r w:rsidRPr="00E82830">
        <w:rPr>
          <w:rFonts w:cs="Times New Roman"/>
        </w:rPr>
        <w:t xml:space="preserve"> as:</w:t>
      </w:r>
    </w:p>
    <w:p w14:paraId="6EF764B9" w14:textId="77777777" w:rsidR="00A82532" w:rsidRDefault="00056BD4" w:rsidP="00A82532">
      <w:pPr>
        <w:jc w:val="center"/>
        <w:rPr>
          <w:rFonts w:eastAsiaTheme="minorEastAsia"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m:t>
            </m:r>
          </m:sub>
        </m:sSub>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e>
            </m:d>
            <m:r>
              <m:rPr>
                <m:sty m:val="p"/>
              </m:rPr>
              <w:rPr>
                <w:rFonts w:ascii="Cambria Math" w:hAnsi="Cambria Math" w:cs="Times New Roman"/>
              </w:rPr>
              <m:t>e</m:t>
            </m:r>
          </m:e>
          <m:sup>
            <m:r>
              <m:rPr>
                <m:sty m:val="p"/>
              </m:rPr>
              <w:rPr>
                <w:rFonts w:ascii="Cambria Math" w:hAnsi="Cambria Math" w:cs="Times New Roman"/>
              </w:rPr>
              <m:t>-ak</m:t>
            </m:r>
          </m:sup>
        </m:sSup>
      </m:oMath>
      <w:r w:rsidR="00A2440F" w:rsidRPr="00E82830">
        <w:rPr>
          <w:rFonts w:eastAsiaTheme="minorEastAsia" w:cs="Times New Roman"/>
        </w:rPr>
        <w:t xml:space="preserve">, </w:t>
      </w:r>
    </w:p>
    <w:p w14:paraId="23E012F5" w14:textId="77777777" w:rsidR="00A2440F" w:rsidRPr="00E82830" w:rsidRDefault="00A2440F" w:rsidP="00A82532">
      <w:pPr>
        <w:rPr>
          <w:rFonts w:eastAsiaTheme="minorEastAsia" w:cs="Times New Roman"/>
        </w:rPr>
      </w:pPr>
      <w:r w:rsidRPr="00E82830">
        <w:rPr>
          <w:rFonts w:eastAsiaTheme="minorEastAsia" w:cs="Times New Roman"/>
        </w:rPr>
        <w:t>where a is age.</w:t>
      </w:r>
    </w:p>
    <w:p w14:paraId="6643FD52" w14:textId="77777777" w:rsidR="00A2440F" w:rsidRPr="00E82830" w:rsidRDefault="00A2440F" w:rsidP="00A2440F">
      <w:pPr>
        <w:rPr>
          <w:rFonts w:cs="Times New Roman"/>
        </w:rPr>
      </w:pPr>
      <w:r w:rsidRPr="00E82830">
        <w:rPr>
          <w:rFonts w:cs="Times New Roman"/>
        </w:rPr>
        <w:t>For the ecosystem-linked model</w:t>
      </w:r>
      <w:r w:rsidR="00A82532">
        <w:rPr>
          <w:rFonts w:cs="Times New Roman"/>
        </w:rPr>
        <w:t>s 21.</w:t>
      </w:r>
      <w:r w:rsidR="00235543">
        <w:rPr>
          <w:rFonts w:cs="Times New Roman"/>
        </w:rPr>
        <w:t>1d</w:t>
      </w:r>
      <w:r w:rsidR="00A82532">
        <w:rPr>
          <w:rFonts w:cs="Times New Roman"/>
        </w:rPr>
        <w:t>, 21.</w:t>
      </w:r>
      <w:r w:rsidR="00235543">
        <w:rPr>
          <w:rFonts w:cs="Times New Roman"/>
        </w:rPr>
        <w:t>1e</w:t>
      </w:r>
      <w:r w:rsidR="00A82532">
        <w:rPr>
          <w:rFonts w:cs="Times New Roman"/>
        </w:rPr>
        <w:t>, 21.</w:t>
      </w:r>
      <w:r w:rsidR="00235543">
        <w:rPr>
          <w:rFonts w:cs="Times New Roman"/>
        </w:rPr>
        <w:t xml:space="preserve">1f, </w:t>
      </w:r>
      <w:r w:rsidR="00A82532">
        <w:rPr>
          <w:rFonts w:cs="Times New Roman"/>
        </w:rPr>
        <w:t>21.</w:t>
      </w:r>
      <w:r w:rsidR="00235543">
        <w:rPr>
          <w:rFonts w:cs="Times New Roman"/>
        </w:rPr>
        <w:t>5</w:t>
      </w:r>
      <w:r w:rsidR="00A82532">
        <w:rPr>
          <w:rFonts w:cs="Times New Roman"/>
        </w:rPr>
        <w:t>a</w:t>
      </w:r>
      <w:r w:rsidR="00235543">
        <w:rPr>
          <w:rFonts w:cs="Times New Roman"/>
        </w:rPr>
        <w:t xml:space="preserve"> and 21.5b</w:t>
      </w:r>
      <w:r w:rsidRPr="00E82830">
        <w:rPr>
          <w:rFonts w:cs="Times New Roman"/>
        </w:rPr>
        <w:t xml:space="preserve"> length at age for each year,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ay</m:t>
            </m:r>
          </m:sub>
        </m:sSub>
      </m:oMath>
      <w:r w:rsidRPr="00E82830">
        <w:rPr>
          <w:rFonts w:cs="Times New Roman"/>
        </w:rPr>
        <w:t>, w</w:t>
      </w:r>
      <w:r w:rsidR="00E01D17">
        <w:rPr>
          <w:rFonts w:cs="Times New Roman"/>
        </w:rPr>
        <w:t xml:space="preserve">ere modeled as </w:t>
      </w:r>
      <w:r>
        <w:rPr>
          <w:rFonts w:cs="Times New Roman"/>
        </w:rPr>
        <w:t>six</w:t>
      </w:r>
      <w:r w:rsidRPr="00E82830">
        <w:rPr>
          <w:rFonts w:cs="Times New Roman"/>
        </w:rPr>
        <w:t xml:space="preserve"> parameter von Bertalanffy growth model</w:t>
      </w:r>
      <w:r w:rsidR="00FD287C">
        <w:rPr>
          <w:rFonts w:cs="Times New Roman"/>
        </w:rPr>
        <w:t>e</w:t>
      </w:r>
      <w:r w:rsidR="00E01D17">
        <w:rPr>
          <w:rFonts w:cs="Times New Roman"/>
        </w:rPr>
        <w:t>d</w:t>
      </w:r>
      <w:r w:rsidRPr="00E82830">
        <w:rPr>
          <w:rFonts w:cs="Times New Roman"/>
        </w:rPr>
        <w:t xml:space="preserve"> with annual water temperature covariates on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oMath>
      <w:r>
        <w:rPr>
          <w:rFonts w:eastAsiaTheme="minorEastAsia" w:cs="Times New Roman"/>
        </w:rPr>
        <w:t xml:space="preserve">, </w:t>
      </w:r>
      <w:r w:rsidRPr="00E82830">
        <w:rPr>
          <w:rFonts w:eastAsiaTheme="minorEastAsia" w:cs="Times New Roman"/>
        </w:rPr>
        <w:t>and k</w:t>
      </w:r>
      <w:r w:rsidRPr="00E82830">
        <w:rPr>
          <w:rFonts w:cs="Times New Roman"/>
        </w:rPr>
        <w:t xml:space="preserve"> as:</w:t>
      </w:r>
    </w:p>
    <w:p w14:paraId="595A1518" w14:textId="77777777" w:rsidR="00A2440F" w:rsidRPr="00E82830" w:rsidRDefault="00056BD4" w:rsidP="00A2440F">
      <w:pPr>
        <w:rPr>
          <w:rFonts w:eastAsiaTheme="minorEastAsia" w:cs="Times New Roman"/>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ay</m:t>
              </m:r>
            </m:sub>
          </m:sSub>
          <m:r>
            <m:rPr>
              <m:sty m:val="p"/>
            </m:rPr>
            <w:rPr>
              <w:rFonts w:ascii="Cambria Math" w:hAnsi="Cambria Math" w:cs="Times New Roman"/>
            </w:rPr>
            <m:t>=</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2y</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2y</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1y</m:t>
                      </m:r>
                    </m:sub>
                  </m:sSub>
                </m:e>
              </m:d>
              <m:r>
                <m:rPr>
                  <m:sty m:val="p"/>
                </m:rPr>
                <w:rPr>
                  <w:rFonts w:ascii="Cambria Math" w:hAnsi="Cambria Math" w:cs="Times New Roman"/>
                </w:rPr>
                <m:t>e</m:t>
              </m:r>
            </m:e>
            <m:sup>
              <m:r>
                <m:rPr>
                  <m:sty m:val="p"/>
                </m:rPr>
                <w:rPr>
                  <w:rFonts w:ascii="Cambria Math" w:hAnsi="Cambria Math" w:cs="Times New Roman"/>
                </w:rPr>
                <m:t>-ak</m:t>
              </m:r>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e</m:t>
                      </m:r>
                    </m:e>
                    <m:sup>
                      <m:sSub>
                        <m:sSubPr>
                          <m:ctrlPr>
                            <w:rPr>
                              <w:rFonts w:ascii="Cambria Math" w:hAnsi="Cambria Math" w:cs="Times New Roman"/>
                            </w:rPr>
                          </m:ctrlPr>
                        </m:sSubPr>
                        <m:e>
                          <m:r>
                            <m:rPr>
                              <m:sty m:val="p"/>
                            </m:rPr>
                            <w:rPr>
                              <w:rFonts w:ascii="Cambria Math" w:hAnsi="Cambria Math" w:cs="Times New Roman"/>
                            </w:rPr>
                            <m:t>φf</m:t>
                          </m:r>
                        </m:e>
                        <m:sub>
                          <m:r>
                            <m:rPr>
                              <m:sty m:val="p"/>
                            </m:rPr>
                            <w:rPr>
                              <w:rFonts w:ascii="Cambria Math" w:hAnsi="Cambria Math" w:cs="Times New Roman"/>
                            </w:rPr>
                            <m:t>Jy</m:t>
                          </m:r>
                        </m:sub>
                      </m:sSub>
                    </m:sup>
                  </m:sSup>
                </m:e>
              </m:d>
            </m:sup>
          </m:sSup>
        </m:oMath>
      </m:oMathPara>
    </w:p>
    <w:p w14:paraId="6FE81F8B" w14:textId="77777777" w:rsidR="00A2440F" w:rsidRPr="00E82830" w:rsidRDefault="00A2440F" w:rsidP="00A2440F">
      <w:pPr>
        <w:rPr>
          <w:rFonts w:eastAsiaTheme="minorEastAsia" w:cs="Times New Roman"/>
        </w:rPr>
      </w:pPr>
    </w:p>
    <w:p w14:paraId="370F11EE" w14:textId="77777777" w:rsidR="00A2440F" w:rsidRPr="00411942" w:rsidRDefault="00056BD4" w:rsidP="00A2440F">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1y</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rPr>
                  </m:ctrlPr>
                </m:dPr>
                <m:e>
                  <m:r>
                    <w:rPr>
                      <w:rFonts w:ascii="Cambria Math" w:hAnsi="Cambria Math" w:cs="Times New Roman"/>
                    </w:rPr>
                    <m:t>γ</m:t>
                  </m:r>
                  <m:f>
                    <m:fPr>
                      <m:ctrlPr>
                        <w:rPr>
                          <w:rFonts w:ascii="Cambria Math" w:hAnsi="Cambria Math" w:cs="Times New Roman"/>
                        </w:rPr>
                      </m:ctrlPr>
                    </m:fPr>
                    <m:num>
                      <m:sSup>
                        <m:sSupPr>
                          <m:ctrlPr>
                            <w:rPr>
                              <w:rFonts w:ascii="Cambria Math" w:hAnsi="Cambria Math" w:cs="Times New Roman"/>
                            </w:rPr>
                          </m:ctrlPr>
                        </m:sSupPr>
                        <m:e>
                          <m:r>
                            <m:rPr>
                              <m:sty m:val="p"/>
                            </m:rP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0.2494+0.3216</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r>
                                <w:rPr>
                                  <w:rFonts w:ascii="Cambria Math" w:hAnsi="Cambria Math" w:cs="Times New Roman"/>
                                </w:rPr>
                                <m:t>-0.0069</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e>
                                <m:sup>
                                  <m:r>
                                    <w:rPr>
                                      <w:rFonts w:ascii="Cambria Math" w:hAnsi="Cambria Math" w:cs="Times New Roman"/>
                                    </w:rPr>
                                    <m:t>2</m:t>
                                  </m:r>
                                </m:sup>
                              </m:sSup>
                              <m:r>
                                <w:rPr>
                                  <w:rFonts w:ascii="Cambria Math" w:hAnsi="Cambria Math" w:cs="Times New Roman"/>
                                </w:rPr>
                                <m:t>-0.0004</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e>
                                  </m:d>
                                </m:e>
                                <m:sup>
                                  <m:r>
                                    <w:rPr>
                                      <w:rFonts w:ascii="Cambria Math" w:hAnsi="Cambria Math" w:cs="Times New Roman"/>
                                    </w:rPr>
                                    <m:t>3</m:t>
                                  </m:r>
                                </m:sup>
                              </m:sSup>
                            </m:e>
                          </m:d>
                        </m:sup>
                      </m:sSup>
                    </m:num>
                    <m:den>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0.2494+0.3216</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r>
                                <w:rPr>
                                  <w:rFonts w:ascii="Cambria Math" w:hAnsi="Cambria Math" w:cs="Times New Roman"/>
                                </w:rPr>
                                <m:t>-0.0069</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e>
                                <m:sup>
                                  <m:r>
                                    <w:rPr>
                                      <w:rFonts w:ascii="Cambria Math" w:hAnsi="Cambria Math" w:cs="Times New Roman"/>
                                    </w:rPr>
                                    <m:t>2</m:t>
                                  </m:r>
                                </m:sup>
                              </m:sSup>
                              <m:r>
                                <w:rPr>
                                  <w:rFonts w:ascii="Cambria Math" w:hAnsi="Cambria Math" w:cs="Times New Roman"/>
                                </w:rPr>
                                <m:t>-0.0004</m:t>
                              </m:r>
                              <m:sSup>
                                <m:sSupPr>
                                  <m:ctrlPr>
                                    <w:rPr>
                                      <w:rFonts w:ascii="Cambria Math" w:hAnsi="Cambria Math" w:cs="Times New Roman"/>
                                      <w:i/>
                                    </w:rPr>
                                  </m:ctrlPr>
                                </m:sSupPr>
                                <m:e>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t</m:t>
                                          </m:r>
                                        </m:e>
                                      </m:acc>
                                    </m:e>
                                  </m:d>
                                </m:e>
                                <m:sup>
                                  <m:r>
                                    <w:rPr>
                                      <w:rFonts w:ascii="Cambria Math" w:hAnsi="Cambria Math" w:cs="Times New Roman"/>
                                    </w:rPr>
                                    <m:t>3</m:t>
                                  </m:r>
                                </m:sup>
                              </m:sSup>
                            </m:e>
                          </m:d>
                        </m:sup>
                      </m:sSup>
                    </m:den>
                  </m:f>
                </m:e>
              </m:d>
            </m:sup>
          </m:sSup>
        </m:oMath>
      </m:oMathPara>
    </w:p>
    <w:p w14:paraId="582FA9CE" w14:textId="77777777" w:rsidR="00A2440F" w:rsidRPr="00E82830" w:rsidRDefault="00056BD4" w:rsidP="00A2440F">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2y</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υ</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Jy</m:t>
                  </m:r>
                </m:sub>
              </m:sSub>
            </m:sup>
          </m:sSup>
        </m:oMath>
      </m:oMathPara>
    </w:p>
    <w:p w14:paraId="37923594" w14:textId="77777777" w:rsidR="00A2440F" w:rsidRPr="00041AA4" w:rsidRDefault="00A2440F" w:rsidP="00A2440F">
      <w:pPr>
        <w:rPr>
          <w:rFonts w:eastAsiaTheme="minorEastAsia" w:cs="Times New Roman"/>
        </w:rPr>
      </w:pPr>
      <w:r w:rsidRPr="00E82830">
        <w:rPr>
          <w:rFonts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f</m:t>
            </m:r>
          </m:e>
          <m:sub>
            <m:r>
              <m:rPr>
                <m:sty m:val="p"/>
              </m:rPr>
              <w:rPr>
                <w:rFonts w:ascii="Cambria Math" w:eastAsiaTheme="minorEastAsia" w:hAnsi="Cambria Math" w:cs="Times New Roman"/>
              </w:rPr>
              <m:t>Jy</m:t>
            </m:r>
          </m:sub>
        </m:sSub>
      </m:oMath>
      <w:r w:rsidRPr="00E82830">
        <w:rPr>
          <w:rFonts w:eastAsiaTheme="minorEastAsia" w:cs="Times New Roman"/>
        </w:rPr>
        <w:t xml:space="preserve"> is the June bottom temperature anomaly in the Central GOA (described above) in year y, γ is the temperature anomaly </w:t>
      </w:r>
      <w:r>
        <w:rPr>
          <w:rFonts w:eastAsiaTheme="minorEastAsia" w:cs="Times New Roman"/>
        </w:rPr>
        <w:t>link parameters f</w:t>
      </w:r>
      <w:r w:rsidRPr="00E82830">
        <w:rPr>
          <w:rFonts w:eastAsiaTheme="minorEastAsia" w:cs="Times New Roman"/>
        </w:rPr>
        <w:t xml:space="preserve">or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w:rPr>
                <w:rFonts w:ascii="Cambria Math" w:eastAsiaTheme="minorEastAsia" w:hAnsi="Cambria Math" w:cs="Times New Roman"/>
              </w:rPr>
              <m:t>1</m:t>
            </m:r>
          </m:sub>
        </m:sSub>
      </m:oMath>
      <w:r w:rsidRPr="00E82830">
        <w:rPr>
          <w:rFonts w:eastAsiaTheme="minorEastAsia" w:cs="Times New Roman"/>
        </w:rPr>
        <w:t xml:space="preserve"> and an index of the ratio of the annual June temperature, </w:t>
      </w:r>
      <m:oMath>
        <m:acc>
          <m:accPr>
            <m:chr m:val="̅"/>
            <m:ctrlPr>
              <w:rPr>
                <w:rFonts w:ascii="Cambria Math" w:eastAsiaTheme="minorEastAsia" w:hAnsi="Cambria Math" w:cs="Times New Roman"/>
                <w:i/>
              </w:rPr>
            </m:ctrlPr>
          </m:accPr>
          <m:e>
            <m:r>
              <w:rPr>
                <w:rFonts w:ascii="Cambria Math" w:eastAsiaTheme="minorEastAsia" w:hAnsi="Cambria Math" w:cs="Times New Roman"/>
              </w:rPr>
              <m:t>t</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Jy</m:t>
            </m:r>
          </m:sub>
        </m:sSub>
      </m:oMath>
      <w:r w:rsidRPr="00E82830">
        <w:rPr>
          <w:rFonts w:eastAsiaTheme="minorEastAsia" w:cs="Times New Roman"/>
        </w:rPr>
        <w:t xml:space="preserve">, dependent juvenile growth (Laurel </w:t>
      </w:r>
      <w:r w:rsidRPr="00E82830">
        <w:rPr>
          <w:rFonts w:eastAsiaTheme="minorEastAsia" w:cs="Times New Roman"/>
          <w:i/>
        </w:rPr>
        <w:t>et al.</w:t>
      </w:r>
      <w:r w:rsidRPr="00E82830">
        <w:rPr>
          <w:rFonts w:eastAsiaTheme="minorEastAsia" w:cs="Times New Roman"/>
        </w:rPr>
        <w:t xml:space="preserve"> 2015) for a given year over the growth in June for the mean temperature for 1982-2012, </w:t>
      </w:r>
      <m:oMath>
        <m:acc>
          <m:accPr>
            <m:chr m:val="̅"/>
            <m:ctrlPr>
              <w:rPr>
                <w:rFonts w:ascii="Cambria Math" w:eastAsiaTheme="minorEastAsia" w:hAnsi="Cambria Math" w:cs="Times New Roman"/>
                <w:i/>
              </w:rPr>
            </m:ctrlPr>
          </m:accPr>
          <m:e>
            <m:r>
              <w:rPr>
                <w:rFonts w:ascii="Cambria Math" w:eastAsiaTheme="minorEastAsia" w:hAnsi="Cambria Math" w:cs="Times New Roman"/>
              </w:rPr>
              <m:t>t</m:t>
            </m:r>
          </m:e>
        </m:acc>
      </m:oMath>
      <w:r w:rsidRPr="00E82830">
        <w:rPr>
          <w:rFonts w:eastAsiaTheme="minorEastAsia" w:cs="Times New Roman"/>
        </w:rPr>
        <w:t xml:space="preserve">, </w:t>
      </w:r>
      <w:r>
        <w:rPr>
          <w:rFonts w:eastAsiaTheme="minorEastAsia" w:cs="Times New Roman"/>
        </w:rPr>
        <w:t>υ is the temperature anomaly link parameter for L</w:t>
      </w:r>
      <w:r w:rsidRPr="006E21B2">
        <w:rPr>
          <w:rFonts w:eastAsiaTheme="minorEastAsia" w:cs="Times New Roman"/>
          <w:vertAlign w:val="subscript"/>
        </w:rPr>
        <w:t>2</w:t>
      </w:r>
      <w:r>
        <w:rPr>
          <w:rFonts w:eastAsiaTheme="minorEastAsia" w:cs="Times New Roman"/>
        </w:rPr>
        <w:t xml:space="preserve">, </w:t>
      </w:r>
      <w:r w:rsidRPr="00E82830">
        <w:rPr>
          <w:rFonts w:eastAsiaTheme="minorEastAsia" w:cs="Times New Roman"/>
        </w:rPr>
        <w:t xml:space="preserve">and φ the temperature anomaly </w:t>
      </w:r>
      <w:r>
        <w:rPr>
          <w:rFonts w:eastAsiaTheme="minorEastAsia" w:cs="Times New Roman"/>
        </w:rPr>
        <w:t>link parameter for</w:t>
      </w:r>
      <w:r w:rsidRPr="00E82830">
        <w:rPr>
          <w:rFonts w:eastAsiaTheme="minorEastAsia" w:cs="Times New Roman"/>
        </w:rPr>
        <w:t xml:space="preserve"> </w:t>
      </w:r>
      <w:r w:rsidRPr="00E82830">
        <w:rPr>
          <w:rFonts w:eastAsiaTheme="minorEastAsia" w:cs="Times New Roman"/>
          <w:i/>
        </w:rPr>
        <w:t>k</w:t>
      </w:r>
      <w:r>
        <w:rPr>
          <w:rFonts w:eastAsiaTheme="minorEastAsia" w:cs="Times New Roman"/>
        </w:rPr>
        <w:t xml:space="preserve">.  </w:t>
      </w:r>
    </w:p>
    <w:p w14:paraId="7F1E3E43" w14:textId="77777777" w:rsidR="00E01D17" w:rsidRPr="00E54FAB" w:rsidRDefault="00E01D17" w:rsidP="00E01D17">
      <w:pPr>
        <w:pStyle w:val="Heading3"/>
        <w:rPr>
          <w:rFonts w:eastAsiaTheme="minorEastAsia"/>
        </w:rPr>
      </w:pPr>
      <w:r w:rsidRPr="00E54FAB">
        <w:rPr>
          <w:rFonts w:eastAsiaTheme="minorEastAsia"/>
        </w:rPr>
        <w:t>Natural mortality</w:t>
      </w:r>
    </w:p>
    <w:p w14:paraId="464785D4" w14:textId="71D17674" w:rsidR="00E01D17" w:rsidRPr="001B75D0" w:rsidRDefault="00E01D17" w:rsidP="00E01D17">
      <w:pPr>
        <w:rPr>
          <w:rFonts w:eastAsiaTheme="minorEastAsia" w:cs="Times New Roman"/>
        </w:rPr>
      </w:pPr>
      <w:r w:rsidRPr="001B75D0">
        <w:rPr>
          <w:rFonts w:eastAsiaTheme="minorEastAsia" w:cs="Times New Roman"/>
        </w:rPr>
        <w:t xml:space="preserve">Natural mortality in the base </w:t>
      </w:r>
      <w:r w:rsidR="003D6E38">
        <w:rPr>
          <w:rFonts w:eastAsiaTheme="minorEastAsia" w:cs="Times New Roman"/>
        </w:rPr>
        <w:t>M</w:t>
      </w:r>
      <w:r w:rsidRPr="001B75D0">
        <w:rPr>
          <w:rFonts w:eastAsiaTheme="minorEastAsia" w:cs="Times New Roman"/>
        </w:rPr>
        <w:t>odel</w:t>
      </w:r>
      <w:r>
        <w:rPr>
          <w:rFonts w:eastAsiaTheme="minorEastAsia" w:cs="Times New Roman"/>
        </w:rPr>
        <w:t xml:space="preserve"> </w:t>
      </w:r>
      <w:r>
        <w:rPr>
          <w:rFonts w:cs="Times New Roman"/>
        </w:rPr>
        <w:t>19.1,</w:t>
      </w:r>
      <w:r w:rsidR="002303A3">
        <w:rPr>
          <w:rFonts w:cs="Times New Roman"/>
        </w:rPr>
        <w:t xml:space="preserve"> and </w:t>
      </w:r>
      <w:r w:rsidR="003D6E38">
        <w:rPr>
          <w:rFonts w:cs="Times New Roman"/>
        </w:rPr>
        <w:t>M</w:t>
      </w:r>
      <w:r w:rsidR="002303A3">
        <w:rPr>
          <w:rFonts w:cs="Times New Roman"/>
        </w:rPr>
        <w:t>odels</w:t>
      </w:r>
      <w:r>
        <w:rPr>
          <w:rFonts w:cs="Times New Roman"/>
        </w:rPr>
        <w:t xml:space="preserve"> 21.1a, </w:t>
      </w:r>
      <w:r>
        <w:rPr>
          <w:rFonts w:eastAsiaTheme="minorEastAsia" w:cs="Times New Roman"/>
        </w:rPr>
        <w:t xml:space="preserve">21.1b, and 21.1d </w:t>
      </w:r>
      <w:r w:rsidRPr="001B75D0">
        <w:rPr>
          <w:rFonts w:eastAsiaTheme="minorEastAsia" w:cs="Times New Roman"/>
        </w:rPr>
        <w:t>w</w:t>
      </w:r>
      <w:r>
        <w:rPr>
          <w:rFonts w:eastAsiaTheme="minorEastAsia" w:cs="Times New Roman"/>
        </w:rPr>
        <w:t>ere</w:t>
      </w:r>
      <w:r w:rsidRPr="001B75D0">
        <w:rPr>
          <w:rFonts w:eastAsiaTheme="minorEastAsia" w:cs="Times New Roman"/>
        </w:rPr>
        <w:t xml:space="preserve"> fit </w:t>
      </w:r>
      <w:r>
        <w:rPr>
          <w:rFonts w:eastAsiaTheme="minorEastAsia" w:cs="Times New Roman"/>
        </w:rPr>
        <w:t>for two time blocks, 2014-2016 and all other years,</w:t>
      </w:r>
      <w:r w:rsidRPr="001B75D0">
        <w:rPr>
          <w:rFonts w:eastAsiaTheme="minorEastAsia" w:cs="Times New Roman"/>
        </w:rPr>
        <w:t xml:space="preserve"> as a single non-varying parameter for all ages</w:t>
      </w:r>
      <w:r>
        <w:rPr>
          <w:rFonts w:eastAsiaTheme="minorEastAsia" w:cs="Times New Roman"/>
        </w:rPr>
        <w:t xml:space="preserve"> for each block</w:t>
      </w:r>
      <w:r w:rsidRPr="001B75D0">
        <w:rPr>
          <w:rFonts w:eastAsiaTheme="minorEastAsia" w:cs="Times New Roman"/>
        </w:rPr>
        <w:t xml:space="preserve">. Natural mortality in </w:t>
      </w:r>
      <w:r w:rsidR="002303A3">
        <w:rPr>
          <w:rFonts w:eastAsiaTheme="minorEastAsia" w:cs="Times New Roman"/>
        </w:rPr>
        <w:t xml:space="preserve">Model 21.1c, </w:t>
      </w:r>
      <w:r>
        <w:rPr>
          <w:rFonts w:eastAsiaTheme="minorEastAsia" w:cs="Times New Roman"/>
        </w:rPr>
        <w:t>21.1e, and 21.1</w:t>
      </w:r>
      <w:r w:rsidR="002303A3">
        <w:rPr>
          <w:rFonts w:eastAsiaTheme="minorEastAsia" w:cs="Times New Roman"/>
        </w:rPr>
        <w:t>g</w:t>
      </w:r>
      <w:r>
        <w:rPr>
          <w:rFonts w:eastAsiaTheme="minorEastAsia" w:cs="Times New Roman"/>
        </w:rPr>
        <w:t xml:space="preserve"> was </w:t>
      </w:r>
      <w:r w:rsidRPr="001B75D0">
        <w:rPr>
          <w:rFonts w:eastAsiaTheme="minorEastAsia" w:cs="Times New Roman"/>
        </w:rPr>
        <w:t>annually varying</w:t>
      </w:r>
      <w:r>
        <w:rPr>
          <w:rFonts w:eastAsiaTheme="minorEastAsia" w:cs="Times New Roman"/>
        </w:rPr>
        <w:t xml:space="preserve"> with a linear ecosystem-link</w:t>
      </w:r>
      <w:r w:rsidRPr="001B75D0">
        <w:rPr>
          <w:rFonts w:eastAsiaTheme="minorEastAsia" w:cs="Times New Roman"/>
        </w:rPr>
        <w:t xml:space="preserve"> </w:t>
      </w:r>
      <w:r w:rsidRPr="001B75D0">
        <w:rPr>
          <w:rFonts w:eastAsiaTheme="minorEastAsia" w:cs="Times New Roman"/>
        </w:rPr>
        <w:lastRenderedPageBreak/>
        <w:t xml:space="preserve">parameter, </w:t>
      </w:r>
      <m:oMath>
        <m:r>
          <w:rPr>
            <w:rFonts w:ascii="Cambria Math" w:eastAsiaTheme="minorEastAsia" w:hAnsi="Cambria Math" w:cs="Times New Roman"/>
          </w:rPr>
          <m:t>η</m:t>
        </m:r>
      </m:oMath>
      <w:r w:rsidRPr="001B75D0">
        <w:rPr>
          <w:rFonts w:eastAsiaTheme="minorEastAsia" w:cs="Times New Roman"/>
        </w:rPr>
        <w:t>, which</w:t>
      </w:r>
      <w:r>
        <w:rPr>
          <w:rFonts w:eastAsiaTheme="minorEastAsia" w:cs="Times New Roman"/>
        </w:rPr>
        <w:t xml:space="preserve"> scaled the non-heatwave year natural mortality</w:t>
      </w:r>
      <w:r w:rsidRPr="001B75D0">
        <w:rPr>
          <w:rFonts w:eastAsiaTheme="minorEastAsia"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M</m:t>
            </m:r>
          </m:e>
        </m:acc>
      </m:oMath>
      <w:r w:rsidRPr="001B75D0">
        <w:rPr>
          <w:rFonts w:eastAsiaTheme="minorEastAsia" w:cs="Times New Roman"/>
        </w:rPr>
        <w:t>, using the annual central GOA marine heatwave cumulative index (</w:t>
      </w:r>
      <w:r w:rsidRPr="000709DE">
        <w:rPr>
          <w:rFonts w:eastAsiaTheme="minorEastAsia" w:cs="Times New Roman"/>
          <w:i/>
        </w:rPr>
        <w:t>I</w:t>
      </w:r>
      <w:r w:rsidRPr="000709DE">
        <w:rPr>
          <w:rFonts w:eastAsiaTheme="minorEastAsia" w:cs="Times New Roman"/>
          <w:i/>
          <w:vertAlign w:val="subscript"/>
        </w:rPr>
        <w:t>Ay</w:t>
      </w:r>
      <w:r w:rsidRPr="001B75D0">
        <w:rPr>
          <w:rFonts w:eastAsiaTheme="minorEastAsia" w:cs="Times New Roman"/>
        </w:rPr>
        <w:t>) as:</w:t>
      </w:r>
    </w:p>
    <w:p w14:paraId="40E5E8A9" w14:textId="77777777" w:rsidR="00E01D17" w:rsidRDefault="00056BD4" w:rsidP="00E01D17">
      <w:pPr>
        <w:rPr>
          <w:rFonts w:eastAsiaTheme="minorEastAsia"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acc>
            <m:accPr>
              <m:ctrlPr>
                <w:rPr>
                  <w:rFonts w:ascii="Cambria Math" w:eastAsiaTheme="minorEastAsia" w:hAnsi="Cambria Math" w:cs="Times New Roman"/>
                  <w:i/>
                </w:rPr>
              </m:ctrlPr>
            </m:accPr>
            <m:e>
              <m:r>
                <w:rPr>
                  <w:rFonts w:ascii="Cambria Math" w:eastAsiaTheme="minorEastAsia" w:hAnsi="Cambria Math" w:cs="Times New Roman"/>
                </w:rPr>
                <m:t>M</m:t>
              </m:r>
            </m:e>
          </m:acc>
          <m:r>
            <w:rPr>
              <w:rFonts w:ascii="Cambria Math" w:eastAsiaTheme="minorEastAsia" w:hAnsi="Cambria Math" w:cs="Times New Roman"/>
            </w:rPr>
            <m:t>+η</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y</m:t>
              </m:r>
            </m:sub>
          </m:sSub>
        </m:oMath>
      </m:oMathPara>
    </w:p>
    <w:p w14:paraId="4F1B82A5" w14:textId="77777777" w:rsidR="00E01D17" w:rsidRPr="00762E0E" w:rsidRDefault="00056BD4" w:rsidP="00E01D17">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y</m:t>
              </m:r>
            </m:sub>
          </m:sSub>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λ</m:t>
              </m:r>
            </m:num>
            <m:den>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-ς</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Ay</m:t>
                              </m:r>
                            </m:sub>
                          </m:sSub>
                          <m:r>
                            <w:rPr>
                              <w:rFonts w:ascii="Cambria Math" w:hAnsi="Cambria Math" w:cs="Times New Roman"/>
                            </w:rPr>
                            <m:t>-ψ</m:t>
                          </m:r>
                        </m:e>
                      </m:d>
                    </m:sup>
                  </m:sSup>
                </m:e>
              </m:d>
            </m:den>
          </m:f>
        </m:oMath>
      </m:oMathPara>
    </w:p>
    <w:p w14:paraId="6D6FD951" w14:textId="0BBA229A" w:rsidR="00E01D17" w:rsidRDefault="00E01D17" w:rsidP="00E01D17">
      <w:pPr>
        <w:rPr>
          <w:rFonts w:eastAsiaTheme="minorEastAsia" w:cs="Times New Roman"/>
        </w:rPr>
      </w:pPr>
      <w:r>
        <w:rPr>
          <w:rFonts w:eastAsiaTheme="minorEastAsia" w:cs="Times New Roman"/>
        </w:rPr>
        <w:t>A logistic curve was used to convert the index forcing M to asymptote at higher index values</w:t>
      </w:r>
      <w:r w:rsidR="00FD287C">
        <w:rPr>
          <w:rFonts w:eastAsiaTheme="minorEastAsia" w:cs="Times New Roman"/>
        </w:rPr>
        <w:t xml:space="preserve"> (Table 3)</w:t>
      </w:r>
      <w:r>
        <w:rPr>
          <w:rFonts w:eastAsiaTheme="minorEastAsia" w:cs="Times New Roman"/>
        </w:rPr>
        <w:t>. Here the shape of the logistic curve including the asymptote, λ, slope, ς, and inflection point in °C days, ψ, was determined within the model iteratively and the parameters resulting in the lowest negative log-likelihood were selected for projections. The best fit model had λ at 0.65, ς = 0.005 and ψ = 400 resulting in increased natural mortality estimates for years with positive</w:t>
      </w:r>
      <w:r w:rsidRPr="000709DE">
        <w:t xml:space="preserve"> </w:t>
      </w:r>
      <w:r w:rsidRPr="000709DE">
        <w:rPr>
          <w:rFonts w:eastAsiaTheme="minorEastAsia" w:cs="Times New Roman"/>
          <w:i/>
        </w:rPr>
        <w:t>I</w:t>
      </w:r>
      <w:r w:rsidRPr="000709DE">
        <w:rPr>
          <w:rFonts w:eastAsiaTheme="minorEastAsia" w:cs="Times New Roman"/>
          <w:i/>
          <w:vertAlign w:val="subscript"/>
        </w:rPr>
        <w:t>Ay</w:t>
      </w:r>
      <w:r>
        <w:rPr>
          <w:rFonts w:eastAsiaTheme="minorEastAsia" w:cs="Times New Roman"/>
        </w:rPr>
        <w:t xml:space="preserve"> values. Note the maximum annual marine heatwave index value in the time series was 631°C</w:t>
      </w:r>
      <w:r w:rsidR="00362238">
        <w:rPr>
          <w:rFonts w:eastAsiaTheme="minorEastAsia" w:cs="Times New Roman"/>
        </w:rPr>
        <w:t>-</w:t>
      </w:r>
      <w:r>
        <w:rPr>
          <w:rFonts w:eastAsiaTheme="minorEastAsia" w:cs="Times New Roman"/>
        </w:rPr>
        <w:t xml:space="preserve">days in 2016, well below future projected values. </w:t>
      </w:r>
    </w:p>
    <w:p w14:paraId="76F0EF69" w14:textId="77777777" w:rsidR="00E01D17" w:rsidRDefault="00E01D17" w:rsidP="00E01D17">
      <w:pPr>
        <w:rPr>
          <w:rFonts w:eastAsiaTheme="minorEastAsia" w:cs="Times New Roman"/>
        </w:rPr>
      </w:pPr>
      <w:r>
        <w:rPr>
          <w:rFonts w:eastAsiaTheme="minorEastAsia" w:cs="Times New Roman"/>
        </w:rPr>
        <w:t>For Models 21.5a and 21.5</w:t>
      </w:r>
      <w:r w:rsidR="002303A3">
        <w:rPr>
          <w:rFonts w:eastAsiaTheme="minorEastAsia" w:cs="Times New Roman"/>
        </w:rPr>
        <w:t>c</w:t>
      </w:r>
      <w:r>
        <w:rPr>
          <w:rFonts w:eastAsiaTheme="minorEastAsia" w:cs="Times New Roman"/>
        </w:rPr>
        <w:t xml:space="preserve"> n</w:t>
      </w:r>
      <w:r w:rsidRPr="001B75D0">
        <w:rPr>
          <w:rFonts w:eastAsiaTheme="minorEastAsia" w:cs="Times New Roman"/>
        </w:rPr>
        <w:t xml:space="preserve">atural mortality </w:t>
      </w:r>
      <w:r>
        <w:rPr>
          <w:rFonts w:eastAsiaTheme="minorEastAsia" w:cs="Times New Roman"/>
        </w:rPr>
        <w:t>were</w:t>
      </w:r>
      <w:r w:rsidRPr="001B75D0">
        <w:rPr>
          <w:rFonts w:eastAsiaTheme="minorEastAsia" w:cs="Times New Roman"/>
        </w:rPr>
        <w:t xml:space="preserve"> fit </w:t>
      </w:r>
      <w:r>
        <w:rPr>
          <w:rFonts w:eastAsiaTheme="minorEastAsia" w:cs="Times New Roman"/>
        </w:rPr>
        <w:t>for two time blocks, 2015-2021 and all other years,</w:t>
      </w:r>
      <w:r w:rsidRPr="001B75D0">
        <w:rPr>
          <w:rFonts w:eastAsiaTheme="minorEastAsia" w:cs="Times New Roman"/>
        </w:rPr>
        <w:t xml:space="preserve"> as a single non-varying parameter for all ages</w:t>
      </w:r>
      <w:r>
        <w:rPr>
          <w:rFonts w:eastAsiaTheme="minorEastAsia" w:cs="Times New Roman"/>
        </w:rPr>
        <w:t xml:space="preserve"> for each block</w:t>
      </w:r>
      <w:r w:rsidR="002303A3">
        <w:rPr>
          <w:rFonts w:eastAsiaTheme="minorEastAsia" w:cs="Times New Roman"/>
        </w:rPr>
        <w:t xml:space="preserve"> with uninformative priors</w:t>
      </w:r>
      <w:r w:rsidRPr="001B75D0">
        <w:rPr>
          <w:rFonts w:eastAsiaTheme="minorEastAsia" w:cs="Times New Roman"/>
        </w:rPr>
        <w:t>.</w:t>
      </w:r>
    </w:p>
    <w:p w14:paraId="141D7A12" w14:textId="77777777" w:rsidR="00A2440F" w:rsidRPr="00E54FAB" w:rsidRDefault="00A2440F" w:rsidP="00A2440F">
      <w:pPr>
        <w:pStyle w:val="Heading3"/>
        <w:rPr>
          <w:rFonts w:eastAsiaTheme="minorEastAsia"/>
        </w:rPr>
      </w:pPr>
      <w:r w:rsidRPr="00E54FAB">
        <w:rPr>
          <w:rFonts w:eastAsiaTheme="minorEastAsia"/>
        </w:rPr>
        <w:t>Recruitment</w:t>
      </w:r>
    </w:p>
    <w:p w14:paraId="49E0BFCF" w14:textId="22C12C8F" w:rsidR="00A2440F" w:rsidRPr="00E82830" w:rsidRDefault="00A2440F" w:rsidP="00A2440F">
      <w:pPr>
        <w:rPr>
          <w:rFonts w:eastAsiaTheme="minorEastAsia" w:cs="Times New Roman"/>
        </w:rPr>
      </w:pPr>
      <w:r w:rsidRPr="00E82830">
        <w:rPr>
          <w:rFonts w:eastAsiaTheme="minorEastAsia" w:cs="Times New Roman"/>
        </w:rPr>
        <w:t xml:space="preserve">In the base </w:t>
      </w:r>
      <w:r w:rsidR="003D6E38">
        <w:rPr>
          <w:rFonts w:eastAsiaTheme="minorEastAsia" w:cs="Times New Roman"/>
        </w:rPr>
        <w:t>M</w:t>
      </w:r>
      <w:r w:rsidRPr="00E82830">
        <w:rPr>
          <w:rFonts w:eastAsiaTheme="minorEastAsia" w:cs="Times New Roman"/>
        </w:rPr>
        <w:t>odel</w:t>
      </w:r>
      <w:r w:rsidR="00E01D17">
        <w:rPr>
          <w:rFonts w:eastAsiaTheme="minorEastAsia" w:cs="Times New Roman"/>
        </w:rPr>
        <w:t xml:space="preserve"> </w:t>
      </w:r>
      <w:r w:rsidR="00A82532">
        <w:rPr>
          <w:rFonts w:cs="Times New Roman"/>
        </w:rPr>
        <w:t xml:space="preserve">19.1, </w:t>
      </w:r>
      <w:r w:rsidR="003D6E38">
        <w:rPr>
          <w:rFonts w:cs="Times New Roman"/>
        </w:rPr>
        <w:t xml:space="preserve">Model </w:t>
      </w:r>
      <w:r w:rsidR="00235543">
        <w:rPr>
          <w:rFonts w:cs="Times New Roman"/>
        </w:rPr>
        <w:t>21.1a</w:t>
      </w:r>
      <w:r w:rsidR="00A82532">
        <w:rPr>
          <w:rFonts w:cs="Times New Roman"/>
        </w:rPr>
        <w:t xml:space="preserve">, </w:t>
      </w:r>
      <w:r w:rsidR="00235543">
        <w:rPr>
          <w:rFonts w:cs="Times New Roman"/>
        </w:rPr>
        <w:t xml:space="preserve">and </w:t>
      </w:r>
      <w:r w:rsidR="003D6E38">
        <w:rPr>
          <w:rFonts w:cs="Times New Roman"/>
        </w:rPr>
        <w:t xml:space="preserve">Model </w:t>
      </w:r>
      <w:r w:rsidR="00235543">
        <w:rPr>
          <w:rFonts w:cs="Times New Roman"/>
        </w:rPr>
        <w:t xml:space="preserve">21.1b </w:t>
      </w:r>
      <w:r w:rsidRPr="00E82830">
        <w:rPr>
          <w:rFonts w:eastAsiaTheme="minorEastAsia" w:cs="Times New Roman"/>
        </w:rPr>
        <w:t>recruitment by year, R</w:t>
      </w:r>
      <w:r w:rsidRPr="00E82830">
        <w:rPr>
          <w:rFonts w:eastAsiaTheme="minorEastAsia" w:cs="Times New Roman"/>
          <w:vertAlign w:val="subscript"/>
        </w:rPr>
        <w:t>y</w:t>
      </w:r>
      <w:r w:rsidR="00E01D17">
        <w:rPr>
          <w:rFonts w:eastAsiaTheme="minorEastAsia" w:cs="Times New Roman"/>
        </w:rPr>
        <w:t>, were</w:t>
      </w:r>
      <w:r w:rsidRPr="00E82830">
        <w:rPr>
          <w:rFonts w:eastAsiaTheme="minorEastAsia" w:cs="Times New Roman"/>
        </w:rPr>
        <w:t xml:space="preserve"> modeled as:</w:t>
      </w:r>
    </w:p>
    <w:p w14:paraId="4E2B35AD" w14:textId="77777777" w:rsidR="00A2440F" w:rsidRPr="00E82830" w:rsidRDefault="00A2440F" w:rsidP="00A2440F">
      <w:pPr>
        <w:rPr>
          <w:rFonts w:eastAsiaTheme="minorEastAsia" w:cs="Times New Roman"/>
        </w:rPr>
      </w:pPr>
      <w:r w:rsidRPr="00E82830">
        <w:rPr>
          <w:rFonts w:eastAsiaTheme="minorEastAsia"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eastAsiaTheme="minorEastAsia" w:hAnsi="Cambria Math" w:cs="Times New Roman"/>
                  </w:rPr>
                  <m:t>ϑ</m:t>
                </m:r>
              </m:sup>
            </m:sSup>
          </m:e>
        </m:d>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-0.5</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y</m:t>
                </m:r>
              </m:sub>
            </m:sSub>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R</m:t>
                </m:r>
              </m:sub>
              <m:sup>
                <m:r>
                  <m:rPr>
                    <m:sty m:val="p"/>
                  </m:rPr>
                  <w:rPr>
                    <w:rFonts w:ascii="Cambria Math" w:hAnsi="Cambria Math" w:cs="Times New Roman"/>
                  </w:rPr>
                  <m:t>2</m:t>
                </m:r>
              </m:sup>
            </m:sSubSup>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R</m:t>
                    </m:r>
                  </m:e>
                </m:acc>
              </m:e>
              <m:sub>
                <m:r>
                  <m:rPr>
                    <m:sty m:val="p"/>
                  </m:rPr>
                  <w:rPr>
                    <w:rFonts w:ascii="Cambria Math" w:hAnsi="Cambria Math" w:cs="Times New Roman"/>
                  </w:rPr>
                  <m:t>y</m:t>
                </m:r>
              </m:sub>
            </m:sSub>
          </m:sup>
        </m:sSup>
      </m:oMath>
      <w:r w:rsidRPr="00E82830">
        <w:rPr>
          <w:rFonts w:eastAsiaTheme="minorEastAsia" w:cs="Times New Roman"/>
        </w:rPr>
        <w:t xml:space="preserve"> , if y ≥ 1977 → </w:t>
      </w:r>
      <m:oMath>
        <m:r>
          <m:rPr>
            <m:sty m:val="p"/>
          </m:rPr>
          <w:rPr>
            <w:rFonts w:ascii="Cambria Math" w:eastAsiaTheme="minorEastAsia" w:hAnsi="Cambria Math" w:cs="Times New Roman"/>
          </w:rPr>
          <m:t>ϑ</m:t>
        </m:r>
      </m:oMath>
      <w:r w:rsidRPr="00E82830">
        <w:rPr>
          <w:rFonts w:eastAsiaTheme="minorEastAsia" w:cs="Times New Roman"/>
        </w:rPr>
        <w:t xml:space="preserve"> = 0,</w:t>
      </w:r>
      <w:r w:rsidRPr="00E82830">
        <w:rPr>
          <w:rFonts w:cs="Times New Roman"/>
        </w:rPr>
        <w:t xml:space="preserve"> </w:t>
      </w:r>
      <w:r w:rsidRPr="00E82830">
        <w:rPr>
          <w:rFonts w:eastAsiaTheme="minorEastAsia" w:cs="Times New Roman"/>
        </w:rPr>
        <w:t xml:space="preserve">where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 xml:space="preserve">0; </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e>
        </m:d>
      </m:oMath>
      <w:r w:rsidRPr="00E82830">
        <w:rPr>
          <w:rFonts w:eastAsiaTheme="minorEastAsia" w:cs="Times New Roman"/>
        </w:rPr>
        <w:t>,</w:t>
      </w:r>
    </w:p>
    <w:p w14:paraId="6AB700A4" w14:textId="77777777" w:rsidR="00A2440F" w:rsidRPr="00E82830" w:rsidRDefault="00056BD4" w:rsidP="00A2440F">
      <w:pPr>
        <w:rPr>
          <w:rFonts w:eastAsiaTheme="minorEastAsia"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oMath>
      <w:r w:rsidR="00A2440F" w:rsidRPr="00E82830">
        <w:rPr>
          <w:rFonts w:eastAsiaTheme="minorEastAsia" w:cs="Times New Roman"/>
        </w:rPr>
        <w:t xml:space="preserve"> is the unfished equilibrium recruitment,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oMath>
      <w:r w:rsidR="00A2440F" w:rsidRPr="00E82830">
        <w:rPr>
          <w:rFonts w:eastAsiaTheme="minorEastAsia" w:cs="Times New Roman"/>
        </w:rPr>
        <w:t xml:space="preserve"> is the lognormal recruitment deviation for year y, </w:t>
      </w:r>
      <m:oMath>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oMath>
      <w:r w:rsidR="00A2440F" w:rsidRPr="00E82830">
        <w:rPr>
          <w:rFonts w:eastAsiaTheme="minorEastAsia" w:cs="Times New Roman"/>
        </w:rPr>
        <w:t xml:space="preserve"> is the standard deviation among recruitment deviations in log space and was fixed at 0.44, and b</w:t>
      </w:r>
      <w:r w:rsidR="00A2440F" w:rsidRPr="00E82830">
        <w:rPr>
          <w:rFonts w:eastAsiaTheme="minorEastAsia" w:cs="Times New Roman"/>
          <w:vertAlign w:val="subscript"/>
        </w:rPr>
        <w:t>y</w:t>
      </w:r>
      <w:r w:rsidR="00A2440F" w:rsidRPr="00E82830">
        <w:rPr>
          <w:rFonts w:eastAsiaTheme="minorEastAsia" w:cs="Times New Roman"/>
        </w:rPr>
        <w:t xml:space="preserve"> is a bias adjustment fraction applied during year, y </w:t>
      </w:r>
      <w:r w:rsidR="00A2440F" w:rsidRPr="00E82830">
        <w:rPr>
          <w:rFonts w:eastAsiaTheme="minorEastAsia" w:cs="Times New Roman"/>
        </w:rPr>
        <w:fldChar w:fldCharType="begin"/>
      </w:r>
      <w:r w:rsidR="00A2440F" w:rsidRPr="00E82830">
        <w:rPr>
          <w:rFonts w:eastAsiaTheme="minorEastAsia" w:cs="Times New Roman"/>
        </w:rPr>
        <w:instrText xml:space="preserve"> ADDIN EN.CITE &lt;EndNote&gt;&lt;Cite&gt;&lt;Author&gt;Methot Jr&lt;/Author&gt;&lt;Year&gt;2011&lt;/Year&gt;&lt;RecNum&gt;154&lt;/RecNum&gt;&lt;DisplayText&gt;(Methot Jr and Taylor, 2011)&lt;/DisplayText&gt;&lt;record&gt;&lt;rec-number&gt;154&lt;/rec-number&gt;&lt;foreign-keys&gt;&lt;key app="EN" db-id="zwp50xt910fff0easazp9vz6ttxdae029fxf" timestamp="1614970701"&gt;154&lt;/key&gt;&lt;/foreign-keys&gt;&lt;ref-type name="Journal Article"&gt;17&lt;/ref-type&gt;&lt;contributors&gt;&lt;authors&gt;&lt;author&gt;Methot Jr, Richard D&lt;/author&gt;&lt;author&gt;Taylor, Ian G&lt;/author&gt;&lt;/authors&gt;&lt;/contributors&gt;&lt;titles&gt;&lt;title&gt;Adjusting for bias due to variability of estimated recruitments in fishery assessment models&lt;/title&gt;&lt;secondary-title&gt;Canadian Journal of Fisheries and Aquatic Sciences&lt;/secondary-title&gt;&lt;/titles&gt;&lt;periodical&gt;&lt;full-title&gt;Canadian Journal of Fisheries and Aquatic Sciences&lt;/full-title&gt;&lt;/periodical&gt;&lt;pages&gt;1744-1760&lt;/pages&gt;&lt;volume&gt;68&lt;/volume&gt;&lt;number&gt;10&lt;/number&gt;&lt;dates&gt;&lt;year&gt;2011&lt;/year&gt;&lt;/dates&gt;&lt;isbn&gt;0706-652X&lt;/isbn&gt;&lt;urls&gt;&lt;/urls&gt;&lt;/record&gt;&lt;/Cite&gt;&lt;/EndNote&gt;</w:instrText>
      </w:r>
      <w:r w:rsidR="00A2440F" w:rsidRPr="00E82830">
        <w:rPr>
          <w:rFonts w:eastAsiaTheme="minorEastAsia" w:cs="Times New Roman"/>
        </w:rPr>
        <w:fldChar w:fldCharType="separate"/>
      </w:r>
      <w:r w:rsidR="00A2440F" w:rsidRPr="00E82830">
        <w:rPr>
          <w:rFonts w:eastAsiaTheme="minorEastAsia" w:cs="Times New Roman"/>
          <w:noProof/>
        </w:rPr>
        <w:t>(Methot Jr and Taylor, 2011)</w:t>
      </w:r>
      <w:r w:rsidR="00A2440F" w:rsidRPr="00E82830">
        <w:rPr>
          <w:rFonts w:eastAsiaTheme="minorEastAsia" w:cs="Times New Roman"/>
        </w:rPr>
        <w:fldChar w:fldCharType="end"/>
      </w:r>
      <w:r w:rsidR="00A2440F" w:rsidRPr="00E82830">
        <w:rPr>
          <w:rFonts w:eastAsiaTheme="minorEastAsia" w:cs="Times New Roman"/>
        </w:rPr>
        <w:t xml:space="preserve">. To account for </w:t>
      </w:r>
      <w:r w:rsidR="00A2440F">
        <w:rPr>
          <w:rFonts w:eastAsiaTheme="minorEastAsia" w:cs="Times New Roman"/>
        </w:rPr>
        <w:t>an environmental</w:t>
      </w:r>
      <w:r w:rsidR="00A2440F" w:rsidRPr="00E82830">
        <w:rPr>
          <w:rFonts w:eastAsiaTheme="minorEastAsia" w:cs="Times New Roman"/>
        </w:rPr>
        <w:t xml:space="preserve"> regime change in 1977 </w:t>
      </w:r>
      <w:r w:rsidR="00A2440F" w:rsidRPr="00E82830">
        <w:rPr>
          <w:rFonts w:eastAsiaTheme="minorEastAsia" w:cs="Times New Roman"/>
        </w:rPr>
        <w:fldChar w:fldCharType="begin"/>
      </w:r>
      <w:r w:rsidR="00A2440F" w:rsidRPr="00E82830">
        <w:rPr>
          <w:rFonts w:eastAsiaTheme="minorEastAsia" w:cs="Times New Roman"/>
        </w:rPr>
        <w:instrText xml:space="preserve"> ADDIN EN.CITE &lt;EndNote&gt;&lt;Cite&gt;&lt;Author&gt;Anderson&lt;/Author&gt;&lt;Year&gt;1999&lt;/Year&gt;&lt;RecNum&gt;143&lt;/RecNum&gt;&lt;DisplayText&gt;(Anderson and Piatt, 1999)&lt;/DisplayText&gt;&lt;record&gt;&lt;rec-number&gt;143&lt;/rec-number&gt;&lt;foreign-keys&gt;&lt;key app="EN" db-id="zwp50xt910fff0easazp9vz6ttxdae029fxf" timestamp="1614701879"&gt;143&lt;/key&gt;&lt;/foreign-keys&gt;&lt;ref-type name="Journal Article"&gt;17&lt;/ref-type&gt;&lt;contributors&gt;&lt;authors&gt;&lt;author&gt;Anderson, Paul J&lt;/author&gt;&lt;author&gt;Piatt, John F&lt;/author&gt;&lt;/authors&gt;&lt;/contributors&gt;&lt;titles&gt;&lt;title&gt;Community reorganization in the Gulf of Alaska following ocean climate regime shift&lt;/title&gt;&lt;secondary-title&gt;Marine Ecology Progress Series&lt;/secondary-title&gt;&lt;/titles&gt;&lt;periodical&gt;&lt;full-title&gt;Marine Ecology Progress Series&lt;/full-title&gt;&lt;/periodical&gt;&lt;pages&gt;117-123&lt;/pages&gt;&lt;volume&gt;189&lt;/volume&gt;&lt;dates&gt;&lt;year&gt;1999&lt;/year&gt;&lt;/dates&gt;&lt;isbn&gt;0171-8630&lt;/isbn&gt;&lt;urls&gt;&lt;/urls&gt;&lt;/record&gt;&lt;/Cite&gt;&lt;/EndNote&gt;</w:instrText>
      </w:r>
      <w:r w:rsidR="00A2440F" w:rsidRPr="00E82830">
        <w:rPr>
          <w:rFonts w:eastAsiaTheme="minorEastAsia" w:cs="Times New Roman"/>
        </w:rPr>
        <w:fldChar w:fldCharType="separate"/>
      </w:r>
      <w:r w:rsidR="00A2440F" w:rsidRPr="00E82830">
        <w:rPr>
          <w:rFonts w:eastAsiaTheme="minorEastAsia" w:cs="Times New Roman"/>
          <w:noProof/>
        </w:rPr>
        <w:t>(Anderson and Piatt, 1999)</w:t>
      </w:r>
      <w:r w:rsidR="00A2440F" w:rsidRPr="00E82830">
        <w:rPr>
          <w:rFonts w:eastAsiaTheme="minorEastAsia" w:cs="Times New Roman"/>
        </w:rPr>
        <w:fldChar w:fldCharType="end"/>
      </w:r>
      <w:r w:rsidR="00A2440F" w:rsidRPr="00E82830">
        <w:rPr>
          <w:rFonts w:eastAsiaTheme="minorEastAsia" w:cs="Times New Roman"/>
        </w:rPr>
        <w:t xml:space="preserve"> the parameter </w:t>
      </w:r>
      <m:oMath>
        <m:r>
          <m:rPr>
            <m:sty m:val="p"/>
          </m:rPr>
          <w:rPr>
            <w:rFonts w:ascii="Cambria Math" w:eastAsiaTheme="minorEastAsia" w:hAnsi="Cambria Math" w:cs="Times New Roman"/>
          </w:rPr>
          <m:t>ϑ</m:t>
        </m:r>
      </m:oMath>
      <w:r w:rsidR="00A2440F" w:rsidRPr="00E82830">
        <w:rPr>
          <w:rFonts w:eastAsiaTheme="minorEastAsia" w:cs="Times New Roman"/>
        </w:rPr>
        <w:t xml:space="preserve"> was fit for recruitment allowing for a change in R</w:t>
      </w:r>
      <w:r w:rsidR="00A2440F" w:rsidRPr="00E82830">
        <w:rPr>
          <w:rFonts w:eastAsiaTheme="minorEastAsia" w:cs="Times New Roman"/>
          <w:vertAlign w:val="subscript"/>
        </w:rPr>
        <w:t>0</w:t>
      </w:r>
      <w:r w:rsidR="00A2440F" w:rsidRPr="00E82830">
        <w:rPr>
          <w:rFonts w:eastAsiaTheme="minorEastAsia" w:cs="Times New Roman"/>
        </w:rPr>
        <w:t xml:space="preserve"> prior to the regime change in 1977. Projections in the base model post-2017 assumed average recruitment for 1977-2017 for R</w:t>
      </w:r>
      <w:r w:rsidR="00A2440F" w:rsidRPr="00E82830">
        <w:rPr>
          <w:rFonts w:eastAsiaTheme="minorEastAsia" w:cs="Times New Roman"/>
          <w:vertAlign w:val="subscript"/>
        </w:rPr>
        <w:t>y</w:t>
      </w:r>
      <w:r w:rsidR="00A2440F" w:rsidRPr="00E82830">
        <w:rPr>
          <w:rFonts w:eastAsiaTheme="minorEastAsia" w:cs="Times New Roman"/>
        </w:rPr>
        <w:t>.</w:t>
      </w:r>
    </w:p>
    <w:p w14:paraId="09A088C5" w14:textId="77777777" w:rsidR="00A2440F" w:rsidRPr="00E82830" w:rsidRDefault="00A2440F" w:rsidP="00A2440F">
      <w:pPr>
        <w:rPr>
          <w:rFonts w:eastAsiaTheme="minorEastAsia" w:cs="Times New Roman"/>
        </w:rPr>
      </w:pPr>
      <w:r w:rsidRPr="00E82830">
        <w:rPr>
          <w:rFonts w:eastAsiaTheme="minorEastAsia" w:cs="Times New Roman"/>
        </w:rPr>
        <w:t xml:space="preserve">The </w:t>
      </w:r>
      <w:r>
        <w:rPr>
          <w:rFonts w:eastAsiaTheme="minorEastAsia" w:cs="Times New Roman"/>
        </w:rPr>
        <w:t>ecosystem</w:t>
      </w:r>
      <w:r w:rsidRPr="00E82830">
        <w:rPr>
          <w:rFonts w:eastAsiaTheme="minorEastAsia" w:cs="Times New Roman"/>
        </w:rPr>
        <w:t>-linked recruitment (R</w:t>
      </w:r>
      <w:r w:rsidRPr="00E82830">
        <w:rPr>
          <w:rFonts w:eastAsiaTheme="minorEastAsia" w:cs="Times New Roman"/>
          <w:vertAlign w:val="subscript"/>
        </w:rPr>
        <w:t>y</w:t>
      </w:r>
      <w:r w:rsidRPr="00E82830">
        <w:rPr>
          <w:rFonts w:eastAsiaTheme="minorEastAsia" w:cs="Times New Roman"/>
        </w:rPr>
        <w:t xml:space="preserve">) </w:t>
      </w:r>
      <w:r w:rsidR="00D701EC">
        <w:rPr>
          <w:rFonts w:eastAsiaTheme="minorEastAsia" w:cs="Times New Roman"/>
        </w:rPr>
        <w:t xml:space="preserve">in models </w:t>
      </w:r>
      <w:r w:rsidR="00D701EC">
        <w:rPr>
          <w:rFonts w:cs="Times New Roman"/>
        </w:rPr>
        <w:t>21.</w:t>
      </w:r>
      <w:r w:rsidR="00235543">
        <w:rPr>
          <w:rFonts w:cs="Times New Roman"/>
        </w:rPr>
        <w:t>1d</w:t>
      </w:r>
      <w:r w:rsidR="00D701EC">
        <w:rPr>
          <w:rFonts w:cs="Times New Roman"/>
        </w:rPr>
        <w:t>, 21.</w:t>
      </w:r>
      <w:r w:rsidR="00235543">
        <w:rPr>
          <w:rFonts w:cs="Times New Roman"/>
        </w:rPr>
        <w:t>1e</w:t>
      </w:r>
      <w:r w:rsidR="00D701EC">
        <w:rPr>
          <w:rFonts w:cs="Times New Roman"/>
        </w:rPr>
        <w:t>, 21.</w:t>
      </w:r>
      <w:r w:rsidR="00235543">
        <w:rPr>
          <w:rFonts w:cs="Times New Roman"/>
        </w:rPr>
        <w:t>1</w:t>
      </w:r>
      <w:r w:rsidR="002303A3">
        <w:rPr>
          <w:rFonts w:cs="Times New Roman"/>
        </w:rPr>
        <w:t>g</w:t>
      </w:r>
      <w:r w:rsidR="00235543">
        <w:rPr>
          <w:rFonts w:cs="Times New Roman"/>
        </w:rPr>
        <w:t xml:space="preserve">, </w:t>
      </w:r>
      <w:r w:rsidR="00D701EC">
        <w:rPr>
          <w:rFonts w:cs="Times New Roman"/>
        </w:rPr>
        <w:t>21.</w:t>
      </w:r>
      <w:r w:rsidR="00235543">
        <w:rPr>
          <w:rFonts w:cs="Times New Roman"/>
        </w:rPr>
        <w:t>5a, and 21.5</w:t>
      </w:r>
      <w:r w:rsidR="002303A3">
        <w:rPr>
          <w:rFonts w:cs="Times New Roman"/>
        </w:rPr>
        <w:t>c</w:t>
      </w:r>
      <w:r w:rsidR="00D701EC" w:rsidRPr="00E82830">
        <w:rPr>
          <w:rFonts w:cs="Times New Roman"/>
        </w:rPr>
        <w:t xml:space="preserve"> </w:t>
      </w:r>
      <w:r w:rsidR="00E01D17">
        <w:rPr>
          <w:rFonts w:eastAsiaTheme="minorEastAsia" w:cs="Times New Roman"/>
        </w:rPr>
        <w:t>were modeled as</w:t>
      </w:r>
      <w:r w:rsidRPr="00E82830">
        <w:rPr>
          <w:rFonts w:eastAsiaTheme="minorEastAsia" w:cs="Times New Roman"/>
        </w:rPr>
        <w:t xml:space="preserve"> Beverton-Holt relationship</w:t>
      </w:r>
      <w:r w:rsidR="00E01D17">
        <w:rPr>
          <w:rFonts w:eastAsiaTheme="minorEastAsia" w:cs="Times New Roman"/>
        </w:rPr>
        <w:t>s</w:t>
      </w:r>
      <w:r w:rsidRPr="00E82830">
        <w:rPr>
          <w:rFonts w:eastAsiaTheme="minorEastAsia" w:cs="Times New Roman"/>
        </w:rPr>
        <w:t xml:space="preserve"> with parameter (</w:t>
      </w:r>
      <m:oMath>
        <m:r>
          <m:rPr>
            <m:sty m:val="p"/>
          </m:rPr>
          <w:rPr>
            <w:rFonts w:ascii="Cambria Math" w:eastAsiaTheme="minorEastAsia" w:hAnsi="Cambria Math" w:cs="Times New Roman"/>
          </w:rPr>
          <m:t>ω</m:t>
        </m:r>
      </m:oMath>
      <w:r w:rsidRPr="00E82830">
        <w:rPr>
          <w:rFonts w:eastAsiaTheme="minorEastAsia" w:cs="Times New Roman"/>
        </w:rPr>
        <w:t>) which scaled the un</w:t>
      </w:r>
      <w:r>
        <w:rPr>
          <w:rFonts w:eastAsiaTheme="minorEastAsia" w:cs="Times New Roman"/>
        </w:rPr>
        <w:t xml:space="preserve">fished equilibrium recruitment,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oMath>
      <w:r w:rsidRPr="00E82830">
        <w:rPr>
          <w:rFonts w:eastAsiaTheme="minorEastAsia" w:cs="Times New Roman"/>
        </w:rPr>
        <w:t xml:space="preserve">, using the annual </w:t>
      </w:r>
      <w:r>
        <w:rPr>
          <w:rFonts w:eastAsiaTheme="minorEastAsia" w:cs="Times New Roman"/>
        </w:rPr>
        <w:t>spawning</w:t>
      </w:r>
      <w:r w:rsidRPr="00E82830">
        <w:rPr>
          <w:rFonts w:eastAsiaTheme="minorEastAsia" w:cs="Times New Roman"/>
        </w:rPr>
        <w:t xml:space="preserve"> Central GOA marine heatwave cumulative index (I</w:t>
      </w:r>
      <w:r w:rsidRPr="00E82830">
        <w:rPr>
          <w:rFonts w:eastAsiaTheme="minorEastAsia" w:cs="Times New Roman"/>
          <w:vertAlign w:val="subscript"/>
        </w:rPr>
        <w:t>y</w:t>
      </w:r>
      <w:r w:rsidRPr="00E82830">
        <w:rPr>
          <w:rFonts w:eastAsiaTheme="minorEastAsia" w:cs="Times New Roman"/>
        </w:rPr>
        <w:t>; described below) as:</w:t>
      </w:r>
    </w:p>
    <w:p w14:paraId="6EABA456" w14:textId="77777777" w:rsidR="00A2440F" w:rsidRPr="00E82830" w:rsidRDefault="00056BD4" w:rsidP="00A2440F">
      <w:pPr>
        <w:rPr>
          <w:rFonts w:eastAsiaTheme="minorEastAsia"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4h</m:t>
            </m:r>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R</m:t>
                    </m:r>
                  </m:e>
                  <m:sub>
                    <m:r>
                      <m:rPr>
                        <m:sty m:val="p"/>
                      </m:rPr>
                      <w:rPr>
                        <w:rFonts w:ascii="Cambria Math" w:eastAsiaTheme="minorEastAsia" w:hAnsi="Cambria Math" w:cs="Times New Roman"/>
                      </w:rPr>
                      <m:t>0</m:t>
                    </m:r>
                  </m:sub>
                </m:sSub>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eastAsiaTheme="minorEastAsia" w:hAnsi="Cambria Math" w:cs="Times New Roman"/>
                      </w:rPr>
                      <m:t>ϑ</m:t>
                    </m:r>
                  </m:sup>
                </m:sSup>
              </m:e>
            </m:d>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ω</m:t>
                    </m:r>
                    <m:sSubSup>
                      <m:sSubSupPr>
                        <m:ctrlPr>
                          <w:rPr>
                            <w:rFonts w:ascii="Cambria Math" w:hAnsi="Cambria Math" w:cs="Times New Roman"/>
                            <w:i/>
                          </w:rPr>
                        </m:ctrlPr>
                      </m:sSubSupPr>
                      <m:e>
                        <m:r>
                          <m:rPr>
                            <m:sty m:val="p"/>
                          </m:rPr>
                          <w:rPr>
                            <w:rFonts w:ascii="Cambria Math" w:hAnsi="Cambria Math" w:cs="Times New Roman"/>
                          </w:rPr>
                          <m:t>I</m:t>
                        </m:r>
                      </m:e>
                      <m:sub>
                        <m:r>
                          <w:rPr>
                            <w:rFonts w:ascii="Cambria Math" w:hAnsi="Cambria Math" w:cs="Times New Roman"/>
                          </w:rPr>
                          <m:t>Sy</m:t>
                        </m:r>
                      </m:sub>
                      <m:sup>
                        <m:r>
                          <w:rPr>
                            <w:rFonts w:ascii="Cambria Math" w:hAnsi="Cambria Math" w:cs="Times New Roman"/>
                          </w:rPr>
                          <m:t>3</m:t>
                        </m:r>
                      </m:sup>
                    </m:sSubSup>
                  </m:sup>
                </m:sSup>
              </m:e>
            </m:d>
            <m:sSub>
              <m:sSubPr>
                <m:ctrlPr>
                  <w:rPr>
                    <w:rFonts w:ascii="Cambria Math" w:eastAsiaTheme="minorEastAsia" w:hAnsi="Cambria Math" w:cs="Times New Roman"/>
                  </w:rPr>
                </m:ctrlPr>
              </m:sSubPr>
              <m:e>
                <m:r>
                  <m:rPr>
                    <m:sty m:val="p"/>
                  </m:rPr>
                  <w:rPr>
                    <w:rFonts w:ascii="Cambria Math" w:eastAsiaTheme="minorEastAsia" w:hAnsi="Cambria Math" w:cs="Times New Roman"/>
                  </w:rPr>
                  <m:t>SB</m:t>
                </m:r>
              </m:e>
              <m:sub>
                <m:r>
                  <m:rPr>
                    <m:sty m:val="p"/>
                  </m:rPr>
                  <w:rPr>
                    <w:rFonts w:ascii="Cambria Math" w:eastAsiaTheme="minorEastAsia" w:hAnsi="Cambria Math" w:cs="Times New Roman"/>
                  </w:rPr>
                  <m:t>y</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SB</m:t>
                </m:r>
              </m:e>
              <m:sub>
                <m:r>
                  <m:rPr>
                    <m:sty m:val="p"/>
                  </m:rPr>
                  <w:rPr>
                    <w:rFonts w:ascii="Cambria Math" w:eastAsiaTheme="minorEastAsia" w:hAnsi="Cambria Math" w:cs="Times New Roman"/>
                  </w:rPr>
                  <m:t>0</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1-h</m:t>
                </m:r>
              </m:e>
            </m:d>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SB</m:t>
                </m:r>
              </m:e>
              <m:sub>
                <m:r>
                  <m:rPr>
                    <m:sty m:val="p"/>
                  </m:rPr>
                  <w:rPr>
                    <w:rFonts w:ascii="Cambria Math" w:eastAsiaTheme="minorEastAsia" w:hAnsi="Cambria Math" w:cs="Times New Roman"/>
                  </w:rPr>
                  <m:t>y</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5h-1</m:t>
                </m:r>
              </m:e>
            </m:d>
          </m:den>
        </m:f>
        <m:sSup>
          <m:sSupPr>
            <m:ctrlPr>
              <w:rPr>
                <w:rFonts w:ascii="Cambria Math" w:eastAsiaTheme="minorEastAsia"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-0.5</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y</m:t>
                </m:r>
              </m:sub>
            </m:sSub>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R</m:t>
                </m:r>
              </m:sub>
              <m:sup>
                <m:r>
                  <m:rPr>
                    <m:sty m:val="p"/>
                  </m:rPr>
                  <w:rPr>
                    <w:rFonts w:ascii="Cambria Math" w:hAnsi="Cambria Math" w:cs="Times New Roman"/>
                  </w:rPr>
                  <m:t>2</m:t>
                </m:r>
              </m:sup>
            </m:sSubSup>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R</m:t>
                    </m:r>
                  </m:e>
                </m:acc>
              </m:e>
              <m:sub>
                <m:r>
                  <m:rPr>
                    <m:sty m:val="p"/>
                  </m:rPr>
                  <w:rPr>
                    <w:rFonts w:ascii="Cambria Math" w:hAnsi="Cambria Math" w:cs="Times New Roman"/>
                  </w:rPr>
                  <m:t>y</m:t>
                </m:r>
              </m:sub>
            </m:sSub>
          </m:sup>
        </m:sSup>
      </m:oMath>
      <w:r w:rsidR="00A2440F" w:rsidRPr="00E82830">
        <w:rPr>
          <w:rFonts w:eastAsiaTheme="minorEastAsia" w:cs="Times New Roman"/>
        </w:rPr>
        <w:t xml:space="preserve">, if y ≥ 1977 → </w:t>
      </w:r>
      <m:oMath>
        <m:r>
          <m:rPr>
            <m:sty m:val="p"/>
          </m:rPr>
          <w:rPr>
            <w:rFonts w:ascii="Cambria Math" w:eastAsiaTheme="minorEastAsia" w:hAnsi="Cambria Math" w:cs="Times New Roman"/>
          </w:rPr>
          <m:t>ϑ</m:t>
        </m:r>
      </m:oMath>
      <w:r w:rsidR="00A2440F" w:rsidRPr="00E82830">
        <w:rPr>
          <w:rFonts w:eastAsiaTheme="minorEastAsia" w:cs="Times New Roman"/>
        </w:rPr>
        <w:t xml:space="preserve"> = 0, where </w:t>
      </w:r>
      <m:oMath>
        <m:sSub>
          <m:sSubPr>
            <m:ctrlPr>
              <w:rPr>
                <w:rFonts w:ascii="Cambria Math" w:eastAsiaTheme="minorEastAsia" w:hAnsi="Cambria Math" w:cs="Times New Roman"/>
              </w:rPr>
            </m:ctrlPr>
          </m:sSub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R</m:t>
                </m:r>
              </m:e>
            </m:acc>
          </m:e>
          <m:sub>
            <m:r>
              <m:rPr>
                <m:sty m:val="p"/>
              </m:rPr>
              <w:rPr>
                <w:rFonts w:ascii="Cambria Math" w:eastAsiaTheme="minorEastAsia" w:hAnsi="Cambria Math" w:cs="Times New Roman"/>
              </w:rPr>
              <m:t>Y</m:t>
            </m:r>
          </m:sub>
        </m:sSub>
        <m:r>
          <m:rPr>
            <m:sty m:val="p"/>
          </m:rPr>
          <w:rPr>
            <w:rFonts w:ascii="Cambria Math" w:eastAsiaTheme="minorEastAsia" w:hAnsi="Cambria Math" w:cs="Times New Roman"/>
          </w:rPr>
          <m:t>=N</m:t>
        </m:r>
        <m:d>
          <m:dPr>
            <m:ctrlPr>
              <w:rPr>
                <w:rFonts w:ascii="Cambria Math" w:eastAsiaTheme="minorEastAsia" w:hAnsi="Cambria Math" w:cs="Times New Roman"/>
              </w:rPr>
            </m:ctrlPr>
          </m:dPr>
          <m:e>
            <m:r>
              <m:rPr>
                <m:sty m:val="p"/>
              </m:rPr>
              <w:rPr>
                <w:rFonts w:ascii="Cambria Math" w:eastAsiaTheme="minorEastAsia" w:hAnsi="Cambria Math" w:cs="Times New Roman"/>
              </w:rPr>
              <m:t xml:space="preserve">0; </m:t>
            </m:r>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R</m:t>
                </m:r>
              </m:sub>
              <m:sup>
                <m:r>
                  <m:rPr>
                    <m:sty m:val="p"/>
                  </m:rPr>
                  <w:rPr>
                    <w:rFonts w:ascii="Cambria Math" w:eastAsiaTheme="minorEastAsia" w:hAnsi="Cambria Math" w:cs="Times New Roman"/>
                  </w:rPr>
                  <m:t>2</m:t>
                </m:r>
              </m:sup>
            </m:sSubSup>
          </m:e>
        </m:d>
      </m:oMath>
      <w:r w:rsidR="00A2440F" w:rsidRPr="00E82830">
        <w:rPr>
          <w:rFonts w:eastAsiaTheme="minorEastAsia" w:cs="Times New Roman"/>
        </w:rPr>
        <w:t>,</w:t>
      </w:r>
    </w:p>
    <w:p w14:paraId="49CC6EFA" w14:textId="77777777" w:rsidR="00A82532" w:rsidRPr="006C53B5" w:rsidRDefault="00A2440F" w:rsidP="00A2440F">
      <w:pPr>
        <w:rPr>
          <w:rFonts w:eastAsiaTheme="minorEastAsia" w:cs="Times New Roman"/>
        </w:rPr>
      </w:pPr>
      <w:r w:rsidRPr="00E82830">
        <w:rPr>
          <w:rFonts w:eastAsiaTheme="minorEastAsia" w:cs="Times New Roman"/>
        </w:rPr>
        <w:t>h is the steepness parameter, SB</w:t>
      </w:r>
      <w:r w:rsidRPr="00E82830">
        <w:rPr>
          <w:rFonts w:eastAsiaTheme="minorEastAsia" w:cs="Times New Roman"/>
          <w:vertAlign w:val="subscript"/>
        </w:rPr>
        <w:t>0</w:t>
      </w:r>
      <w:r w:rsidRPr="00E82830">
        <w:rPr>
          <w:rFonts w:eastAsiaTheme="minorEastAsia" w:cs="Times New Roman"/>
        </w:rPr>
        <w:t xml:space="preserve"> is the unﬁshed equilibrium spawning biomass (corresponding to R</w:t>
      </w:r>
      <w:r w:rsidRPr="00E82830">
        <w:rPr>
          <w:rFonts w:eastAsiaTheme="minorEastAsia" w:cs="Times New Roman"/>
          <w:vertAlign w:val="subscript"/>
        </w:rPr>
        <w:t>0</w:t>
      </w:r>
      <w:r w:rsidRPr="00E82830">
        <w:rPr>
          <w:rFonts w:eastAsiaTheme="minorEastAsia" w:cs="Times New Roman"/>
        </w:rPr>
        <w:t>), and SB</w:t>
      </w:r>
      <w:r w:rsidRPr="00E82830">
        <w:rPr>
          <w:rFonts w:eastAsiaTheme="minorEastAsia" w:cs="Times New Roman"/>
          <w:vertAlign w:val="subscript"/>
        </w:rPr>
        <w:t>y</w:t>
      </w:r>
      <w:r w:rsidRPr="00E82830">
        <w:rPr>
          <w:rFonts w:eastAsiaTheme="minorEastAsia" w:cs="Times New Roman"/>
        </w:rPr>
        <w:t xml:space="preserve"> is the spawning biomass at the start of the spawning season during year y. </w:t>
      </w:r>
    </w:p>
    <w:p w14:paraId="42CA50DA" w14:textId="77777777" w:rsidR="00235543" w:rsidRDefault="00235543" w:rsidP="005A5AFC">
      <w:pPr>
        <w:pStyle w:val="Heading3"/>
        <w:rPr>
          <w:rFonts w:eastAsiaTheme="minorEastAsia"/>
        </w:rPr>
      </w:pPr>
      <w:r>
        <w:rPr>
          <w:rFonts w:eastAsiaTheme="minorEastAsia"/>
        </w:rPr>
        <w:t>Model tuning</w:t>
      </w:r>
    </w:p>
    <w:p w14:paraId="668C817A" w14:textId="7B68BCF7" w:rsidR="00F605A9" w:rsidRPr="002303A3" w:rsidRDefault="005A5AFC" w:rsidP="005A5AFC">
      <w:pPr>
        <w:rPr>
          <w:rFonts w:cs="Times New Roman"/>
        </w:rPr>
      </w:pPr>
      <w:r w:rsidRPr="002303A3">
        <w:rPr>
          <w:rFonts w:cs="Times New Roman"/>
        </w:rPr>
        <w:t>For all models except Model 21.1</w:t>
      </w:r>
      <w:r w:rsidR="00FD287C" w:rsidRPr="002303A3">
        <w:rPr>
          <w:rFonts w:cs="Times New Roman"/>
        </w:rPr>
        <w:t>g</w:t>
      </w:r>
      <w:r w:rsidRPr="002303A3">
        <w:rPr>
          <w:rFonts w:cs="Times New Roman"/>
        </w:rPr>
        <w:t xml:space="preserve"> and 21.5</w:t>
      </w:r>
      <w:r w:rsidR="00FD287C" w:rsidRPr="002303A3">
        <w:rPr>
          <w:rFonts w:cs="Times New Roman"/>
        </w:rPr>
        <w:t>c</w:t>
      </w:r>
      <w:r w:rsidRPr="002303A3">
        <w:rPr>
          <w:rFonts w:cs="Times New Roman"/>
        </w:rPr>
        <w:t xml:space="preserve"> the models remained at the base configuration with no additional tuning. For these two models the inde</w:t>
      </w:r>
      <w:r w:rsidR="0086059A">
        <w:rPr>
          <w:rFonts w:cs="Times New Roman"/>
        </w:rPr>
        <w:t>x input variances</w:t>
      </w:r>
      <w:r w:rsidRPr="002303A3">
        <w:rPr>
          <w:rFonts w:cs="Times New Roman"/>
        </w:rPr>
        <w:t xml:space="preserve"> were tuned to the RMSE and the length and age composition </w:t>
      </w:r>
      <w:r w:rsidR="0086059A">
        <w:rPr>
          <w:rFonts w:cs="Times New Roman"/>
        </w:rPr>
        <w:t xml:space="preserve">sample size </w:t>
      </w:r>
      <w:r w:rsidRPr="002303A3">
        <w:rPr>
          <w:rFonts w:cs="Times New Roman"/>
        </w:rPr>
        <w:t xml:space="preserve">tuned using the Francis </w:t>
      </w:r>
      <w:r w:rsidR="00F605A9" w:rsidRPr="002303A3">
        <w:rPr>
          <w:rFonts w:cs="Times New Roman"/>
        </w:rPr>
        <w:t xml:space="preserve">TA1.8 </w:t>
      </w:r>
      <w:r w:rsidRPr="002303A3">
        <w:rPr>
          <w:rFonts w:cs="Times New Roman"/>
        </w:rPr>
        <w:t>method</w:t>
      </w:r>
      <w:r w:rsidR="00F605A9" w:rsidRPr="002303A3">
        <w:rPr>
          <w:rFonts w:cs="Times New Roman"/>
        </w:rPr>
        <w:t xml:space="preserve"> (Francis 2011).</w:t>
      </w:r>
    </w:p>
    <w:p w14:paraId="37500DB2" w14:textId="77777777" w:rsidR="000F553C" w:rsidRDefault="000F553C" w:rsidP="000F553C">
      <w:pPr>
        <w:pStyle w:val="Heading2"/>
      </w:pPr>
      <w:r>
        <w:t>Results</w:t>
      </w:r>
    </w:p>
    <w:p w14:paraId="152A407B" w14:textId="77777777" w:rsidR="000F553C" w:rsidRPr="000F553C" w:rsidRDefault="000F553C" w:rsidP="000F553C">
      <w:pPr>
        <w:pStyle w:val="Heading3"/>
      </w:pPr>
      <w:r>
        <w:t xml:space="preserve">Beach seine index </w:t>
      </w:r>
    </w:p>
    <w:p w14:paraId="10F867DB" w14:textId="6ED98086" w:rsidR="009D1118" w:rsidRDefault="000F553C" w:rsidP="005A5AFC">
      <w:pPr>
        <w:rPr>
          <w:rFonts w:cs="Times New Roman"/>
        </w:rPr>
      </w:pPr>
      <w:r w:rsidRPr="002303A3">
        <w:rPr>
          <w:rFonts w:cs="Times New Roman"/>
        </w:rPr>
        <w:t xml:space="preserve">The inclusion of the </w:t>
      </w:r>
      <w:r w:rsidR="00CB20A5">
        <w:rPr>
          <w:rFonts w:cs="Times New Roman"/>
        </w:rPr>
        <w:t xml:space="preserve">age-0 </w:t>
      </w:r>
      <w:r w:rsidRPr="002303A3">
        <w:rPr>
          <w:rFonts w:cs="Times New Roman"/>
        </w:rPr>
        <w:t xml:space="preserve">beach seine index </w:t>
      </w:r>
      <w:r w:rsidR="009D1118" w:rsidRPr="002303A3">
        <w:rPr>
          <w:rFonts w:cs="Times New Roman"/>
        </w:rPr>
        <w:t xml:space="preserve">in Model 21.1a </w:t>
      </w:r>
      <w:r w:rsidRPr="002303A3">
        <w:rPr>
          <w:rFonts w:cs="Times New Roman"/>
        </w:rPr>
        <w:t xml:space="preserve">resulted in a poorer fit </w:t>
      </w:r>
      <w:r w:rsidR="00DC0195" w:rsidRPr="002303A3">
        <w:rPr>
          <w:rFonts w:cs="Times New Roman"/>
        </w:rPr>
        <w:t xml:space="preserve">for </w:t>
      </w:r>
      <w:r w:rsidR="001406ED" w:rsidRPr="002303A3">
        <w:rPr>
          <w:rFonts w:cs="Times New Roman"/>
        </w:rPr>
        <w:t>the majority of</w:t>
      </w:r>
      <w:r w:rsidR="00DC0195" w:rsidRPr="002303A3">
        <w:rPr>
          <w:rFonts w:cs="Times New Roman"/>
        </w:rPr>
        <w:t xml:space="preserve"> data components</w:t>
      </w:r>
      <w:r w:rsidR="009D1118" w:rsidRPr="002303A3">
        <w:rPr>
          <w:rFonts w:cs="Times New Roman"/>
        </w:rPr>
        <w:t xml:space="preserve"> compared to Model 19.1</w:t>
      </w:r>
      <w:r w:rsidRPr="002303A3">
        <w:rPr>
          <w:rFonts w:cs="Times New Roman"/>
        </w:rPr>
        <w:t xml:space="preserve"> </w:t>
      </w:r>
      <w:r w:rsidR="00DC0195" w:rsidRPr="002303A3">
        <w:rPr>
          <w:rFonts w:cs="Times New Roman"/>
        </w:rPr>
        <w:t>(Table 4)</w:t>
      </w:r>
      <w:r w:rsidR="00235241">
        <w:rPr>
          <w:rFonts w:cs="Times New Roman"/>
        </w:rPr>
        <w:t>;</w:t>
      </w:r>
      <w:r w:rsidR="00DC0195" w:rsidRPr="002303A3">
        <w:rPr>
          <w:rFonts w:cs="Times New Roman"/>
        </w:rPr>
        <w:t xml:space="preserve"> how</w:t>
      </w:r>
      <w:r w:rsidR="005E465A" w:rsidRPr="002303A3">
        <w:rPr>
          <w:rFonts w:cs="Times New Roman"/>
        </w:rPr>
        <w:t>ever</w:t>
      </w:r>
      <w:r w:rsidR="00235241">
        <w:rPr>
          <w:rFonts w:cs="Times New Roman"/>
        </w:rPr>
        <w:t>,</w:t>
      </w:r>
      <w:r w:rsidR="005E465A" w:rsidRPr="002303A3">
        <w:rPr>
          <w:rFonts w:cs="Times New Roman"/>
        </w:rPr>
        <w:t xml:space="preserve"> there is a reduction in the objective function for recruitment</w:t>
      </w:r>
      <w:r w:rsidR="009D1118" w:rsidRPr="002303A3">
        <w:rPr>
          <w:rFonts w:cs="Times New Roman"/>
        </w:rPr>
        <w:t xml:space="preserve"> (Table 5)</w:t>
      </w:r>
      <w:r w:rsidR="005E465A" w:rsidRPr="002303A3">
        <w:rPr>
          <w:rFonts w:cs="Times New Roman"/>
        </w:rPr>
        <w:t xml:space="preserve">. </w:t>
      </w:r>
      <w:r w:rsidR="006A4360">
        <w:rPr>
          <w:rFonts w:cs="Times New Roman"/>
        </w:rPr>
        <w:t>Comparisons of overall likelihood and marginal likelihoods are not possible given the inclusion of a new dataset</w:t>
      </w:r>
      <w:r w:rsidR="00235241">
        <w:rPr>
          <w:rFonts w:cs="Times New Roman"/>
        </w:rPr>
        <w:t>/likelihood component</w:t>
      </w:r>
      <w:r w:rsidR="006A4360">
        <w:rPr>
          <w:rFonts w:cs="Times New Roman"/>
        </w:rPr>
        <w:t xml:space="preserve">. </w:t>
      </w:r>
      <w:r w:rsidR="005E465A" w:rsidRPr="002303A3">
        <w:rPr>
          <w:rFonts w:cs="Times New Roman"/>
        </w:rPr>
        <w:t>As one would expect the variance estimates for recruitment dev</w:t>
      </w:r>
      <w:r w:rsidR="00354BB9">
        <w:rPr>
          <w:rFonts w:cs="Times New Roman"/>
        </w:rPr>
        <w:t>iation</w:t>
      </w:r>
      <w:r w:rsidR="005E465A" w:rsidRPr="002303A3">
        <w:rPr>
          <w:rFonts w:cs="Times New Roman"/>
        </w:rPr>
        <w:t xml:space="preserve">s for the years in which index data are available are lower than in the </w:t>
      </w:r>
      <w:r w:rsidR="005E465A" w:rsidRPr="002303A3">
        <w:rPr>
          <w:rFonts w:cs="Times New Roman"/>
        </w:rPr>
        <w:lastRenderedPageBreak/>
        <w:t>model without the beach seine index</w:t>
      </w:r>
      <w:r w:rsidR="009D1118" w:rsidRPr="002303A3">
        <w:rPr>
          <w:rFonts w:cs="Times New Roman"/>
        </w:rPr>
        <w:t xml:space="preserve"> (Table 6)</w:t>
      </w:r>
      <w:r w:rsidR="008B11A3" w:rsidRPr="002303A3">
        <w:rPr>
          <w:rFonts w:cs="Times New Roman"/>
        </w:rPr>
        <w:t>. For</w:t>
      </w:r>
      <w:r w:rsidR="009D1118" w:rsidRPr="002303A3">
        <w:rPr>
          <w:rFonts w:cs="Times New Roman"/>
        </w:rPr>
        <w:t xml:space="preserve"> </w:t>
      </w:r>
      <w:r w:rsidR="005E465A" w:rsidRPr="002303A3">
        <w:rPr>
          <w:rFonts w:cs="Times New Roman"/>
        </w:rPr>
        <w:t xml:space="preserve">2006-2020 </w:t>
      </w:r>
      <w:r w:rsidR="008B11A3" w:rsidRPr="002303A3">
        <w:rPr>
          <w:rFonts w:cs="Times New Roman"/>
        </w:rPr>
        <w:t xml:space="preserve">the </w:t>
      </w:r>
      <w:r w:rsidR="005E465A" w:rsidRPr="002303A3">
        <w:rPr>
          <w:rFonts w:cs="Times New Roman"/>
        </w:rPr>
        <w:t xml:space="preserve">mean CV </w:t>
      </w:r>
      <w:r w:rsidR="008B11A3" w:rsidRPr="002303A3">
        <w:rPr>
          <w:rFonts w:cs="Times New Roman"/>
        </w:rPr>
        <w:t xml:space="preserve">for Model 19.1 was </w:t>
      </w:r>
      <w:r w:rsidR="005E465A" w:rsidRPr="002303A3">
        <w:rPr>
          <w:rFonts w:cs="Times New Roman"/>
        </w:rPr>
        <w:t xml:space="preserve">0.25 </w:t>
      </w:r>
      <w:r w:rsidR="008B11A3" w:rsidRPr="002303A3">
        <w:rPr>
          <w:rFonts w:cs="Times New Roman"/>
        </w:rPr>
        <w:t>and for Model 21.1a</w:t>
      </w:r>
      <w:ins w:id="0" w:author="Steve Barbeaux" w:date="2021-09-09T09:24:00Z">
        <w:r w:rsidR="0086059A">
          <w:rPr>
            <w:rFonts w:cs="Times New Roman"/>
          </w:rPr>
          <w:t>,</w:t>
        </w:r>
      </w:ins>
      <w:r w:rsidR="008B11A3" w:rsidRPr="002303A3">
        <w:rPr>
          <w:rFonts w:cs="Times New Roman"/>
        </w:rPr>
        <w:t xml:space="preserve"> with the beach seine age-0 index</w:t>
      </w:r>
      <w:ins w:id="1" w:author="Steve Barbeaux" w:date="2021-09-09T09:24:00Z">
        <w:r w:rsidR="0086059A">
          <w:rPr>
            <w:rFonts w:cs="Times New Roman"/>
          </w:rPr>
          <w:t>,</w:t>
        </w:r>
      </w:ins>
      <w:r w:rsidR="008B11A3" w:rsidRPr="002303A3">
        <w:rPr>
          <w:rFonts w:cs="Times New Roman"/>
        </w:rPr>
        <w:t xml:space="preserve"> was</w:t>
      </w:r>
      <w:r w:rsidR="005E465A" w:rsidRPr="002303A3">
        <w:rPr>
          <w:rFonts w:cs="Times New Roman"/>
        </w:rPr>
        <w:t xml:space="preserve"> 0.19. </w:t>
      </w:r>
      <w:r w:rsidR="006A4360">
        <w:rPr>
          <w:rFonts w:cs="Times New Roman"/>
        </w:rPr>
        <w:t>The index RMSEs for the bottom trawl and longline survey show a reduction in fit and the Effective N</w:t>
      </w:r>
      <w:bookmarkStart w:id="2" w:name="_GoBack"/>
      <w:bookmarkEnd w:id="2"/>
      <w:r w:rsidR="006A4360">
        <w:rPr>
          <w:rFonts w:cs="Times New Roman"/>
        </w:rPr>
        <w:t xml:space="preserve"> for age and length compositions for all components show a slight degradation in fit from Model 19.1 to Model 21.1a.</w:t>
      </w:r>
    </w:p>
    <w:p w14:paraId="24B506BD" w14:textId="77777777" w:rsidR="002303A3" w:rsidRDefault="002303A3" w:rsidP="005A5AFC">
      <w:pPr>
        <w:rPr>
          <w:rFonts w:cs="Times New Roman"/>
        </w:rPr>
      </w:pPr>
      <w:r>
        <w:rPr>
          <w:rFonts w:cs="Times New Roman"/>
        </w:rPr>
        <w:t>Retrospective analysis showed both models had slight positive retrospective bias</w:t>
      </w:r>
      <w:r w:rsidR="00CE7368">
        <w:rPr>
          <w:rFonts w:cs="Times New Roman"/>
        </w:rPr>
        <w:t xml:space="preserve"> in the estimates of spawning stock biomass</w:t>
      </w:r>
      <w:r>
        <w:rPr>
          <w:rFonts w:cs="Times New Roman"/>
        </w:rPr>
        <w:t xml:space="preserve"> with the Mohn’s ρ of 0.081 for Model 19.1 and 0.087 for Model 21.1a</w:t>
      </w:r>
      <w:r w:rsidR="00CE7368">
        <w:rPr>
          <w:rFonts w:cs="Times New Roman"/>
        </w:rPr>
        <w:t>. The Woodshole ρ and RMSE for spawning stock biomass were also similar (Table 7) with only slight differences be</w:t>
      </w:r>
      <w:r w:rsidR="006A4360">
        <w:rPr>
          <w:rFonts w:cs="Times New Roman"/>
        </w:rPr>
        <w:t xml:space="preserve">tween the two configurations. The retrospective bias for both models is considered to be within acceptable bounds. </w:t>
      </w:r>
    </w:p>
    <w:p w14:paraId="4FD053C1" w14:textId="77777777" w:rsidR="00F92016" w:rsidRDefault="00F92016" w:rsidP="005A5AFC">
      <w:pPr>
        <w:rPr>
          <w:rFonts w:cs="Times New Roman"/>
        </w:rPr>
      </w:pPr>
      <w:r>
        <w:rPr>
          <w:rFonts w:cs="Times New Roman"/>
        </w:rPr>
        <w:t>The largest change in model results between Model 19.1 and Model 21.1a is the increase in estimates for the 2017, 2018, and 2020 year classes and slight decrease in the 2019 year class estimate (Table 6 and Fig. 2) resulting in an overall increase in 2019-2020 estimates of spawning stock biomass (Table 8 and Fig. 2) and increase in projected 2021 and 2022 spawning biomass. This increasing abundance starting in 2017 due to fit to the age-0 index and inability of the model to compensate with changing M post-2016 results in the disagreement in Model 21.1a with the recent reduction in the longline survey abundance.</w:t>
      </w:r>
      <w:r w:rsidR="00831562">
        <w:rPr>
          <w:rFonts w:cs="Times New Roman"/>
        </w:rPr>
        <w:t xml:space="preserve"> Model 21.1a would recommend a ~200% increase in ABC for 2022. This large increase is mostly due to a drop in the estimated unfished spawning biomass with increases in recruitment (Table 5) and an increase in the projected spawning biomass for 2022 resulting in the spawning biomass ratio being above </w:t>
      </w:r>
      <w:r w:rsidR="00747265">
        <w:rPr>
          <w:rFonts w:cs="Times New Roman"/>
        </w:rPr>
        <w:t>B</w:t>
      </w:r>
      <w:r w:rsidR="00831562" w:rsidRPr="00747265">
        <w:rPr>
          <w:rFonts w:cs="Times New Roman"/>
          <w:vertAlign w:val="subscript"/>
        </w:rPr>
        <w:t xml:space="preserve">40% </w:t>
      </w:r>
      <w:r w:rsidR="00831562">
        <w:rPr>
          <w:rFonts w:cs="Times New Roman"/>
        </w:rPr>
        <w:t>and no longer on the sloping portion of the control rule.</w:t>
      </w:r>
      <w:r>
        <w:rPr>
          <w:rFonts w:cs="Times New Roman"/>
        </w:rPr>
        <w:t xml:space="preserve">   </w:t>
      </w:r>
    </w:p>
    <w:p w14:paraId="0629FDD1" w14:textId="77777777" w:rsidR="00653ED3" w:rsidRPr="00F92016" w:rsidRDefault="00EE50BA" w:rsidP="005A5AFC">
      <w:pPr>
        <w:rPr>
          <w:rFonts w:cs="Times New Roman"/>
        </w:rPr>
      </w:pPr>
      <w:r>
        <w:rPr>
          <w:rFonts w:cs="Times New Roman"/>
        </w:rPr>
        <w:t>As M</w:t>
      </w:r>
      <w:r w:rsidR="00883810">
        <w:rPr>
          <w:rFonts w:cs="Times New Roman"/>
        </w:rPr>
        <w:t>odel 21.1a is configured there is disagreement between the age-0 b</w:t>
      </w:r>
      <w:r w:rsidR="00831562">
        <w:rPr>
          <w:rFonts w:cs="Times New Roman"/>
        </w:rPr>
        <w:t xml:space="preserve">each seine index and all </w:t>
      </w:r>
      <w:r w:rsidR="00883810">
        <w:rPr>
          <w:rFonts w:cs="Times New Roman"/>
        </w:rPr>
        <w:t xml:space="preserve">other data components. There are </w:t>
      </w:r>
      <w:r w:rsidR="00BE43D4">
        <w:rPr>
          <w:rFonts w:cs="Times New Roman"/>
        </w:rPr>
        <w:t xml:space="preserve">at least </w:t>
      </w:r>
      <w:r w:rsidR="00883810">
        <w:rPr>
          <w:rFonts w:cs="Times New Roman"/>
        </w:rPr>
        <w:t>two possible reasons for this disparity 1) the beach seine survey doesn’t capture the GOA-wide trend in age-0 abundance, and/or 2) Model 21.1a with natural mortality modeled across all ages with only a block for 2014-2016 does not adequately capture survival variability between age-0 and age-3.</w:t>
      </w:r>
      <w:r w:rsidR="009A26FE">
        <w:rPr>
          <w:rFonts w:cs="Times New Roman"/>
        </w:rPr>
        <w:t xml:space="preserve"> Attempts this year at fitting annually varying age-specific M failed as there is a lack of information for the younger age classes as these </w:t>
      </w:r>
      <w:r>
        <w:rPr>
          <w:rFonts w:cs="Times New Roman"/>
        </w:rPr>
        <w:t xml:space="preserve">younger </w:t>
      </w:r>
      <w:r w:rsidR="009A26FE">
        <w:rPr>
          <w:rFonts w:cs="Times New Roman"/>
        </w:rPr>
        <w:t>fish are not consistently caught in the fisheries or surveys.</w:t>
      </w:r>
      <w:r w:rsidR="00883810">
        <w:rPr>
          <w:rFonts w:cs="Times New Roman"/>
        </w:rPr>
        <w:t xml:space="preserve"> </w:t>
      </w:r>
      <w:r w:rsidR="009A26FE">
        <w:rPr>
          <w:rFonts w:cs="Times New Roman"/>
        </w:rPr>
        <w:t xml:space="preserve">For the remainder of the models presented we assume that the beach seine survey index captures the trend in </w:t>
      </w:r>
      <w:r w:rsidR="00362238">
        <w:rPr>
          <w:rFonts w:cs="Times New Roman"/>
        </w:rPr>
        <w:t xml:space="preserve">GOA </w:t>
      </w:r>
      <w:r w:rsidR="009A26FE">
        <w:rPr>
          <w:rFonts w:cs="Times New Roman"/>
        </w:rPr>
        <w:t xml:space="preserve">age-0 </w:t>
      </w:r>
      <w:r w:rsidR="00362238">
        <w:rPr>
          <w:rFonts w:cs="Times New Roman"/>
        </w:rPr>
        <w:t xml:space="preserve">Pacific cod </w:t>
      </w:r>
      <w:r w:rsidR="009A26FE">
        <w:rPr>
          <w:rFonts w:cs="Times New Roman"/>
        </w:rPr>
        <w:t xml:space="preserve">abundance. </w:t>
      </w:r>
    </w:p>
    <w:p w14:paraId="13FAE138" w14:textId="77777777" w:rsidR="00653ED3" w:rsidRDefault="00653ED3" w:rsidP="00653ED3">
      <w:pPr>
        <w:pStyle w:val="Heading3"/>
      </w:pPr>
      <w:r>
        <w:t>Environmentally-linked models</w:t>
      </w:r>
    </w:p>
    <w:p w14:paraId="1A9ECDDB" w14:textId="77777777" w:rsidR="00EE50BA" w:rsidRDefault="00EE50BA" w:rsidP="00EE50BA">
      <w:r>
        <w:t xml:space="preserve">The three new environmental links on growth, natural mortality, and recruitment made improvements to the overall model fits over Model 21.1a as measured by full likelihood and full AIC. However the marginal likelihood </w:t>
      </w:r>
      <w:r w:rsidR="00CD56B5">
        <w:t xml:space="preserve">(Thorson </w:t>
      </w:r>
      <w:r w:rsidR="00CD56B5" w:rsidRPr="00CD56B5">
        <w:rPr>
          <w:i/>
        </w:rPr>
        <w:t>et al.</w:t>
      </w:r>
      <w:r w:rsidR="00CD56B5">
        <w:t xml:space="preserve"> 2019) </w:t>
      </w:r>
      <w:r>
        <w:t xml:space="preserve">in some cases suggest some </w:t>
      </w:r>
      <w:r w:rsidR="00CD56B5">
        <w:t xml:space="preserve">of the </w:t>
      </w:r>
      <w:r>
        <w:t xml:space="preserve">changes were not </w:t>
      </w:r>
      <w:r w:rsidR="00CD56B5">
        <w:t xml:space="preserve">true model </w:t>
      </w:r>
      <w:r>
        <w:t xml:space="preserve">improvements. </w:t>
      </w:r>
      <w:r w:rsidR="00F92016">
        <w:t xml:space="preserve">Most of the changes made by the inclusion of the environmental links were minor in terms of fit, but some would result in substantial changes in management advice from the base model. </w:t>
      </w:r>
      <w:r w:rsidR="00D87FF8">
        <w:t xml:space="preserve">Although the residual plots are not provided due to the volume of </w:t>
      </w:r>
      <w:r w:rsidR="00F92016">
        <w:t xml:space="preserve">possible </w:t>
      </w:r>
      <w:r w:rsidR="00D87FF8">
        <w:t>plots, they were assessed</w:t>
      </w:r>
      <w:r w:rsidR="00246C70">
        <w:t xml:space="preserve"> by the authors and can be made available on request</w:t>
      </w:r>
      <w:r w:rsidR="00564490">
        <w:t xml:space="preserve"> for any model</w:t>
      </w:r>
      <w:r w:rsidR="00D87FF8">
        <w:t xml:space="preserve">. For all the age and length composition data there are no severe trends in the residuals and </w:t>
      </w:r>
      <w:r w:rsidR="00246C70">
        <w:t xml:space="preserve">it is very difficult to </w:t>
      </w:r>
      <w:r w:rsidR="00D87FF8">
        <w:t>ascertain differences in model fits visually</w:t>
      </w:r>
      <w:r w:rsidR="00246C70">
        <w:t xml:space="preserve"> as differences were subtle.</w:t>
      </w:r>
      <w:r w:rsidR="00F92016">
        <w:t xml:space="preserve"> </w:t>
      </w:r>
      <w:r w:rsidR="00F92016" w:rsidRPr="00F92016">
        <w:t xml:space="preserve">For all </w:t>
      </w:r>
      <w:r w:rsidR="00365CB0">
        <w:t>m</w:t>
      </w:r>
      <w:r w:rsidR="00F92016" w:rsidRPr="00F92016">
        <w:t>odels presented there were no parameters near bounds and the likelihoods appear well defined with the gradient of the objective function at less than 10e-4. All models were examined by “jittering” starting parameters by 10% over 50 runs to evaluate if models had converged to local minima.</w:t>
      </w:r>
      <w:r w:rsidR="00F92016">
        <w:t xml:space="preserve"> All models evaluated were deemed adequate. </w:t>
      </w:r>
    </w:p>
    <w:p w14:paraId="594BF9FD" w14:textId="77777777" w:rsidR="00EE50BA" w:rsidRDefault="00EE50BA" w:rsidP="00EE50BA">
      <w:pPr>
        <w:pStyle w:val="Heading4"/>
      </w:pPr>
      <w:r>
        <w:t>Model21.1b</w:t>
      </w:r>
      <w:r w:rsidR="00F15420">
        <w:t xml:space="preserve">:  SST-linked </w:t>
      </w:r>
      <w:r w:rsidR="00CB0D8E">
        <w:t>g</w:t>
      </w:r>
      <w:r w:rsidR="00F15420">
        <w:t>rowth</w:t>
      </w:r>
      <w:r>
        <w:t xml:space="preserve"> </w:t>
      </w:r>
    </w:p>
    <w:p w14:paraId="52C237ED" w14:textId="77777777" w:rsidR="00CB0D8E" w:rsidRDefault="00CB0D8E" w:rsidP="00EE50BA">
      <w:r>
        <w:t>The parameterization and fit of the SST-linked g</w:t>
      </w:r>
      <w:r w:rsidR="0033648B">
        <w:t xml:space="preserve">rowth </w:t>
      </w:r>
      <w:r w:rsidR="00F15420">
        <w:t xml:space="preserve">in </w:t>
      </w:r>
      <w:r>
        <w:t>M</w:t>
      </w:r>
      <w:r w:rsidR="0033648B">
        <w:t>odel</w:t>
      </w:r>
      <w:r w:rsidR="00F15420">
        <w:t xml:space="preserve"> 21.1b</w:t>
      </w:r>
      <w:r w:rsidR="0033648B">
        <w:t xml:space="preserve"> result</w:t>
      </w:r>
      <w:r>
        <w:t>ed</w:t>
      </w:r>
      <w:r w:rsidR="0033648B">
        <w:t xml:space="preserve"> in </w:t>
      </w:r>
      <w:r>
        <w:t xml:space="preserve">the model estimating </w:t>
      </w:r>
      <w:r w:rsidR="0033648B">
        <w:t xml:space="preserve">faster </w:t>
      </w:r>
      <w:r w:rsidR="00F15420">
        <w:t xml:space="preserve">growth </w:t>
      </w:r>
      <w:r>
        <w:t xml:space="preserve">in </w:t>
      </w:r>
      <w:r w:rsidR="00F15420">
        <w:t xml:space="preserve">warm years </w:t>
      </w:r>
      <w:r>
        <w:t>and slower growth in cold years</w:t>
      </w:r>
      <w:r w:rsidR="00462815">
        <w:t xml:space="preserve"> (Fig 3)</w:t>
      </w:r>
      <w:r>
        <w:t xml:space="preserve">. </w:t>
      </w:r>
      <w:r w:rsidR="00C9507C">
        <w:t>The parameters appear to be well fit with small gradients and CVs</w:t>
      </w:r>
      <w:r w:rsidR="00733746">
        <w:t xml:space="preserve"> between 0.23 and 0.28.</w:t>
      </w:r>
      <w:r w:rsidR="00C9507C">
        <w:t xml:space="preserve"> </w:t>
      </w:r>
      <w:r w:rsidR="00733746">
        <w:t>SST-linked growth</w:t>
      </w:r>
      <w:r>
        <w:t xml:space="preserve"> was most impactful in the age-0 fish </w:t>
      </w:r>
      <w:r w:rsidR="00F15420">
        <w:t>creating</w:t>
      </w:r>
      <w:r w:rsidR="0033648B">
        <w:t xml:space="preserve"> a cohort effect </w:t>
      </w:r>
      <w:r w:rsidR="00F15420">
        <w:t xml:space="preserve">on length </w:t>
      </w:r>
      <w:r w:rsidR="00462815">
        <w:t>in the model (Fig.</w:t>
      </w:r>
      <w:r w:rsidR="0033648B">
        <w:t xml:space="preserve"> </w:t>
      </w:r>
      <w:r w:rsidR="00F15420">
        <w:t>3</w:t>
      </w:r>
      <w:r w:rsidR="0033648B">
        <w:t xml:space="preserve">). </w:t>
      </w:r>
      <w:r w:rsidR="00EE50BA">
        <w:t xml:space="preserve">The addition of sea surface temperature links to growth in Model 21.1b </w:t>
      </w:r>
      <w:r w:rsidR="00F15420">
        <w:t>resulted in</w:t>
      </w:r>
      <w:r w:rsidR="00EE50BA">
        <w:t xml:space="preserve"> an improvement in both length and age composition fits</w:t>
      </w:r>
      <w:r w:rsidR="00144A4F">
        <w:t xml:space="preserve"> </w:t>
      </w:r>
      <w:r w:rsidR="00F15420">
        <w:t>for</w:t>
      </w:r>
      <w:r w:rsidR="00144A4F">
        <w:t xml:space="preserve"> likelihood and effective N (Table 4)</w:t>
      </w:r>
      <w:r w:rsidR="00EE50BA">
        <w:t xml:space="preserve">, but a degradation in the fit to </w:t>
      </w:r>
      <w:r w:rsidR="00144A4F">
        <w:t xml:space="preserve">all three </w:t>
      </w:r>
      <w:r w:rsidR="00F15420">
        <w:t xml:space="preserve">of </w:t>
      </w:r>
      <w:r w:rsidR="00EE50BA">
        <w:t>the survey</w:t>
      </w:r>
      <w:r w:rsidR="00144A4F">
        <w:t xml:space="preserve"> indices</w:t>
      </w:r>
      <w:r w:rsidR="00EE50BA">
        <w:t>.</w:t>
      </w:r>
      <w:r w:rsidR="00F15420">
        <w:t xml:space="preserve"> There </w:t>
      </w:r>
      <w:r w:rsidR="00F15420">
        <w:lastRenderedPageBreak/>
        <w:t xml:space="preserve">was an overall improvement in AIC from Model 21.1a, however the marginal AIC suggests that the SST-linked growth was not a model improvement. </w:t>
      </w:r>
      <w:r w:rsidR="00A209DF">
        <w:t xml:space="preserve">Although the retrospective bias remains within acceptable bounds the analysis suggests a slight increase in positive retrospective bias from Model 21.1a in the spawning biomass estimates across all three measures (Table 7). </w:t>
      </w:r>
      <w:r w:rsidR="00F15420">
        <w:t xml:space="preserve">Overall model results </w:t>
      </w:r>
      <w:r w:rsidR="00564490">
        <w:t>in terms of reference points and current biomass levels</w:t>
      </w:r>
      <w:r w:rsidR="00BE43D4">
        <w:t xml:space="preserve"> (Table 5 and Table 8)</w:t>
      </w:r>
      <w:r w:rsidR="00564490">
        <w:t xml:space="preserve"> </w:t>
      </w:r>
      <w:r w:rsidR="00F15420">
        <w:t>remain similar to Model 21.1a.</w:t>
      </w:r>
    </w:p>
    <w:p w14:paraId="7FE850D7" w14:textId="77777777" w:rsidR="00CB0D8E" w:rsidRDefault="00CB0D8E" w:rsidP="00CB0D8E">
      <w:pPr>
        <w:pStyle w:val="Heading4"/>
      </w:pPr>
      <w:r>
        <w:t>Model 21.1c:  Annual heatwave linked natural mortality</w:t>
      </w:r>
      <w:r w:rsidR="00144A4F">
        <w:t xml:space="preserve">  </w:t>
      </w:r>
    </w:p>
    <w:p w14:paraId="0E724ED4" w14:textId="77777777" w:rsidR="00223AE4" w:rsidRDefault="00CB0D8E" w:rsidP="00CB0D8E">
      <w:r>
        <w:t>Adding heatwave-linked natural mortality to the model made the g</w:t>
      </w:r>
      <w:r w:rsidR="00C9507C">
        <w:t xml:space="preserve">reatest improvement </w:t>
      </w:r>
      <w:r w:rsidR="00246C70">
        <w:t>to the objective function</w:t>
      </w:r>
      <w:r w:rsidR="002827E4">
        <w:t>, AIC, and Marginal AIC</w:t>
      </w:r>
      <w:r w:rsidR="00246C70">
        <w:t xml:space="preserve"> </w:t>
      </w:r>
      <w:r w:rsidR="00C9507C">
        <w:t>over</w:t>
      </w:r>
      <w:r w:rsidR="00246C70">
        <w:t xml:space="preserve"> </w:t>
      </w:r>
      <w:r w:rsidR="00C9507C">
        <w:t xml:space="preserve">all </w:t>
      </w:r>
      <w:r w:rsidR="00246C70">
        <w:t xml:space="preserve">of </w:t>
      </w:r>
      <w:r w:rsidR="00C9507C">
        <w:t xml:space="preserve">the </w:t>
      </w:r>
      <w:r>
        <w:t>single eco-linked change</w:t>
      </w:r>
      <w:r w:rsidR="00C9507C">
        <w:t>s</w:t>
      </w:r>
      <w:r>
        <w:t xml:space="preserve"> from Model 21.1a. </w:t>
      </w:r>
      <w:r w:rsidR="00733746">
        <w:t xml:space="preserve">The environmental link parameter is well fit with low gradient and a CV of 0.10. </w:t>
      </w:r>
      <w:r>
        <w:t xml:space="preserve">Model 21.1c showed improvement over Model 21.1a in fits to the most recent drop in abundance in the longline survey (Figure 4), in the trawl and longline fishery length composition data, and </w:t>
      </w:r>
      <w:r w:rsidR="00564490">
        <w:t xml:space="preserve">in </w:t>
      </w:r>
      <w:r>
        <w:t>the beach seine index.</w:t>
      </w:r>
      <w:r w:rsidR="00F03B4F">
        <w:t xml:space="preserve"> There is a slight degradation in fit to the other data components (Table 4)</w:t>
      </w:r>
      <w:r w:rsidR="00733746">
        <w:t>, however the improvement of fit to the most recent longline survey estimates were greater than the combined negative impacts to fit to the other components</w:t>
      </w:r>
      <w:r w:rsidR="00F03B4F">
        <w:t xml:space="preserve">. </w:t>
      </w:r>
      <w:r w:rsidR="00564490">
        <w:t>Including a</w:t>
      </w:r>
      <w:r w:rsidR="00733746">
        <w:t>nnual heatwave index-linked n</w:t>
      </w:r>
      <w:r w:rsidR="00564490">
        <w:t xml:space="preserve">atural mortality </w:t>
      </w:r>
      <w:r w:rsidR="00C9507C">
        <w:t xml:space="preserve">in </w:t>
      </w:r>
      <w:r w:rsidR="00F03B4F">
        <w:t>Model 21.1c</w:t>
      </w:r>
      <w:r w:rsidR="00C9507C">
        <w:t xml:space="preserve"> (F</w:t>
      </w:r>
      <w:r w:rsidR="007C07E7">
        <w:t>ig.</w:t>
      </w:r>
      <w:r w:rsidR="00C9507C">
        <w:t xml:space="preserve"> 5) results in natural mortality peaking during heatwave years with the highest in 2016 at 0.92 and second highest in 2019 at 0.81. </w:t>
      </w:r>
      <w:r w:rsidR="00F03B4F">
        <w:t xml:space="preserve"> </w:t>
      </w:r>
      <w:r w:rsidR="00A209DF">
        <w:t xml:space="preserve">The retrospective analysis shows the model within acceptable bounds with a slight increase in the Mohn’s </w:t>
      </w:r>
      <w:r w:rsidR="00A209DF">
        <w:rPr>
          <w:rFonts w:cstheme="minorHAnsi"/>
        </w:rPr>
        <w:t>ρ</w:t>
      </w:r>
      <w:r w:rsidR="00A209DF">
        <w:t xml:space="preserve">, but a decrease in both the Woodshole </w:t>
      </w:r>
      <w:r w:rsidR="00A209DF">
        <w:rPr>
          <w:rFonts w:cstheme="minorHAnsi"/>
        </w:rPr>
        <w:t>ρ</w:t>
      </w:r>
      <w:r w:rsidR="00A209DF">
        <w:t xml:space="preserve"> and retrospective RMSE compared to Model 21.1a.  </w:t>
      </w:r>
      <w:r w:rsidR="00F03B4F">
        <w:t xml:space="preserve"> </w:t>
      </w:r>
    </w:p>
    <w:p w14:paraId="5246E545" w14:textId="77777777" w:rsidR="00EE50BA" w:rsidRPr="00EE50BA" w:rsidRDefault="00223AE4" w:rsidP="00CB0D8E">
      <w:r>
        <w:t xml:space="preserve">Although the overall trend in abundance and recruitment are similar </w:t>
      </w:r>
      <w:r w:rsidR="002827E4">
        <w:t xml:space="preserve">for most of the time series as are reference points </w:t>
      </w:r>
      <w:r>
        <w:t>between Models 21.1a and 21.1c, the management implications of the estimated drop in abundance</w:t>
      </w:r>
      <w:r w:rsidR="00D87FF8">
        <w:t xml:space="preserve"> </w:t>
      </w:r>
      <w:r w:rsidR="00564490">
        <w:t xml:space="preserve">for 2018-2020 and projections </w:t>
      </w:r>
      <w:r w:rsidR="00D87FF8">
        <w:t>in M</w:t>
      </w:r>
      <w:r>
        <w:t xml:space="preserve">odel 21.1c </w:t>
      </w:r>
      <w:r w:rsidR="00D87FF8">
        <w:t>(Fig</w:t>
      </w:r>
      <w:r w:rsidR="007C07E7">
        <w:t>.</w:t>
      </w:r>
      <w:r w:rsidR="00D87FF8">
        <w:t xml:space="preserve"> 7) </w:t>
      </w:r>
      <w:r>
        <w:t>changes recomm</w:t>
      </w:r>
      <w:r w:rsidR="00831562">
        <w:t xml:space="preserve">ended </w:t>
      </w:r>
      <w:r w:rsidR="007C07E7">
        <w:t xml:space="preserve">harvest </w:t>
      </w:r>
      <w:r w:rsidR="00831562">
        <w:t>advice on ABC considerably</w:t>
      </w:r>
      <w:r>
        <w:t xml:space="preserve"> </w:t>
      </w:r>
      <w:r w:rsidR="00D87FF8">
        <w:t>from Model 21.1a and 21.1b</w:t>
      </w:r>
      <w:r w:rsidR="00BE43D4">
        <w:t xml:space="preserve"> with a -40% </w:t>
      </w:r>
      <w:r w:rsidR="002827E4">
        <w:t xml:space="preserve">lower </w:t>
      </w:r>
      <w:r w:rsidR="00BE43D4">
        <w:t>ABC</w:t>
      </w:r>
      <w:r w:rsidR="002827E4">
        <w:t xml:space="preserve"> in 2022</w:t>
      </w:r>
      <w:r w:rsidR="007C07E7">
        <w:t>. T</w:t>
      </w:r>
      <w:r w:rsidR="00BE43D4">
        <w:t xml:space="preserve">his </w:t>
      </w:r>
      <w:r w:rsidR="002827E4">
        <w:t>difference</w:t>
      </w:r>
      <w:r w:rsidR="007C07E7">
        <w:t xml:space="preserve"> </w:t>
      </w:r>
      <w:r w:rsidR="00BE43D4">
        <w:t>results in an ABC nearer the Model 19.1 value (+23%).</w:t>
      </w:r>
      <w:r w:rsidR="001C360A">
        <w:t xml:space="preserve"> The </w:t>
      </w:r>
      <w:r w:rsidR="002827E4">
        <w:t>difference</w:t>
      </w:r>
      <w:r w:rsidR="007C07E7">
        <w:t xml:space="preserve"> from Model 21.1a is partly due to the </w:t>
      </w:r>
      <w:r w:rsidR="002827E4">
        <w:t xml:space="preserve">2022 Model 21.1c </w:t>
      </w:r>
      <w:r w:rsidR="007C07E7">
        <w:t>spawning biomass being estimated below B</w:t>
      </w:r>
      <w:r w:rsidR="007C07E7" w:rsidRPr="007C07E7">
        <w:rPr>
          <w:vertAlign w:val="subscript"/>
        </w:rPr>
        <w:t>40%</w:t>
      </w:r>
      <w:r w:rsidR="007C07E7">
        <w:t xml:space="preserve"> (Table 5)</w:t>
      </w:r>
      <w:r w:rsidR="001C360A">
        <w:t xml:space="preserve"> and on the slope of the control rule</w:t>
      </w:r>
      <w:r w:rsidR="007C07E7">
        <w:t xml:space="preserve">. </w:t>
      </w:r>
      <w:r w:rsidR="00BE43D4">
        <w:t xml:space="preserve"> </w:t>
      </w:r>
      <w:r w:rsidR="00564490">
        <w:t xml:space="preserve"> </w:t>
      </w:r>
      <w:r w:rsidR="00D87FF8">
        <w:t xml:space="preserve"> </w:t>
      </w:r>
      <w:r>
        <w:t xml:space="preserve"> </w:t>
      </w:r>
      <w:r w:rsidR="00F03B4F">
        <w:t xml:space="preserve"> </w:t>
      </w:r>
      <w:r w:rsidR="00CB0D8E">
        <w:t xml:space="preserve">   </w:t>
      </w:r>
      <w:r w:rsidR="00EE50BA">
        <w:t xml:space="preserve">    </w:t>
      </w:r>
    </w:p>
    <w:p w14:paraId="04D66222" w14:textId="77777777" w:rsidR="00653ED3" w:rsidRDefault="007C07E7" w:rsidP="007C07E7">
      <w:pPr>
        <w:pStyle w:val="Heading4"/>
      </w:pPr>
      <w:r>
        <w:t>Model 21.1d: Spawning heatwave index linked recruitment</w:t>
      </w:r>
    </w:p>
    <w:p w14:paraId="2F7F7291" w14:textId="77777777" w:rsidR="002347C5" w:rsidRDefault="002827E4" w:rsidP="002347C5">
      <w:r>
        <w:t>The spawning heatwave index linked recruitment</w:t>
      </w:r>
      <w:r w:rsidR="00462815">
        <w:t xml:space="preserve"> (Fig. 6)</w:t>
      </w:r>
      <w:r>
        <w:t xml:space="preserve"> in Model 21.1d results in a slight improvement of fit compared to model 21.1a based on a lower overall objective function and AIC estimate</w:t>
      </w:r>
      <w:r w:rsidR="0099623B">
        <w:t xml:space="preserve">, however there was an increase in the marginal AIC (Table 7). </w:t>
      </w:r>
      <w:r>
        <w:t xml:space="preserve"> </w:t>
      </w:r>
      <w:r w:rsidR="0099623B">
        <w:t>Minor i</w:t>
      </w:r>
      <w:r>
        <w:t>mprovement</w:t>
      </w:r>
      <w:r w:rsidR="0099623B">
        <w:t xml:space="preserve">s in the objective function </w:t>
      </w:r>
      <w:r>
        <w:t xml:space="preserve">can be attributed to fit to the bottom trawl and longline surveys and reduction in recruitment residuals. There were minor reductions in fit to </w:t>
      </w:r>
      <w:r w:rsidR="0099623B">
        <w:t xml:space="preserve">all of </w:t>
      </w:r>
      <w:r>
        <w:t>the age and length composition data</w:t>
      </w:r>
      <w:r w:rsidR="0099623B">
        <w:t xml:space="preserve"> (Table 4)</w:t>
      </w:r>
      <w:r>
        <w:t>. Retrospective bias remained positive for all measures with a slight improvement over Model 21.1a</w:t>
      </w:r>
      <w:r w:rsidR="0099623B">
        <w:t xml:space="preserve"> (Table 7). Estimates for unfished biomass were within 1% of the Model 21.1a values as were the recommended ABC for 2022.  </w:t>
      </w:r>
      <w:r>
        <w:t xml:space="preserve">  </w:t>
      </w:r>
    </w:p>
    <w:p w14:paraId="475AF1B4" w14:textId="77777777" w:rsidR="007C07E7" w:rsidRPr="007C07E7" w:rsidRDefault="007C07E7" w:rsidP="007C07E7">
      <w:pPr>
        <w:pStyle w:val="Heading4"/>
      </w:pPr>
      <w:r>
        <w:t>Model 21.1e: All three environmental links</w:t>
      </w:r>
    </w:p>
    <w:p w14:paraId="06F755BE" w14:textId="77777777" w:rsidR="00213BA1" w:rsidRDefault="00DD3939" w:rsidP="007C07E7">
      <w:r>
        <w:t>Inclusion of all three environmental links in Model 21.1e</w:t>
      </w:r>
      <w:r w:rsidR="00327C7E">
        <w:t xml:space="preserve"> (Table 5) </w:t>
      </w:r>
      <w:r>
        <w:t xml:space="preserve">results in a better fit model in regards to the objective function and AIC, however the marginal AIC was higher than Model 21.1c with just heatwave-linked natural mortality. In addition although still within generally acceptable bounds the retrospective analysis resulted in an increase in the positive bias in the model over all the other models examined for the Mohn’s </w:t>
      </w:r>
      <w:r>
        <w:rPr>
          <w:rFonts w:cstheme="minorHAnsi"/>
        </w:rPr>
        <w:t>ρ</w:t>
      </w:r>
      <w:r>
        <w:t xml:space="preserve"> and retrospective RMSE</w:t>
      </w:r>
      <w:r w:rsidR="00327C7E">
        <w:t xml:space="preserve"> (Table 7). </w:t>
      </w:r>
      <w:r w:rsidR="00241DBC">
        <w:t>Gradients for the environmental link parameters were all relative</w:t>
      </w:r>
      <w:r w:rsidR="00E972C1">
        <w:t xml:space="preserve">ly low </w:t>
      </w:r>
      <w:r w:rsidR="00111B8B">
        <w:t>(Table 9).</w:t>
      </w:r>
      <w:r w:rsidR="00241DBC">
        <w:t xml:space="preserve"> </w:t>
      </w:r>
      <w:r w:rsidR="00111B8B">
        <w:t xml:space="preserve">The </w:t>
      </w:r>
      <w:r w:rsidR="00111B8B" w:rsidRPr="00111B8B">
        <w:t xml:space="preserve">ω </w:t>
      </w:r>
      <w:r w:rsidR="00111B8B">
        <w:t>link parameter on R</w:t>
      </w:r>
      <w:r w:rsidR="00111B8B" w:rsidRPr="00111B8B">
        <w:rPr>
          <w:vertAlign w:val="subscript"/>
        </w:rPr>
        <w:t>0</w:t>
      </w:r>
      <w:r w:rsidR="00111B8B">
        <w:t xml:space="preserve"> was the least well defined with a CV of 0.38 and gradient of 0.0001. </w:t>
      </w:r>
      <w:r>
        <w:t>Compared to Model 21.1a, Model 21.1e improved fits to the longline and</w:t>
      </w:r>
      <w:r w:rsidR="00327C7E">
        <w:t xml:space="preserve"> beach seine survey indices, </w:t>
      </w:r>
      <w:r>
        <w:t>the length and age composition data for all three fisheries, the bottom trawl survey age composition data, and the longline survey length composition data</w:t>
      </w:r>
      <w:r w:rsidR="00084F12">
        <w:t xml:space="preserve"> (Table </w:t>
      </w:r>
      <w:r w:rsidR="00F3126D">
        <w:t>4</w:t>
      </w:r>
      <w:r w:rsidR="00084F12">
        <w:t>)</w:t>
      </w:r>
      <w:r>
        <w:t>. Recruitment residuals were improved over all of the other models assesse</w:t>
      </w:r>
      <w:r w:rsidR="00763A21">
        <w:t>d before tuning</w:t>
      </w:r>
      <w:r w:rsidR="00F3126D">
        <w:t xml:space="preserve"> (Table</w:t>
      </w:r>
      <w:r w:rsidR="00213BA1">
        <w:t xml:space="preserve"> 5</w:t>
      </w:r>
      <w:r w:rsidR="00F3126D">
        <w:t>)</w:t>
      </w:r>
      <w:r w:rsidR="00763A21">
        <w:t>.</w:t>
      </w:r>
      <w:r w:rsidR="00213BA1">
        <w:t xml:space="preserve"> </w:t>
      </w:r>
    </w:p>
    <w:p w14:paraId="59A11B36" w14:textId="77777777" w:rsidR="00213BA1" w:rsidRDefault="0040467A" w:rsidP="007C07E7">
      <w:r>
        <w:t>For Model 21.1e t</w:t>
      </w:r>
      <w:r w:rsidR="00213BA1">
        <w:t xml:space="preserve">he </w:t>
      </w:r>
      <w:r>
        <w:t xml:space="preserve">overall </w:t>
      </w:r>
      <w:r w:rsidR="00213BA1">
        <w:t xml:space="preserve">trend in abundance and recruitment are similar </w:t>
      </w:r>
      <w:r>
        <w:t xml:space="preserve">to the other </w:t>
      </w:r>
      <w:r w:rsidR="00213BA1">
        <w:t>Model 21.1 series</w:t>
      </w:r>
      <w:r w:rsidR="001C360A">
        <w:t xml:space="preserve"> (Fig. 1)</w:t>
      </w:r>
      <w:r w:rsidR="00AA676F">
        <w:t xml:space="preserve">. Like model 21.1c, </w:t>
      </w:r>
      <w:r w:rsidR="004E28C9">
        <w:t>Model 21.1e</w:t>
      </w:r>
      <w:r w:rsidR="00AA676F">
        <w:t xml:space="preserve"> has a </w:t>
      </w:r>
      <w:r w:rsidR="004E28C9">
        <w:t>drop in abundance for recent yea</w:t>
      </w:r>
      <w:r w:rsidR="00AA676F">
        <w:t>rs</w:t>
      </w:r>
      <w:r w:rsidR="001C360A">
        <w:t xml:space="preserve"> (Fig. </w:t>
      </w:r>
      <w:r w:rsidR="000A73BE">
        <w:t>7</w:t>
      </w:r>
      <w:r w:rsidR="001C360A">
        <w:t xml:space="preserve">) </w:t>
      </w:r>
      <w:r w:rsidR="00AA676F">
        <w:t xml:space="preserve">and the projections </w:t>
      </w:r>
      <w:r w:rsidR="00716947">
        <w:t>with similar estimates of annually varying natural mortality</w:t>
      </w:r>
      <w:r w:rsidR="00751E4B">
        <w:t>.</w:t>
      </w:r>
      <w:r w:rsidR="00716947">
        <w:t xml:space="preserve"> </w:t>
      </w:r>
      <w:r w:rsidR="00751E4B">
        <w:t xml:space="preserve">Model 21.1e unfished spawning </w:t>
      </w:r>
      <w:r w:rsidR="00751E4B">
        <w:lastRenderedPageBreak/>
        <w:t>biomass at 345,360 t is the lowest of the un</w:t>
      </w:r>
      <w:r w:rsidR="001C360A">
        <w:t>-</w:t>
      </w:r>
      <w:r w:rsidR="00751E4B">
        <w:t xml:space="preserve">tuned </w:t>
      </w:r>
      <w:r w:rsidR="00372009">
        <w:t>Model 21.1 series, but is only -5% different from Model 21.1a and -6% from Model 21.1d, the highest of the series</w:t>
      </w:r>
      <w:r w:rsidR="001C360A">
        <w:t>,</w:t>
      </w:r>
      <w:r w:rsidR="00372009">
        <w:t xml:space="preserve"> and -16% from Model 19.1.</w:t>
      </w:r>
      <w:r w:rsidR="001C360A">
        <w:t xml:space="preserve"> T</w:t>
      </w:r>
      <w:r w:rsidR="00213BA1">
        <w:t>he management implications of the estimated drop in abundance for 2018-2020 and projections in Model 21.1e (Fig. 7) changes recommended harvest advice on ABC considerably from Model 21.1a and 21.1b with a -4</w:t>
      </w:r>
      <w:r w:rsidR="001C360A">
        <w:t>5</w:t>
      </w:r>
      <w:r w:rsidR="00213BA1">
        <w:t xml:space="preserve">% lower ABC in 2022. </w:t>
      </w:r>
      <w:r w:rsidR="00DA164C">
        <w:t>The Model 21.1e ABC, l</w:t>
      </w:r>
      <w:r w:rsidR="001C360A">
        <w:t xml:space="preserve">ike Model 21.1c </w:t>
      </w:r>
      <w:r w:rsidR="00213BA1">
        <w:t>ABC</w:t>
      </w:r>
      <w:r w:rsidR="00DA164C">
        <w:t>,</w:t>
      </w:r>
      <w:r w:rsidR="00213BA1">
        <w:t xml:space="preserve"> </w:t>
      </w:r>
      <w:r w:rsidR="001C360A">
        <w:t xml:space="preserve">is </w:t>
      </w:r>
      <w:r w:rsidR="00213BA1">
        <w:t>nearer the Model 19.1 value (+</w:t>
      </w:r>
      <w:r w:rsidR="001C360A">
        <w:t>13</w:t>
      </w:r>
      <w:r w:rsidR="00DA164C">
        <w:t xml:space="preserve">%). </w:t>
      </w:r>
      <w:r w:rsidR="00213BA1">
        <w:t xml:space="preserve"> </w:t>
      </w:r>
    </w:p>
    <w:p w14:paraId="149DC182" w14:textId="77777777" w:rsidR="0038280E" w:rsidRDefault="00653ED3" w:rsidP="00653ED3">
      <w:pPr>
        <w:pStyle w:val="Heading3"/>
      </w:pPr>
      <w:r>
        <w:t>Expanding the natural mortality block</w:t>
      </w:r>
      <w:r w:rsidR="00525BDB">
        <w:t xml:space="preserve"> to 2015-2020</w:t>
      </w:r>
    </w:p>
    <w:p w14:paraId="0315585F" w14:textId="77777777" w:rsidR="00653ED3" w:rsidRPr="009D7936" w:rsidRDefault="00462815" w:rsidP="009D7936">
      <w:r w:rsidRPr="009D7936">
        <w:t xml:space="preserve">Like Model 21.1e, </w:t>
      </w:r>
      <w:r w:rsidR="007C07E7" w:rsidRPr="009D7936">
        <w:t>Model 21.5a</w:t>
      </w:r>
      <w:r w:rsidRPr="009D7936">
        <w:t xml:space="preserve"> has environmental links on recruitment and growth, but unlike Model 21.1e the mortality block </w:t>
      </w:r>
      <w:r w:rsidR="00D50A84" w:rsidRPr="009D7936">
        <w:t>first used</w:t>
      </w:r>
      <w:r w:rsidRPr="009D7936">
        <w:t xml:space="preserve"> in Model 19.1 was changed from 2014-2016 to 2015-2020 after iteratively testing combinations of M blocks</w:t>
      </w:r>
      <w:r w:rsidR="006E7BC2" w:rsidRPr="009D7936">
        <w:t xml:space="preserve"> (Fig. 5)</w:t>
      </w:r>
      <w:r w:rsidRPr="009D7936">
        <w:t xml:space="preserve">. </w:t>
      </w:r>
      <w:r w:rsidR="006E7BC2" w:rsidRPr="009D7936">
        <w:t xml:space="preserve">Compared to Model 21.1e, Model 21.5a </w:t>
      </w:r>
      <w:r w:rsidRPr="009D7936">
        <w:t>improves</w:t>
      </w:r>
      <w:r w:rsidR="006E7BC2" w:rsidRPr="009D7936">
        <w:t xml:space="preserve"> fits </w:t>
      </w:r>
      <w:r w:rsidRPr="009D7936">
        <w:t xml:space="preserve">to </w:t>
      </w:r>
      <w:r w:rsidR="006E7BC2" w:rsidRPr="009D7936">
        <w:t>all</w:t>
      </w:r>
      <w:r w:rsidRPr="009D7936">
        <w:t xml:space="preserve"> age </w:t>
      </w:r>
      <w:r w:rsidR="006E7BC2" w:rsidRPr="009D7936">
        <w:t xml:space="preserve">composition data and all length composition data except the longline survey length composition </w:t>
      </w:r>
      <w:r w:rsidRPr="009D7936">
        <w:t xml:space="preserve">and length composition data as well as the longline and beach seine surveys over Model 21.1e while degrading the fit to the bottom trawl survey index. </w:t>
      </w:r>
      <w:r w:rsidR="00D50A84" w:rsidRPr="009D7936">
        <w:t xml:space="preserve">The AIC and marginal AIC are the lowest of all un-tuned models examined for this analysis. Environmentally linked parameter estimates (Table 9) are well estimated with low gradients and relatively low CVs. The estimate for natural mortality for 1978-2014 was the lowest of all the models evaluated at 0.40 and an estimate of M for 2015-2020 at 0.72. </w:t>
      </w:r>
      <w:r w:rsidR="00352711">
        <w:t xml:space="preserve">Both the bottom trawl and base longline catchability are high for Model 21.5a at 1.359 and 1.413, respectively. </w:t>
      </w:r>
      <w:r w:rsidR="009D7936" w:rsidRPr="009D7936">
        <w:t xml:space="preserve">The α parameter linking the longline survey catchability to the CFSR surface temperatures is substantially lower than the other non-tuned models from between 0.8 and 1.0 down to 0.5 suggesting less influence of temperature on the longline survey index estimates (Table 9). </w:t>
      </w:r>
      <w:r w:rsidR="00D50A84" w:rsidRPr="009D7936">
        <w:t xml:space="preserve">The retrospective analysis on SSB suggests an increase in the Woodshole ρ and retrospective RMSE over all other models examined (Table 7), but a slight decrease in the Mohn’s ρ compared to Model 21.1e, but still higher than other un-tuned models examined. </w:t>
      </w:r>
      <w:r w:rsidR="00D151A0" w:rsidRPr="009D7936">
        <w:t xml:space="preserve">The increased natural mortality in 2015-2020 improves the fit to the large drop in abundance estimated in the longline survey over the last 5 years while degrading the fit to the increasing biomass estimate </w:t>
      </w:r>
      <w:r w:rsidR="006E7BC2" w:rsidRPr="009D7936">
        <w:t>f</w:t>
      </w:r>
      <w:r w:rsidR="00D151A0" w:rsidRPr="009D7936">
        <w:t xml:space="preserve">rom the 2019 </w:t>
      </w:r>
      <w:r w:rsidR="006E7BC2" w:rsidRPr="009D7936">
        <w:t xml:space="preserve">bottom </w:t>
      </w:r>
      <w:r w:rsidR="00D151A0" w:rsidRPr="009D7936">
        <w:t>trawl survey</w:t>
      </w:r>
      <w:r w:rsidR="006E7BC2" w:rsidRPr="009D7936">
        <w:t xml:space="preserve"> (Fig. 9) making it the worst fit model to this dataset of all examined</w:t>
      </w:r>
      <w:r w:rsidR="00D151A0" w:rsidRPr="009D7936">
        <w:t>.</w:t>
      </w:r>
      <w:r w:rsidR="006E7BC2" w:rsidRPr="009D7936">
        <w:t xml:space="preserve"> While improving the fit to the beach seine survey Model 21.5a increased residuals to estimated recruitment over Model 21.1e.</w:t>
      </w:r>
      <w:r w:rsidR="00D151A0" w:rsidRPr="009D7936">
        <w:t xml:space="preserve"> </w:t>
      </w:r>
      <w:r w:rsidRPr="009D7936">
        <w:t xml:space="preserve"> </w:t>
      </w:r>
    </w:p>
    <w:p w14:paraId="64EBD434" w14:textId="77777777" w:rsidR="001D0165" w:rsidRPr="009D7936" w:rsidRDefault="00EE23E6" w:rsidP="009D7936">
      <w:r>
        <w:t xml:space="preserve">The trends in spawning biomass and recruitment mirror the other models examined, however with the lower estimates for natural mortality </w:t>
      </w:r>
      <w:r w:rsidR="00352711">
        <w:t xml:space="preserve">and higher estimates for catchability </w:t>
      </w:r>
      <w:r>
        <w:t xml:space="preserve">the recruitment estimates are lower than other models as are the biomass estimates. </w:t>
      </w:r>
      <w:r w:rsidR="00A51133" w:rsidRPr="009D7936">
        <w:t xml:space="preserve">Like </w:t>
      </w:r>
      <w:r w:rsidR="001D0165" w:rsidRPr="009D7936">
        <w:t>the other models examined</w:t>
      </w:r>
      <w:r w:rsidR="00A51133" w:rsidRPr="009D7936">
        <w:t xml:space="preserve"> in this document</w:t>
      </w:r>
      <w:r w:rsidR="001D0165" w:rsidRPr="009D7936">
        <w:t xml:space="preserve"> Model 21.5a estimates that the lowest spawning biomass occurred in 2020</w:t>
      </w:r>
      <w:r w:rsidR="00A51133" w:rsidRPr="009D7936">
        <w:t xml:space="preserve"> (Table </w:t>
      </w:r>
      <w:r w:rsidR="00354BB9" w:rsidRPr="009D7936">
        <w:t>8</w:t>
      </w:r>
      <w:r w:rsidR="00A51133" w:rsidRPr="009D7936">
        <w:t>)</w:t>
      </w:r>
      <w:r w:rsidR="001D0165" w:rsidRPr="009D7936">
        <w:t xml:space="preserve">, however spawning biomass </w:t>
      </w:r>
      <w:r w:rsidR="009D7936" w:rsidRPr="009D7936">
        <w:t xml:space="preserve">in Model 21.5a is </w:t>
      </w:r>
      <w:r w:rsidR="001D0165" w:rsidRPr="009D7936">
        <w:t>estimated to be below B</w:t>
      </w:r>
      <w:r w:rsidR="001D0165" w:rsidRPr="009D7936">
        <w:rPr>
          <w:vertAlign w:val="subscript"/>
        </w:rPr>
        <w:t>12%</w:t>
      </w:r>
      <w:r w:rsidR="001D0165" w:rsidRPr="009D7936">
        <w:t xml:space="preserve"> in 2020 and 2021 and to remain below B</w:t>
      </w:r>
      <w:r w:rsidR="001D0165" w:rsidRPr="009D7936">
        <w:rPr>
          <w:vertAlign w:val="subscript"/>
        </w:rPr>
        <w:t>20%</w:t>
      </w:r>
      <w:r w:rsidR="001D0165" w:rsidRPr="009D7936">
        <w:t xml:space="preserve"> t</w:t>
      </w:r>
      <w:r w:rsidR="009D7936" w:rsidRPr="009D7936">
        <w:t xml:space="preserve">hrough 2022, which would substantially change management advice for this stock compared to the other un-tuned models. </w:t>
      </w:r>
      <w:r w:rsidR="001D0165" w:rsidRPr="009D7936">
        <w:t xml:space="preserve">  </w:t>
      </w:r>
    </w:p>
    <w:p w14:paraId="4638C8BA" w14:textId="77777777" w:rsidR="00653ED3" w:rsidRDefault="00653ED3" w:rsidP="00653ED3">
      <w:pPr>
        <w:pStyle w:val="Heading3"/>
      </w:pPr>
      <w:r>
        <w:t>Tuning the models</w:t>
      </w:r>
    </w:p>
    <w:p w14:paraId="0B795F64" w14:textId="77777777" w:rsidR="009F4473" w:rsidRDefault="00653ED3" w:rsidP="009F4473">
      <w:pPr>
        <w:rPr>
          <w:rFonts w:cs="Times New Roman"/>
        </w:rPr>
      </w:pPr>
      <w:r w:rsidRPr="002303A3">
        <w:rPr>
          <w:rFonts w:cs="Times New Roman"/>
        </w:rPr>
        <w:t xml:space="preserve">With the addition of the age-0 index we once again looked into </w:t>
      </w:r>
      <w:r w:rsidR="00204654" w:rsidRPr="002303A3">
        <w:rPr>
          <w:rFonts w:cs="Times New Roman"/>
        </w:rPr>
        <w:t xml:space="preserve">model tuning and </w:t>
      </w:r>
      <w:r w:rsidRPr="002303A3">
        <w:rPr>
          <w:rFonts w:cs="Times New Roman"/>
        </w:rPr>
        <w:t>the use of the Dirichlet multinomial to handle data weighting for the length and age composition</w:t>
      </w:r>
      <w:r w:rsidR="00EE23E6">
        <w:rPr>
          <w:rFonts w:cs="Times New Roman"/>
        </w:rPr>
        <w:t xml:space="preserve"> </w:t>
      </w:r>
      <w:r w:rsidR="001E05CD">
        <w:rPr>
          <w:rFonts w:cs="Times New Roman"/>
        </w:rPr>
        <w:t>as recommended in Thorson et al. (2019)</w:t>
      </w:r>
      <w:r w:rsidRPr="002303A3">
        <w:rPr>
          <w:rFonts w:cs="Times New Roman"/>
        </w:rPr>
        <w:t xml:space="preserve">. </w:t>
      </w:r>
      <w:r w:rsidR="00204654" w:rsidRPr="002303A3">
        <w:rPr>
          <w:rFonts w:cs="Times New Roman"/>
        </w:rPr>
        <w:t>As in previous attempts with the GOA Pacific cod model,</w:t>
      </w:r>
      <w:r w:rsidRPr="002303A3">
        <w:rPr>
          <w:rFonts w:cs="Times New Roman"/>
        </w:rPr>
        <w:t xml:space="preserve"> the model fits resulted in the ln(theta) parameters </w:t>
      </w:r>
      <w:r w:rsidR="00204654" w:rsidRPr="002303A3">
        <w:rPr>
          <w:rFonts w:cs="Times New Roman"/>
        </w:rPr>
        <w:t>with</w:t>
      </w:r>
      <w:r w:rsidRPr="002303A3">
        <w:rPr>
          <w:rFonts w:cs="Times New Roman"/>
        </w:rPr>
        <w:t xml:space="preserve"> values &gt;15. In addition when implemented in Stock Synthesis the Dirichlet multinomial option led the models to be highly unstable and sensitivity, jitter, and </w:t>
      </w:r>
      <w:r w:rsidR="005F1DBF" w:rsidRPr="002303A3">
        <w:rPr>
          <w:rFonts w:cs="Times New Roman"/>
        </w:rPr>
        <w:t>retrospective runs often failed to converge making it difficult to evaluate the models</w:t>
      </w:r>
      <w:r w:rsidR="00204654" w:rsidRPr="002303A3">
        <w:rPr>
          <w:rFonts w:cs="Times New Roman"/>
        </w:rPr>
        <w:t xml:space="preserve"> even with the theta parameters fixed</w:t>
      </w:r>
      <w:r w:rsidR="005F1DBF" w:rsidRPr="002303A3">
        <w:rPr>
          <w:rFonts w:cs="Times New Roman"/>
        </w:rPr>
        <w:t xml:space="preserve">. In this document </w:t>
      </w:r>
      <w:r w:rsidR="0069299C">
        <w:rPr>
          <w:rFonts w:cs="Times New Roman"/>
        </w:rPr>
        <w:t>we</w:t>
      </w:r>
      <w:r w:rsidR="005F1DBF" w:rsidRPr="002303A3">
        <w:rPr>
          <w:rFonts w:cs="Times New Roman"/>
        </w:rPr>
        <w:t xml:space="preserve"> chose to run two model configurations (Model 21.1g and 21.5c) with the indices tuned to the Index RMSE and the age and length composition sample sizes tuned using the Francis A1.8</w:t>
      </w:r>
      <w:r w:rsidR="00204654" w:rsidRPr="002303A3">
        <w:rPr>
          <w:rFonts w:cs="Times New Roman"/>
        </w:rPr>
        <w:t xml:space="preserve"> method as implemented in R4SS. These models correspond with the un</w:t>
      </w:r>
      <w:r w:rsidR="00CA5304">
        <w:rPr>
          <w:rFonts w:cs="Times New Roman"/>
        </w:rPr>
        <w:t>-</w:t>
      </w:r>
      <w:r w:rsidR="00204654" w:rsidRPr="002303A3">
        <w:rPr>
          <w:rFonts w:cs="Times New Roman"/>
        </w:rPr>
        <w:t>tuned models 21.1e and 21.5a.</w:t>
      </w:r>
    </w:p>
    <w:p w14:paraId="4A4D2E4F" w14:textId="77777777" w:rsidR="00CA5304" w:rsidRDefault="005A2AC8" w:rsidP="009F4473">
      <w:pPr>
        <w:rPr>
          <w:rFonts w:cs="Times New Roman"/>
        </w:rPr>
      </w:pPr>
      <w:r>
        <w:rPr>
          <w:rFonts w:cs="Times New Roman"/>
        </w:rPr>
        <w:t xml:space="preserve">Due to differences in the multinomial sample sizes the overall likelihoods between Model 21.1g and 21.5c cannot be compared nor can they be compared with the other models presented. </w:t>
      </w:r>
      <w:r w:rsidR="009F4473">
        <w:rPr>
          <w:rFonts w:cs="Times New Roman"/>
        </w:rPr>
        <w:t xml:space="preserve">For both tuned models there was a reduced weight on all three survey indices with an increase in variance for all three </w:t>
      </w:r>
      <w:r w:rsidR="009F4473">
        <w:rPr>
          <w:rFonts w:cs="Times New Roman"/>
        </w:rPr>
        <w:lastRenderedPageBreak/>
        <w:t xml:space="preserve">indices and a reduction in all age and length composition sample sizes (Table 10). </w:t>
      </w:r>
      <w:r>
        <w:rPr>
          <w:rFonts w:cs="Times New Roman"/>
        </w:rPr>
        <w:t xml:space="preserve">The effective sample size in both tuned models were substantially lower than the un-tuned models as would be expected with the lower input sample size. </w:t>
      </w:r>
      <w:r w:rsidR="008E7B85">
        <w:rPr>
          <w:rFonts w:cs="Times New Roman"/>
        </w:rPr>
        <w:t xml:space="preserve">The increase in variance and </w:t>
      </w:r>
      <w:r>
        <w:rPr>
          <w:rFonts w:cs="Times New Roman"/>
        </w:rPr>
        <w:t xml:space="preserve">drop in input </w:t>
      </w:r>
      <w:r w:rsidR="008E7B85">
        <w:rPr>
          <w:rFonts w:cs="Times New Roman"/>
        </w:rPr>
        <w:t xml:space="preserve">sample </w:t>
      </w:r>
      <w:r w:rsidR="00CA5304">
        <w:rPr>
          <w:rFonts w:cs="Times New Roman"/>
        </w:rPr>
        <w:t>size places less weight on the</w:t>
      </w:r>
      <w:r w:rsidR="008E7B85">
        <w:rPr>
          <w:rFonts w:cs="Times New Roman"/>
        </w:rPr>
        <w:t xml:space="preserve"> data components and allows the model to adhere more closely to structural assumptions such as those </w:t>
      </w:r>
      <w:r w:rsidR="00EB6E98">
        <w:rPr>
          <w:rFonts w:cs="Times New Roman"/>
        </w:rPr>
        <w:t xml:space="preserve">provided for </w:t>
      </w:r>
      <w:r w:rsidR="008E7B85">
        <w:rPr>
          <w:rFonts w:cs="Times New Roman"/>
        </w:rPr>
        <w:t>recruitment</w:t>
      </w:r>
      <w:r w:rsidR="00CA5304">
        <w:rPr>
          <w:rFonts w:cs="Times New Roman"/>
        </w:rPr>
        <w:t>.</w:t>
      </w:r>
      <w:r w:rsidR="00EB6E98">
        <w:rPr>
          <w:rFonts w:cs="Times New Roman"/>
        </w:rPr>
        <w:t xml:space="preserve"> </w:t>
      </w:r>
      <w:r w:rsidR="00CA5304">
        <w:rPr>
          <w:rFonts w:cs="Times New Roman"/>
        </w:rPr>
        <w:t>T</w:t>
      </w:r>
      <w:r w:rsidR="00EB6E98">
        <w:rPr>
          <w:rFonts w:cs="Times New Roman"/>
        </w:rPr>
        <w:t xml:space="preserve">he model then expends less in </w:t>
      </w:r>
      <w:r w:rsidR="008E7B85">
        <w:rPr>
          <w:rFonts w:cs="Times New Roman"/>
        </w:rPr>
        <w:t>reduc</w:t>
      </w:r>
      <w:r w:rsidR="00EB6E98">
        <w:rPr>
          <w:rFonts w:cs="Times New Roman"/>
        </w:rPr>
        <w:t>ing</w:t>
      </w:r>
      <w:r w:rsidR="008E7B85">
        <w:rPr>
          <w:rFonts w:cs="Times New Roman"/>
        </w:rPr>
        <w:t xml:space="preserve"> recruitment residuals</w:t>
      </w:r>
      <w:r w:rsidR="00EB6E98">
        <w:rPr>
          <w:rFonts w:cs="Times New Roman"/>
        </w:rPr>
        <w:t xml:space="preserve"> where the assumptions conflict with data</w:t>
      </w:r>
      <w:r w:rsidR="008E7B85">
        <w:rPr>
          <w:rFonts w:cs="Times New Roman"/>
        </w:rPr>
        <w:t xml:space="preserve">. </w:t>
      </w:r>
      <w:r w:rsidR="00572756">
        <w:rPr>
          <w:rFonts w:cs="Times New Roman"/>
        </w:rPr>
        <w:t>Due to the higher variance for the Longline survey index</w:t>
      </w:r>
      <w:r w:rsidR="00D80745">
        <w:rPr>
          <w:rFonts w:cs="Times New Roman"/>
        </w:rPr>
        <w:t xml:space="preserve"> in</w:t>
      </w:r>
      <w:r w:rsidR="00EB6E98">
        <w:rPr>
          <w:rFonts w:cs="Times New Roman"/>
        </w:rPr>
        <w:t xml:space="preserve"> both tuned models</w:t>
      </w:r>
      <w:r w:rsidR="008B1CDC">
        <w:rPr>
          <w:rFonts w:cs="Times New Roman"/>
        </w:rPr>
        <w:t>,</w:t>
      </w:r>
      <w:r w:rsidR="00EB6E98">
        <w:rPr>
          <w:rFonts w:cs="Times New Roman"/>
        </w:rPr>
        <w:t xml:space="preserve"> the environmental link parameter on catchability (α) was substantially lower (0.382 and 0.295 for Model 21.1g and Model 21.5c) than the un</w:t>
      </w:r>
      <w:r w:rsidR="00D80745">
        <w:rPr>
          <w:rFonts w:cs="Times New Roman"/>
        </w:rPr>
        <w:t>-</w:t>
      </w:r>
      <w:r w:rsidR="00EB6E98">
        <w:rPr>
          <w:rFonts w:cs="Times New Roman"/>
        </w:rPr>
        <w:t>tuned models</w:t>
      </w:r>
      <w:r w:rsidR="00CA5304">
        <w:rPr>
          <w:rFonts w:cs="Times New Roman"/>
        </w:rPr>
        <w:t xml:space="preserve"> (between 0.8 and 1.0 for the Model 21.1 series and 0.5 for Model 21.5a)</w:t>
      </w:r>
      <w:r w:rsidR="00D80745">
        <w:rPr>
          <w:rFonts w:cs="Times New Roman"/>
        </w:rPr>
        <w:t>,</w:t>
      </w:r>
      <w:r w:rsidR="00572756">
        <w:rPr>
          <w:rFonts w:cs="Times New Roman"/>
        </w:rPr>
        <w:t xml:space="preserve"> resulting in models with less variability in the longline survey index with sea surface temperature. Similarly</w:t>
      </w:r>
      <w:r w:rsidR="00D80745">
        <w:rPr>
          <w:rFonts w:cs="Times New Roman"/>
        </w:rPr>
        <w:t>,</w:t>
      </w:r>
      <w:r w:rsidR="00572756">
        <w:rPr>
          <w:rFonts w:cs="Times New Roman"/>
        </w:rPr>
        <w:t xml:space="preserve"> the temperature growth link parameters </w:t>
      </w:r>
      <w:r w:rsidR="008B1CDC">
        <w:rPr>
          <w:rFonts w:cs="Times New Roman"/>
        </w:rPr>
        <w:t>(</w:t>
      </w:r>
      <w:r w:rsidR="008B1CDC" w:rsidRPr="008B1CDC">
        <w:rPr>
          <w:rFonts w:cs="Times New Roman"/>
        </w:rPr>
        <w:t>φ, γ, and υ</w:t>
      </w:r>
      <w:r w:rsidR="008B1CDC">
        <w:rPr>
          <w:rFonts w:cs="Times New Roman"/>
        </w:rPr>
        <w:t xml:space="preserve">) </w:t>
      </w:r>
      <w:r w:rsidR="00572756">
        <w:rPr>
          <w:rFonts w:cs="Times New Roman"/>
        </w:rPr>
        <w:t>were lower in the tuned models resulting in lower annual variability in growth overall</w:t>
      </w:r>
      <w:r w:rsidR="00CA5304">
        <w:rPr>
          <w:rFonts w:cs="Times New Roman"/>
        </w:rPr>
        <w:t xml:space="preserve"> (Table 9)</w:t>
      </w:r>
      <w:r w:rsidR="00572756">
        <w:rPr>
          <w:rFonts w:cs="Times New Roman"/>
        </w:rPr>
        <w:t>.</w:t>
      </w:r>
      <w:r w:rsidR="008B1CDC">
        <w:rPr>
          <w:rFonts w:cs="Times New Roman"/>
        </w:rPr>
        <w:t xml:space="preserve"> </w:t>
      </w:r>
    </w:p>
    <w:p w14:paraId="0DF66245" w14:textId="77777777" w:rsidR="00592953" w:rsidRDefault="00592953" w:rsidP="009F4473">
      <w:pPr>
        <w:rPr>
          <w:rFonts w:cs="Times New Roman"/>
        </w:rPr>
      </w:pPr>
      <w:r>
        <w:rPr>
          <w:rFonts w:cs="Times New Roman"/>
        </w:rPr>
        <w:t xml:space="preserve">One issue in the tuned models was </w:t>
      </w:r>
      <w:r w:rsidR="00954F5A">
        <w:rPr>
          <w:rFonts w:cs="Times New Roman"/>
        </w:rPr>
        <w:t xml:space="preserve">a large </w:t>
      </w:r>
      <w:r>
        <w:rPr>
          <w:rFonts w:cs="Times New Roman"/>
        </w:rPr>
        <w:t>increase in the catchability for both the bottom trawl and longline survey</w:t>
      </w:r>
      <w:r w:rsidR="00352711">
        <w:rPr>
          <w:rFonts w:cs="Times New Roman"/>
        </w:rPr>
        <w:t>s</w:t>
      </w:r>
      <w:r>
        <w:rPr>
          <w:rFonts w:cs="Times New Roman"/>
        </w:rPr>
        <w:t xml:space="preserve"> (Table </w:t>
      </w:r>
      <w:r w:rsidR="004B2DB0">
        <w:rPr>
          <w:rFonts w:cs="Times New Roman"/>
        </w:rPr>
        <w:t>5</w:t>
      </w:r>
      <w:r>
        <w:rPr>
          <w:rFonts w:cs="Times New Roman"/>
        </w:rPr>
        <w:t>)</w:t>
      </w:r>
      <w:r w:rsidR="00954F5A">
        <w:rPr>
          <w:rFonts w:cs="Times New Roman"/>
        </w:rPr>
        <w:t xml:space="preserve">. Inflating </w:t>
      </w:r>
      <w:r w:rsidR="00352711">
        <w:rPr>
          <w:rFonts w:cs="Times New Roman"/>
        </w:rPr>
        <w:t xml:space="preserve">catchability </w:t>
      </w:r>
      <w:r w:rsidR="00954F5A">
        <w:rPr>
          <w:rFonts w:cs="Times New Roman"/>
        </w:rPr>
        <w:t>allowed for</w:t>
      </w:r>
      <w:r>
        <w:rPr>
          <w:rFonts w:cs="Times New Roman"/>
        </w:rPr>
        <w:t xml:space="preserve"> an overall lower abundance</w:t>
      </w:r>
      <w:r w:rsidR="00954F5A">
        <w:rPr>
          <w:rFonts w:cs="Times New Roman"/>
        </w:rPr>
        <w:t xml:space="preserve"> making it easier to fit to the large recent drop in the longline abundance easier to fit</w:t>
      </w:r>
      <w:r>
        <w:rPr>
          <w:rFonts w:cs="Times New Roman"/>
        </w:rPr>
        <w:t>.</w:t>
      </w:r>
      <w:r w:rsidR="00954F5A">
        <w:rPr>
          <w:rFonts w:cs="Times New Roman"/>
        </w:rPr>
        <w:t xml:space="preserve"> The larger catchabilities also allowed for lower recruitment with smaller deviations from the spawner-recruit relationship.</w:t>
      </w:r>
      <w:r w:rsidR="00F00D6A" w:rsidRPr="00F00D6A">
        <w:t xml:space="preserve"> </w:t>
      </w:r>
    </w:p>
    <w:p w14:paraId="5B475D75" w14:textId="472706A3" w:rsidR="00954F5A" w:rsidRDefault="00CA5304" w:rsidP="009F4473">
      <w:pPr>
        <w:rPr>
          <w:rFonts w:cs="Times New Roman"/>
        </w:rPr>
      </w:pPr>
      <w:r>
        <w:rPr>
          <w:rFonts w:cs="Times New Roman"/>
        </w:rPr>
        <w:t>Tuning increased the positive retrospective bias for Model 21.1g over the other 21.1 series models</w:t>
      </w:r>
      <w:r w:rsidR="008B1CDC">
        <w:rPr>
          <w:rFonts w:cs="Times New Roman"/>
        </w:rPr>
        <w:t xml:space="preserve">. For Model 21.5c, however, </w:t>
      </w:r>
      <w:r>
        <w:rPr>
          <w:rFonts w:cs="Times New Roman"/>
        </w:rPr>
        <w:t xml:space="preserve">the retrospective bias was substantially reduced with a slightly negative bias </w:t>
      </w:r>
      <w:r w:rsidR="001B6EAC">
        <w:rPr>
          <w:rFonts w:cs="Times New Roman"/>
        </w:rPr>
        <w:t xml:space="preserve">for Mohn’s </w:t>
      </w:r>
      <w:r w:rsidR="005A2AC8">
        <w:rPr>
          <w:rFonts w:cs="Times New Roman"/>
        </w:rPr>
        <w:t>ρ and Woodshole ρ</w:t>
      </w:r>
      <w:r>
        <w:rPr>
          <w:rFonts w:cs="Times New Roman"/>
        </w:rPr>
        <w:t xml:space="preserve"> </w:t>
      </w:r>
      <w:r w:rsidR="005A2AC8">
        <w:rPr>
          <w:rFonts w:cs="Times New Roman"/>
        </w:rPr>
        <w:t xml:space="preserve">and lower retrospective RMSE </w:t>
      </w:r>
      <w:r>
        <w:rPr>
          <w:rFonts w:cs="Times New Roman"/>
        </w:rPr>
        <w:t>for</w:t>
      </w:r>
      <w:r w:rsidR="008B1CDC">
        <w:rPr>
          <w:rFonts w:cs="Times New Roman"/>
        </w:rPr>
        <w:t xml:space="preserve"> the spawning biomass estimates making Model 21.5c the best model in terms of least retrospective bias</w:t>
      </w:r>
      <w:r w:rsidR="009660A1">
        <w:rPr>
          <w:rFonts w:cs="Times New Roman"/>
        </w:rPr>
        <w:t xml:space="preserve"> (Table 7 and Fig. 11)</w:t>
      </w:r>
      <w:r w:rsidR="008E272D">
        <w:rPr>
          <w:rFonts w:cs="Times New Roman"/>
        </w:rPr>
        <w:t>.</w:t>
      </w:r>
    </w:p>
    <w:p w14:paraId="5BD930BD" w14:textId="77777777" w:rsidR="00021256" w:rsidRDefault="00021256" w:rsidP="00021256">
      <w:pPr>
        <w:pStyle w:val="Heading2"/>
      </w:pPr>
      <w:r>
        <w:t>Discussion</w:t>
      </w:r>
    </w:p>
    <w:p w14:paraId="362F9754" w14:textId="1E9E5F98" w:rsidR="006A0FE3" w:rsidRDefault="009A457B" w:rsidP="009A457B">
      <w:r>
        <w:t xml:space="preserve">The exploration of models in this document highlight the difficulty in developing environmental links for tactical management advice. Here we see marginal </w:t>
      </w:r>
      <w:r w:rsidR="00E2088E">
        <w:t>changes</w:t>
      </w:r>
      <w:r>
        <w:t xml:space="preserve"> </w:t>
      </w:r>
      <w:r w:rsidR="00E2088E">
        <w:t xml:space="preserve">in measured model fit </w:t>
      </w:r>
      <w:r>
        <w:t xml:space="preserve">to the </w:t>
      </w:r>
      <w:r w:rsidR="00E2088E">
        <w:t>data</w:t>
      </w:r>
      <w:r>
        <w:t xml:space="preserve"> that </w:t>
      </w:r>
      <w:r w:rsidR="00D36544">
        <w:t>then produce</w:t>
      </w:r>
      <w:r>
        <w:t xml:space="preserve"> a wide range of management advice </w:t>
      </w:r>
      <w:r w:rsidR="00D3772D">
        <w:t>depending on which environmental relationship</w:t>
      </w:r>
      <w:r w:rsidR="00E2088E">
        <w:t>/s</w:t>
      </w:r>
      <w:r w:rsidR="00D3772D">
        <w:t xml:space="preserve"> </w:t>
      </w:r>
      <w:r w:rsidR="00E2088E">
        <w:t xml:space="preserve">were </w:t>
      </w:r>
      <w:r w:rsidR="00D3772D">
        <w:t>include</w:t>
      </w:r>
      <w:r w:rsidR="00E2088E">
        <w:t>d</w:t>
      </w:r>
      <w:r w:rsidR="00D3772D">
        <w:t>. In the case of the models</w:t>
      </w:r>
      <w:r w:rsidR="006A0FE3">
        <w:t xml:space="preserve"> presented </w:t>
      </w:r>
      <w:r w:rsidR="00D3772D">
        <w:t xml:space="preserve">we </w:t>
      </w:r>
      <w:r w:rsidR="006A0FE3">
        <w:t>can examine</w:t>
      </w:r>
      <w:r w:rsidR="00D3772D">
        <w:t xml:space="preserve"> the partial impacts of increasing temperature and probability of a severe heatwave events</w:t>
      </w:r>
      <w:r w:rsidR="006A0FE3">
        <w:t xml:space="preserve">, both of </w:t>
      </w:r>
      <w:r w:rsidR="00D3772D">
        <w:t>which are trending with climate change. Because we have opposing impacts on spawning biomass (faster growth</w:t>
      </w:r>
      <w:r w:rsidR="00D36544">
        <w:t xml:space="preserve">, </w:t>
      </w:r>
      <w:r w:rsidR="00D3772D">
        <w:t>lower recruitment</w:t>
      </w:r>
      <w:r w:rsidR="00D36544">
        <w:t>,</w:t>
      </w:r>
      <w:r w:rsidR="00D3772D">
        <w:t xml:space="preserve"> and higher natural mortality</w:t>
      </w:r>
      <w:r w:rsidR="00D36544">
        <w:t xml:space="preserve"> with increasing temperature</w:t>
      </w:r>
      <w:r w:rsidR="00D3772D">
        <w:t xml:space="preserve">), including </w:t>
      </w:r>
      <w:r w:rsidR="006A0FE3">
        <w:t xml:space="preserve">only one relationship </w:t>
      </w:r>
      <w:r w:rsidR="00D3772D">
        <w:t xml:space="preserve">may be problematic </w:t>
      </w:r>
      <w:r w:rsidR="006A0FE3">
        <w:t>where data become scarce</w:t>
      </w:r>
      <w:r w:rsidR="00D3772D">
        <w:t xml:space="preserve"> and in projections</w:t>
      </w:r>
      <w:r w:rsidR="00E2088E">
        <w:t xml:space="preserve"> </w:t>
      </w:r>
      <w:r w:rsidR="00BA6DB1">
        <w:t xml:space="preserve">where they may </w:t>
      </w:r>
      <w:r w:rsidR="00E2088E">
        <w:t>driv</w:t>
      </w:r>
      <w:r w:rsidR="00BA6DB1">
        <w:t>e</w:t>
      </w:r>
      <w:r w:rsidR="00E2088E">
        <w:t xml:space="preserve"> estimates in a particular direction</w:t>
      </w:r>
      <w:r w:rsidR="00D3772D">
        <w:t>.</w:t>
      </w:r>
      <w:r w:rsidR="006A0FE3">
        <w:t xml:space="preserve"> </w:t>
      </w:r>
      <w:r w:rsidR="007E2ADB">
        <w:t>Laboratory studies provide one means of examining the relationships and parameterizing the models</w:t>
      </w:r>
      <w:r w:rsidR="00235241">
        <w:t>;</w:t>
      </w:r>
      <w:r w:rsidR="007E2ADB">
        <w:t xml:space="preserve"> however</w:t>
      </w:r>
      <w:r w:rsidR="00235241">
        <w:t>,</w:t>
      </w:r>
      <w:r w:rsidR="007E2ADB">
        <w:t xml:space="preserve"> interactions within the ecosystem make these relationships less certain. </w:t>
      </w:r>
      <w:r w:rsidR="00267710">
        <w:t xml:space="preserve">In </w:t>
      </w:r>
      <w:r w:rsidR="007E2ADB">
        <w:t>single species model</w:t>
      </w:r>
      <w:r w:rsidR="00267710">
        <w:t>s</w:t>
      </w:r>
      <w:r w:rsidR="007E2ADB">
        <w:t xml:space="preserve"> the</w:t>
      </w:r>
      <w:r w:rsidR="00BA6DB1" w:rsidRPr="00BA6DB1">
        <w:t xml:space="preserve"> uncertainty in the relationships</w:t>
      </w:r>
      <w:r w:rsidR="007E2ADB">
        <w:t xml:space="preserve"> among ecosystem components</w:t>
      </w:r>
      <w:r w:rsidR="00BA6DB1" w:rsidRPr="00BA6DB1">
        <w:t xml:space="preserve"> </w:t>
      </w:r>
      <w:r w:rsidR="00BA6DB1">
        <w:t>when</w:t>
      </w:r>
      <w:r w:rsidR="00BA6DB1" w:rsidRPr="00BA6DB1">
        <w:t xml:space="preserve"> environmental conditions </w:t>
      </w:r>
      <w:r w:rsidR="00BA6DB1">
        <w:t>exceed</w:t>
      </w:r>
      <w:r w:rsidR="00BA6DB1" w:rsidRPr="00BA6DB1">
        <w:t xml:space="preserve"> </w:t>
      </w:r>
      <w:r w:rsidR="00A373B3">
        <w:t xml:space="preserve">the range of </w:t>
      </w:r>
      <w:r w:rsidR="007E2ADB">
        <w:t>those</w:t>
      </w:r>
      <w:r w:rsidR="00BA6DB1" w:rsidRPr="00BA6DB1">
        <w:t xml:space="preserve"> observed in the past</w:t>
      </w:r>
      <w:r w:rsidR="008C1A4E">
        <w:t xml:space="preserve"> is not </w:t>
      </w:r>
      <w:r w:rsidR="00A373B3">
        <w:t xml:space="preserve">quantifiable. </w:t>
      </w:r>
      <w:r w:rsidR="00BA6DB1" w:rsidRPr="00BA6DB1">
        <w:t xml:space="preserve">   </w:t>
      </w:r>
    </w:p>
    <w:p w14:paraId="5ACD5518" w14:textId="77777777" w:rsidR="00021256" w:rsidRDefault="00592953" w:rsidP="009A457B">
      <w:r>
        <w:t xml:space="preserve">It should be noted that in tuning a model one is shifting weights of the data components in a model and changing the balance </w:t>
      </w:r>
      <w:r w:rsidR="00E2088E">
        <w:t xml:space="preserve">between </w:t>
      </w:r>
      <w:r>
        <w:t>the data components and model structure</w:t>
      </w:r>
      <w:r w:rsidR="00F00D6A">
        <w:t>,</w:t>
      </w:r>
      <w:r w:rsidR="00E2088E">
        <w:t xml:space="preserve"> including prior assumptions</w:t>
      </w:r>
      <w:r>
        <w:t>. In</w:t>
      </w:r>
      <w:r w:rsidR="00E2088E">
        <w:t xml:space="preserve"> the series of models presented in this document</w:t>
      </w:r>
      <w:r>
        <w:t xml:space="preserve"> t</w:t>
      </w:r>
      <w:r w:rsidR="006A0FE3">
        <w:t xml:space="preserve">uning of the model resulted in down-weighting all of the data components by adding </w:t>
      </w:r>
      <w:r w:rsidR="00E2088E">
        <w:t xml:space="preserve">variance </w:t>
      </w:r>
      <w:r w:rsidR="006A0FE3">
        <w:t xml:space="preserve">to the indices and reducing sample size in the composition data. </w:t>
      </w:r>
      <w:r w:rsidR="00E2088E">
        <w:t xml:space="preserve">In broad terms </w:t>
      </w:r>
      <w:r w:rsidR="00267710">
        <w:t xml:space="preserve">the data </w:t>
      </w:r>
      <w:r w:rsidR="006A0FE3">
        <w:t>down-weighting resulted in the model placing more emphasis on model assumptions and structure instead of data</w:t>
      </w:r>
      <w:r w:rsidR="00E2088E">
        <w:t>,</w:t>
      </w:r>
      <w:r w:rsidR="006A0FE3">
        <w:t xml:space="preserve"> particularly for recruitment.</w:t>
      </w:r>
      <w:r>
        <w:t xml:space="preserve"> </w:t>
      </w:r>
      <w:r w:rsidR="003315EF">
        <w:t xml:space="preserve">In addition the inflation of catchability in the tuned models is problematic and would lead me to disregard these model configurations. </w:t>
      </w:r>
      <w:r w:rsidR="006A0FE3">
        <w:t xml:space="preserve"> </w:t>
      </w:r>
      <w:r w:rsidR="00D3772D">
        <w:t xml:space="preserve">   </w:t>
      </w:r>
      <w:r w:rsidR="009A457B">
        <w:t xml:space="preserve"> </w:t>
      </w:r>
    </w:p>
    <w:p w14:paraId="124662EC" w14:textId="77777777" w:rsidR="009211B5" w:rsidRDefault="009211B5" w:rsidP="009A457B">
      <w:r>
        <w:t>Overall the variability in model results due to inclusion of different environmental links without a</w:t>
      </w:r>
      <w:r w:rsidR="00267710">
        <w:t xml:space="preserve"> clear </w:t>
      </w:r>
      <w:r>
        <w:t>objective means of determining which configuration provides the best management advice is problematic.</w:t>
      </w:r>
      <w:r w:rsidR="00267710">
        <w:t xml:space="preserve"> </w:t>
      </w:r>
      <w:r w:rsidR="008E272D">
        <w:t xml:space="preserve">Retrospective analysis with time varying parameters is difficult to interpret particularly </w:t>
      </w:r>
      <w:r w:rsidR="00A14F65">
        <w:t>where there are</w:t>
      </w:r>
      <w:r w:rsidR="008E272D">
        <w:t xml:space="preserve"> time blocks and env</w:t>
      </w:r>
      <w:r w:rsidR="00A14F65">
        <w:t>ironmental linked relationships within the retrospective time period assessed.</w:t>
      </w:r>
      <w:r w:rsidR="003315EF">
        <w:t xml:space="preserve"> Likelihood and AIC measures are not useful for comparing models with different data components or different data weightings.</w:t>
      </w:r>
      <w:r w:rsidR="008E272D">
        <w:t xml:space="preserve">  </w:t>
      </w:r>
      <w:r>
        <w:t xml:space="preserve"> </w:t>
      </w:r>
    </w:p>
    <w:p w14:paraId="314DAC1C" w14:textId="77777777" w:rsidR="00021256" w:rsidRDefault="00021256" w:rsidP="001E05CD">
      <w:pPr>
        <w:pStyle w:val="Heading3"/>
      </w:pPr>
    </w:p>
    <w:p w14:paraId="0BD086BE" w14:textId="77777777" w:rsidR="001E05CD" w:rsidRDefault="00302538" w:rsidP="001E05CD">
      <w:pPr>
        <w:pStyle w:val="Heading3"/>
      </w:pPr>
      <w:r>
        <w:t>R</w:t>
      </w:r>
      <w:r w:rsidR="001E05CD">
        <w:t>eferences</w:t>
      </w:r>
    </w:p>
    <w:p w14:paraId="59CDCEF5" w14:textId="77777777" w:rsidR="00465229" w:rsidRDefault="00465229" w:rsidP="001E05CD">
      <w:pPr>
        <w:ind w:left="720" w:hanging="720"/>
      </w:pPr>
      <w:r w:rsidRPr="00465229">
        <w:t>Barbeaux. S. J., A’mar, T., and Palsson, W. 2016. Assessment of the Pacific cod stock in the Gulf of Alaska. In Plan Team for Groundfish Fisheries of the Gulf of Alaska (compiler), Stock assessment and fishery evaluation report for the groundfish resources of the Gulf of Alaska, p. 175-324. North Pacific Fishery Management Council, 605 W. 4th Avenue Suite 306, Anchorage, AK 99501</w:t>
      </w:r>
    </w:p>
    <w:p w14:paraId="47898616" w14:textId="77777777" w:rsidR="001E05CD" w:rsidRPr="001E05CD" w:rsidRDefault="001E05CD" w:rsidP="001E05CD">
      <w:pPr>
        <w:ind w:left="720" w:hanging="720"/>
        <w:rPr>
          <w:rFonts w:cs="Times New Roman"/>
        </w:rPr>
      </w:pPr>
      <w:r w:rsidRPr="001E05CD">
        <w:rPr>
          <w:rFonts w:cs="Times New Roman"/>
        </w:rPr>
        <w:t xml:space="preserve">Barbeaux. S. J., </w:t>
      </w:r>
      <w:r>
        <w:rPr>
          <w:rFonts w:cs="Times New Roman"/>
        </w:rPr>
        <w:t xml:space="preserve">B. Ferris, </w:t>
      </w:r>
      <w:r w:rsidRPr="001E05CD">
        <w:rPr>
          <w:rFonts w:cs="Times New Roman"/>
        </w:rPr>
        <w:t xml:space="preserve">W. Palsson, </w:t>
      </w:r>
      <w:r>
        <w:rPr>
          <w:rFonts w:cs="Times New Roman"/>
        </w:rPr>
        <w:t>I. Spies, M. Wang</w:t>
      </w:r>
      <w:r w:rsidRPr="001E05CD">
        <w:rPr>
          <w:rFonts w:cs="Times New Roman"/>
        </w:rPr>
        <w:t>, and S. Zador. 20</w:t>
      </w:r>
      <w:r>
        <w:rPr>
          <w:rFonts w:cs="Times New Roman"/>
        </w:rPr>
        <w:t>20</w:t>
      </w:r>
      <w:r w:rsidRPr="001E05CD">
        <w:rPr>
          <w:rFonts w:cs="Times New Roman"/>
        </w:rPr>
        <w:t>. Assessment of the Pacific cod stock in the Gulf of Alaska. In Plan Team for Groundfish Fisheries of the Gulf of Alaska (compiler), Stock assessment and fishery evaluation report for the groundfish resources of the Gulf of Alaska. North Pacific Fishery Management Council, 605 W. 4th Avenue Suite 306, Anchorage, AK 99501</w:t>
      </w:r>
      <w:r>
        <w:rPr>
          <w:rFonts w:cs="Times New Roman"/>
        </w:rPr>
        <w:t xml:space="preserve"> </w:t>
      </w:r>
    </w:p>
    <w:p w14:paraId="01E9E837" w14:textId="77777777" w:rsidR="001E05CD" w:rsidRDefault="001E05CD" w:rsidP="001E05CD">
      <w:pPr>
        <w:ind w:left="720" w:hanging="720"/>
        <w:rPr>
          <w:rFonts w:cs="Times New Roman"/>
        </w:rPr>
      </w:pPr>
      <w:r w:rsidRPr="001E05CD">
        <w:rPr>
          <w:rFonts w:cs="Times New Roman"/>
        </w:rPr>
        <w:t xml:space="preserve">Francis, R.I.C.C. (2011). Data weighting in statistical fisheries stock assessment models. Can. J. Fish. Aquat. Sci. 68: 1124-1138. </w:t>
      </w:r>
      <w:hyperlink r:id="rId5" w:history="1">
        <w:r w:rsidR="00E2088E" w:rsidRPr="00B80166">
          <w:rPr>
            <w:rStyle w:val="Hyperlink"/>
            <w:rFonts w:cs="Times New Roman"/>
          </w:rPr>
          <w:t>https://doi.org/10.1139/f2011-025</w:t>
        </w:r>
      </w:hyperlink>
    </w:p>
    <w:p w14:paraId="057E40E1" w14:textId="77777777" w:rsidR="00E2088E" w:rsidRPr="00E2088E" w:rsidRDefault="00E2088E" w:rsidP="00E2088E">
      <w:pPr>
        <w:ind w:left="720" w:hanging="720"/>
        <w:rPr>
          <w:rFonts w:cs="Times New Roman"/>
        </w:rPr>
      </w:pPr>
      <w:r w:rsidRPr="00E2088E">
        <w:rPr>
          <w:rFonts w:cs="Times New Roman"/>
        </w:rPr>
        <w:t>Laurel, B., M. Spencer, P. Iseri, and L. Copeman. 2016a. Temperature-dependent growth and behavior of juvenile Arctic cod (</w:t>
      </w:r>
      <w:r w:rsidRPr="00E2088E">
        <w:rPr>
          <w:rFonts w:cs="Times New Roman"/>
          <w:i/>
        </w:rPr>
        <w:t>Boreogadus saida</w:t>
      </w:r>
      <w:r w:rsidRPr="00E2088E">
        <w:rPr>
          <w:rFonts w:cs="Times New Roman"/>
        </w:rPr>
        <w:t>) and co-occurring North Pacific gadids. Polar Biology 39:1127-1135.</w:t>
      </w:r>
    </w:p>
    <w:p w14:paraId="578BA260" w14:textId="77777777" w:rsidR="00E2088E" w:rsidRPr="001E05CD" w:rsidRDefault="00E2088E" w:rsidP="00E2088E">
      <w:pPr>
        <w:ind w:left="720" w:hanging="720"/>
        <w:rPr>
          <w:rFonts w:cs="Times New Roman"/>
        </w:rPr>
      </w:pPr>
      <w:r w:rsidRPr="00E2088E">
        <w:rPr>
          <w:rFonts w:cs="Times New Roman"/>
        </w:rPr>
        <w:t>Laurel, B. J., B. A. Knoth, and C. H. Ryer. 2016b. Growth, mortality, and recruitment signals in age-0 gadids settling in coastal Gulf of Alaska. ICES Journal of Marine Science 73:2227-2237.</w:t>
      </w:r>
    </w:p>
    <w:p w14:paraId="22E114E9" w14:textId="77777777" w:rsidR="001E05CD" w:rsidRDefault="001E05CD" w:rsidP="001E05CD">
      <w:pPr>
        <w:ind w:left="720" w:hanging="720"/>
        <w:rPr>
          <w:rFonts w:cs="Times New Roman"/>
        </w:rPr>
      </w:pPr>
      <w:r w:rsidRPr="001E05CD">
        <w:rPr>
          <w:rFonts w:cs="Times New Roman"/>
        </w:rPr>
        <w:t>Thorson, J.T., Johnson, K.F., Methot, R.D. and Taylor, I.G., 2017. Model-based estimates of effective sample size in stock assessment models using the Dirichlet-multinomial distribution. Fisheries Research, 192, pp.84-93.</w:t>
      </w:r>
    </w:p>
    <w:p w14:paraId="2FEBE33F" w14:textId="77777777" w:rsidR="001E05CD" w:rsidRDefault="001E05CD" w:rsidP="001E05CD">
      <w:pPr>
        <w:ind w:left="720" w:hanging="720"/>
        <w:rPr>
          <w:rFonts w:cs="Times New Roman"/>
        </w:rPr>
      </w:pPr>
    </w:p>
    <w:p w14:paraId="0779AEFF" w14:textId="77777777" w:rsidR="00CD550A" w:rsidRDefault="00CD550A" w:rsidP="005A5AFC">
      <w:pPr>
        <w:rPr>
          <w:rFonts w:cs="Times New Roman"/>
        </w:rPr>
      </w:pPr>
      <w:r>
        <w:rPr>
          <w:rFonts w:cs="Times New Roman"/>
        </w:rPr>
        <w:br w:type="page"/>
      </w:r>
    </w:p>
    <w:p w14:paraId="623B2E92" w14:textId="77777777" w:rsidR="00B93969" w:rsidRDefault="00CD550A" w:rsidP="003841C7">
      <w:pPr>
        <w:pStyle w:val="Heading2"/>
      </w:pPr>
      <w:r>
        <w:lastRenderedPageBreak/>
        <w:t>Tables</w:t>
      </w:r>
    </w:p>
    <w:p w14:paraId="0D16BE0D" w14:textId="77777777" w:rsidR="003841C7" w:rsidRPr="003841C7" w:rsidRDefault="003841C7" w:rsidP="003841C7">
      <w:r w:rsidRPr="003841C7">
        <w:t>Table 1 - Models developed for September 2021</w:t>
      </w:r>
    </w:p>
    <w:tbl>
      <w:tblPr>
        <w:tblStyle w:val="TableGrid1"/>
        <w:tblW w:w="0" w:type="auto"/>
        <w:tblLook w:val="04A0" w:firstRow="1" w:lastRow="0" w:firstColumn="1" w:lastColumn="0" w:noHBand="0" w:noVBand="1"/>
      </w:tblPr>
      <w:tblGrid>
        <w:gridCol w:w="1345"/>
        <w:gridCol w:w="1980"/>
        <w:gridCol w:w="2790"/>
        <w:gridCol w:w="3235"/>
      </w:tblGrid>
      <w:tr w:rsidR="003841C7" w:rsidRPr="003841C7" w14:paraId="1AFDE3C1" w14:textId="77777777" w:rsidTr="00340378">
        <w:tc>
          <w:tcPr>
            <w:tcW w:w="1345" w:type="dxa"/>
          </w:tcPr>
          <w:p w14:paraId="3C85AEBF" w14:textId="77777777" w:rsidR="003841C7" w:rsidRPr="003841C7" w:rsidRDefault="003841C7" w:rsidP="003841C7">
            <w:pPr>
              <w:spacing w:after="160" w:line="259" w:lineRule="auto"/>
              <w:rPr>
                <w:sz w:val="20"/>
                <w:szCs w:val="20"/>
              </w:rPr>
            </w:pPr>
            <w:r w:rsidRPr="003841C7">
              <w:rPr>
                <w:sz w:val="20"/>
                <w:szCs w:val="20"/>
              </w:rPr>
              <w:t>Model name</w:t>
            </w:r>
          </w:p>
        </w:tc>
        <w:tc>
          <w:tcPr>
            <w:tcW w:w="1980" w:type="dxa"/>
          </w:tcPr>
          <w:p w14:paraId="6F8DADCD" w14:textId="77777777" w:rsidR="003841C7" w:rsidRPr="003841C7" w:rsidRDefault="003841C7" w:rsidP="003841C7">
            <w:pPr>
              <w:spacing w:after="160" w:line="259" w:lineRule="auto"/>
              <w:rPr>
                <w:sz w:val="20"/>
                <w:szCs w:val="20"/>
              </w:rPr>
            </w:pPr>
            <w:r w:rsidRPr="003841C7">
              <w:rPr>
                <w:sz w:val="20"/>
                <w:szCs w:val="20"/>
              </w:rPr>
              <w:t>Data changes from 2020</w:t>
            </w:r>
          </w:p>
        </w:tc>
        <w:tc>
          <w:tcPr>
            <w:tcW w:w="2790" w:type="dxa"/>
          </w:tcPr>
          <w:p w14:paraId="29517833" w14:textId="77777777" w:rsidR="003841C7" w:rsidRPr="003841C7" w:rsidRDefault="003841C7" w:rsidP="003841C7">
            <w:pPr>
              <w:spacing w:after="160" w:line="259" w:lineRule="auto"/>
              <w:rPr>
                <w:sz w:val="20"/>
                <w:szCs w:val="20"/>
              </w:rPr>
            </w:pPr>
            <w:r w:rsidRPr="003841C7">
              <w:rPr>
                <w:sz w:val="20"/>
                <w:szCs w:val="20"/>
              </w:rPr>
              <w:t>Model changes from 2020</w:t>
            </w:r>
          </w:p>
        </w:tc>
        <w:tc>
          <w:tcPr>
            <w:tcW w:w="3235" w:type="dxa"/>
          </w:tcPr>
          <w:p w14:paraId="357D1791" w14:textId="77777777" w:rsidR="003841C7" w:rsidRPr="003841C7" w:rsidRDefault="003841C7" w:rsidP="003841C7">
            <w:pPr>
              <w:spacing w:after="160" w:line="259" w:lineRule="auto"/>
              <w:rPr>
                <w:sz w:val="20"/>
                <w:szCs w:val="20"/>
              </w:rPr>
            </w:pPr>
            <w:r w:rsidRPr="003841C7">
              <w:rPr>
                <w:sz w:val="20"/>
                <w:szCs w:val="20"/>
              </w:rPr>
              <w:t>Description</w:t>
            </w:r>
          </w:p>
        </w:tc>
      </w:tr>
      <w:tr w:rsidR="003841C7" w:rsidRPr="003841C7" w14:paraId="3F5899E6" w14:textId="77777777" w:rsidTr="00340378">
        <w:tc>
          <w:tcPr>
            <w:tcW w:w="1345" w:type="dxa"/>
          </w:tcPr>
          <w:p w14:paraId="191720EF" w14:textId="77777777" w:rsidR="003841C7" w:rsidRPr="003841C7" w:rsidRDefault="003841C7" w:rsidP="003841C7">
            <w:pPr>
              <w:spacing w:after="160" w:line="259" w:lineRule="auto"/>
              <w:rPr>
                <w:sz w:val="16"/>
                <w:szCs w:val="16"/>
              </w:rPr>
            </w:pPr>
            <w:r w:rsidRPr="003841C7">
              <w:rPr>
                <w:sz w:val="16"/>
                <w:szCs w:val="16"/>
              </w:rPr>
              <w:t>Model 19.1</w:t>
            </w:r>
          </w:p>
        </w:tc>
        <w:tc>
          <w:tcPr>
            <w:tcW w:w="1980" w:type="dxa"/>
          </w:tcPr>
          <w:p w14:paraId="27571EAF" w14:textId="77777777" w:rsidR="003841C7" w:rsidRPr="003841C7" w:rsidRDefault="003841C7" w:rsidP="003841C7">
            <w:pPr>
              <w:spacing w:after="160" w:line="259" w:lineRule="auto"/>
              <w:rPr>
                <w:sz w:val="16"/>
                <w:szCs w:val="16"/>
              </w:rPr>
            </w:pPr>
            <w:r w:rsidRPr="003841C7">
              <w:rPr>
                <w:sz w:val="16"/>
                <w:szCs w:val="16"/>
              </w:rPr>
              <w:t>None</w:t>
            </w:r>
          </w:p>
        </w:tc>
        <w:tc>
          <w:tcPr>
            <w:tcW w:w="2790" w:type="dxa"/>
          </w:tcPr>
          <w:p w14:paraId="5440D958" w14:textId="77777777" w:rsidR="003841C7" w:rsidRPr="003841C7" w:rsidRDefault="003841C7" w:rsidP="003841C7">
            <w:pPr>
              <w:spacing w:after="160" w:line="259" w:lineRule="auto"/>
              <w:rPr>
                <w:sz w:val="16"/>
                <w:szCs w:val="16"/>
              </w:rPr>
            </w:pPr>
            <w:r w:rsidRPr="003841C7">
              <w:rPr>
                <w:sz w:val="16"/>
                <w:szCs w:val="16"/>
              </w:rPr>
              <w:t>None</w:t>
            </w:r>
          </w:p>
        </w:tc>
        <w:tc>
          <w:tcPr>
            <w:tcW w:w="3235" w:type="dxa"/>
          </w:tcPr>
          <w:p w14:paraId="56DEE088" w14:textId="77777777" w:rsidR="003841C7" w:rsidRPr="003841C7" w:rsidRDefault="003841C7" w:rsidP="003841C7">
            <w:pPr>
              <w:spacing w:after="160" w:line="259" w:lineRule="auto"/>
              <w:rPr>
                <w:sz w:val="16"/>
                <w:szCs w:val="16"/>
              </w:rPr>
            </w:pPr>
            <w:r w:rsidRPr="003841C7">
              <w:rPr>
                <w:sz w:val="16"/>
                <w:szCs w:val="16"/>
              </w:rPr>
              <w:t>Reference model from 2020</w:t>
            </w:r>
          </w:p>
        </w:tc>
      </w:tr>
      <w:tr w:rsidR="003841C7" w:rsidRPr="003841C7" w14:paraId="01073E18" w14:textId="77777777" w:rsidTr="00340378">
        <w:tc>
          <w:tcPr>
            <w:tcW w:w="1345" w:type="dxa"/>
          </w:tcPr>
          <w:p w14:paraId="4514D3E3" w14:textId="77777777" w:rsidR="003841C7" w:rsidRPr="003841C7" w:rsidRDefault="003841C7" w:rsidP="003841C7">
            <w:pPr>
              <w:spacing w:after="160" w:line="259" w:lineRule="auto"/>
              <w:rPr>
                <w:sz w:val="16"/>
                <w:szCs w:val="16"/>
              </w:rPr>
            </w:pPr>
            <w:r w:rsidRPr="003841C7">
              <w:rPr>
                <w:sz w:val="16"/>
                <w:szCs w:val="16"/>
              </w:rPr>
              <w:t>Model 21.1a</w:t>
            </w:r>
          </w:p>
        </w:tc>
        <w:tc>
          <w:tcPr>
            <w:tcW w:w="1980" w:type="dxa"/>
          </w:tcPr>
          <w:p w14:paraId="4B11824E"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79C0D82D" w14:textId="77777777" w:rsidR="003841C7" w:rsidRPr="003841C7" w:rsidRDefault="003841C7" w:rsidP="003841C7">
            <w:pPr>
              <w:spacing w:after="160" w:line="259" w:lineRule="auto"/>
              <w:rPr>
                <w:sz w:val="16"/>
                <w:szCs w:val="16"/>
              </w:rPr>
            </w:pPr>
            <w:r w:rsidRPr="003841C7">
              <w:rPr>
                <w:sz w:val="16"/>
                <w:szCs w:val="16"/>
              </w:rPr>
              <w:t>Model 19.1</w:t>
            </w:r>
          </w:p>
        </w:tc>
        <w:tc>
          <w:tcPr>
            <w:tcW w:w="3235" w:type="dxa"/>
          </w:tcPr>
          <w:p w14:paraId="7632417D" w14:textId="77777777" w:rsidR="003841C7" w:rsidRPr="003841C7" w:rsidRDefault="003841C7" w:rsidP="003841C7">
            <w:pPr>
              <w:spacing w:after="160" w:line="259" w:lineRule="auto"/>
              <w:rPr>
                <w:sz w:val="16"/>
                <w:szCs w:val="16"/>
              </w:rPr>
            </w:pPr>
            <w:r w:rsidRPr="003841C7">
              <w:rPr>
                <w:sz w:val="16"/>
                <w:szCs w:val="16"/>
              </w:rPr>
              <w:t>Addition of the age-0 index from the Kodiak Beach seine surveys conducted by Laurel and Litzow.</w:t>
            </w:r>
          </w:p>
        </w:tc>
      </w:tr>
      <w:tr w:rsidR="003841C7" w:rsidRPr="003841C7" w14:paraId="56648AFE" w14:textId="77777777" w:rsidTr="00340378">
        <w:tc>
          <w:tcPr>
            <w:tcW w:w="1345" w:type="dxa"/>
          </w:tcPr>
          <w:p w14:paraId="0DE5BE91" w14:textId="77777777" w:rsidR="003841C7" w:rsidRPr="003841C7" w:rsidRDefault="003841C7" w:rsidP="003841C7">
            <w:pPr>
              <w:spacing w:after="160" w:line="259" w:lineRule="auto"/>
              <w:rPr>
                <w:sz w:val="16"/>
                <w:szCs w:val="16"/>
              </w:rPr>
            </w:pPr>
            <w:r w:rsidRPr="003841C7">
              <w:rPr>
                <w:sz w:val="16"/>
                <w:szCs w:val="16"/>
              </w:rPr>
              <w:t>Model 21.1b</w:t>
            </w:r>
          </w:p>
        </w:tc>
        <w:tc>
          <w:tcPr>
            <w:tcW w:w="1980" w:type="dxa"/>
          </w:tcPr>
          <w:p w14:paraId="41CC7BB8"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5CB32C47" w14:textId="77777777" w:rsidR="003841C7" w:rsidRPr="003841C7" w:rsidRDefault="003841C7" w:rsidP="003841C7">
            <w:pPr>
              <w:spacing w:after="160" w:line="259" w:lineRule="auto"/>
              <w:rPr>
                <w:sz w:val="16"/>
                <w:szCs w:val="16"/>
              </w:rPr>
            </w:pPr>
            <w:r w:rsidRPr="003841C7">
              <w:rPr>
                <w:sz w:val="16"/>
                <w:szCs w:val="16"/>
              </w:rPr>
              <w:t>Model 21.1a with Temp.-linked growth</w:t>
            </w:r>
          </w:p>
        </w:tc>
        <w:tc>
          <w:tcPr>
            <w:tcW w:w="3235" w:type="dxa"/>
          </w:tcPr>
          <w:p w14:paraId="60B68DA3" w14:textId="77777777" w:rsidR="003841C7" w:rsidRPr="003841C7" w:rsidRDefault="003841C7" w:rsidP="003841C7">
            <w:pPr>
              <w:spacing w:after="160" w:line="259" w:lineRule="auto"/>
              <w:rPr>
                <w:sz w:val="16"/>
                <w:szCs w:val="16"/>
              </w:rPr>
            </w:pPr>
            <w:r w:rsidRPr="003841C7">
              <w:rPr>
                <w:sz w:val="16"/>
                <w:szCs w:val="16"/>
              </w:rPr>
              <w:t>SST-linked growth in model</w:t>
            </w:r>
          </w:p>
        </w:tc>
      </w:tr>
      <w:tr w:rsidR="003841C7" w:rsidRPr="003841C7" w14:paraId="0846F24F" w14:textId="77777777" w:rsidTr="00340378">
        <w:tc>
          <w:tcPr>
            <w:tcW w:w="1345" w:type="dxa"/>
          </w:tcPr>
          <w:p w14:paraId="6A3517E0" w14:textId="77777777" w:rsidR="003841C7" w:rsidRPr="003841C7" w:rsidRDefault="003841C7" w:rsidP="003841C7">
            <w:pPr>
              <w:spacing w:after="160" w:line="259" w:lineRule="auto"/>
              <w:rPr>
                <w:sz w:val="16"/>
                <w:szCs w:val="16"/>
              </w:rPr>
            </w:pPr>
            <w:r w:rsidRPr="003841C7">
              <w:rPr>
                <w:sz w:val="16"/>
                <w:szCs w:val="16"/>
              </w:rPr>
              <w:t>Model 21.1c</w:t>
            </w:r>
          </w:p>
        </w:tc>
        <w:tc>
          <w:tcPr>
            <w:tcW w:w="1980" w:type="dxa"/>
          </w:tcPr>
          <w:p w14:paraId="11E1D1E8"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1F3E697B" w14:textId="77777777" w:rsidR="003841C7" w:rsidRPr="003841C7" w:rsidRDefault="003841C7" w:rsidP="003841C7">
            <w:pPr>
              <w:spacing w:after="160" w:line="259" w:lineRule="auto"/>
              <w:rPr>
                <w:sz w:val="16"/>
                <w:szCs w:val="16"/>
              </w:rPr>
            </w:pPr>
            <w:r w:rsidRPr="003841C7">
              <w:rPr>
                <w:sz w:val="16"/>
                <w:szCs w:val="16"/>
              </w:rPr>
              <w:t xml:space="preserve">Model 21.1a with heatwave-linked natural mortality </w:t>
            </w:r>
          </w:p>
        </w:tc>
        <w:tc>
          <w:tcPr>
            <w:tcW w:w="3235" w:type="dxa"/>
          </w:tcPr>
          <w:p w14:paraId="38615000" w14:textId="77777777" w:rsidR="003841C7" w:rsidRPr="003841C7" w:rsidRDefault="003841C7" w:rsidP="003841C7">
            <w:pPr>
              <w:spacing w:after="160" w:line="259" w:lineRule="auto"/>
              <w:rPr>
                <w:sz w:val="16"/>
                <w:szCs w:val="16"/>
              </w:rPr>
            </w:pPr>
            <w:r w:rsidRPr="003841C7">
              <w:rPr>
                <w:sz w:val="16"/>
                <w:szCs w:val="16"/>
              </w:rPr>
              <w:t>Heatwave-linked natural mortality</w:t>
            </w:r>
          </w:p>
        </w:tc>
      </w:tr>
      <w:tr w:rsidR="003841C7" w:rsidRPr="003841C7" w14:paraId="1701DD7A" w14:textId="77777777" w:rsidTr="00340378">
        <w:tc>
          <w:tcPr>
            <w:tcW w:w="1345" w:type="dxa"/>
          </w:tcPr>
          <w:p w14:paraId="24CA802A" w14:textId="77777777" w:rsidR="003841C7" w:rsidRPr="003841C7" w:rsidRDefault="003841C7" w:rsidP="003841C7">
            <w:pPr>
              <w:spacing w:after="160" w:line="259" w:lineRule="auto"/>
              <w:rPr>
                <w:sz w:val="16"/>
                <w:szCs w:val="16"/>
              </w:rPr>
            </w:pPr>
            <w:r w:rsidRPr="003841C7">
              <w:rPr>
                <w:sz w:val="16"/>
                <w:szCs w:val="16"/>
              </w:rPr>
              <w:t>Model 21.1d</w:t>
            </w:r>
          </w:p>
        </w:tc>
        <w:tc>
          <w:tcPr>
            <w:tcW w:w="1980" w:type="dxa"/>
          </w:tcPr>
          <w:p w14:paraId="07A39F55"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2B242BB7" w14:textId="77777777" w:rsidR="003841C7" w:rsidRPr="003841C7" w:rsidRDefault="003841C7" w:rsidP="003841C7">
            <w:pPr>
              <w:spacing w:after="160" w:line="259" w:lineRule="auto"/>
              <w:rPr>
                <w:sz w:val="16"/>
                <w:szCs w:val="16"/>
              </w:rPr>
            </w:pPr>
            <w:r w:rsidRPr="003841C7">
              <w:rPr>
                <w:sz w:val="16"/>
                <w:szCs w:val="16"/>
              </w:rPr>
              <w:t>Model 21.1a with heatwave-linked recruitment</w:t>
            </w:r>
          </w:p>
        </w:tc>
        <w:tc>
          <w:tcPr>
            <w:tcW w:w="3235" w:type="dxa"/>
          </w:tcPr>
          <w:p w14:paraId="25ADC8EC" w14:textId="77777777" w:rsidR="003841C7" w:rsidRPr="003841C7" w:rsidRDefault="003841C7" w:rsidP="003841C7">
            <w:pPr>
              <w:spacing w:after="160" w:line="259" w:lineRule="auto"/>
              <w:rPr>
                <w:sz w:val="16"/>
                <w:szCs w:val="16"/>
              </w:rPr>
            </w:pPr>
            <w:r w:rsidRPr="003841C7">
              <w:rPr>
                <w:sz w:val="16"/>
                <w:szCs w:val="16"/>
              </w:rPr>
              <w:t>Heatwave-linked recruitment in model</w:t>
            </w:r>
          </w:p>
        </w:tc>
      </w:tr>
      <w:tr w:rsidR="003841C7" w:rsidRPr="003841C7" w14:paraId="680292B6" w14:textId="77777777" w:rsidTr="00340378">
        <w:tc>
          <w:tcPr>
            <w:tcW w:w="1345" w:type="dxa"/>
          </w:tcPr>
          <w:p w14:paraId="3D9A5FB2" w14:textId="77777777" w:rsidR="003841C7" w:rsidRPr="003841C7" w:rsidRDefault="003841C7" w:rsidP="003841C7">
            <w:pPr>
              <w:spacing w:after="160" w:line="259" w:lineRule="auto"/>
              <w:rPr>
                <w:sz w:val="16"/>
                <w:szCs w:val="16"/>
              </w:rPr>
            </w:pPr>
            <w:r w:rsidRPr="003841C7">
              <w:rPr>
                <w:sz w:val="16"/>
                <w:szCs w:val="16"/>
              </w:rPr>
              <w:t>Model 21.1e</w:t>
            </w:r>
          </w:p>
        </w:tc>
        <w:tc>
          <w:tcPr>
            <w:tcW w:w="1980" w:type="dxa"/>
          </w:tcPr>
          <w:p w14:paraId="6656095A"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0DB1ABCC" w14:textId="77777777" w:rsidR="003841C7" w:rsidRPr="003841C7" w:rsidRDefault="003841C7" w:rsidP="003841C7">
            <w:pPr>
              <w:spacing w:after="160" w:line="259" w:lineRule="auto"/>
              <w:rPr>
                <w:sz w:val="16"/>
                <w:szCs w:val="16"/>
              </w:rPr>
            </w:pPr>
            <w:r w:rsidRPr="003841C7">
              <w:rPr>
                <w:sz w:val="16"/>
                <w:szCs w:val="16"/>
              </w:rPr>
              <w:t>Model 21.1a with Temp.-linked growth, and heatwave-linked recruitment and mortality.</w:t>
            </w:r>
          </w:p>
        </w:tc>
        <w:tc>
          <w:tcPr>
            <w:tcW w:w="3235" w:type="dxa"/>
          </w:tcPr>
          <w:p w14:paraId="74186C60" w14:textId="77777777" w:rsidR="003841C7" w:rsidRPr="003841C7" w:rsidRDefault="003841C7" w:rsidP="003841C7">
            <w:pPr>
              <w:spacing w:after="160" w:line="259" w:lineRule="auto"/>
              <w:rPr>
                <w:sz w:val="16"/>
                <w:szCs w:val="16"/>
              </w:rPr>
            </w:pPr>
            <w:r w:rsidRPr="003841C7">
              <w:rPr>
                <w:sz w:val="16"/>
                <w:szCs w:val="16"/>
              </w:rPr>
              <w:t>All environmental links turned on</w:t>
            </w:r>
          </w:p>
        </w:tc>
      </w:tr>
      <w:tr w:rsidR="003841C7" w:rsidRPr="003841C7" w14:paraId="2B8F5991" w14:textId="77777777" w:rsidTr="00340378">
        <w:tc>
          <w:tcPr>
            <w:tcW w:w="1345" w:type="dxa"/>
          </w:tcPr>
          <w:p w14:paraId="45C3496D" w14:textId="77777777" w:rsidR="003841C7" w:rsidRPr="003841C7" w:rsidRDefault="003841C7" w:rsidP="003841C7">
            <w:pPr>
              <w:spacing w:after="160" w:line="259" w:lineRule="auto"/>
              <w:rPr>
                <w:sz w:val="16"/>
                <w:szCs w:val="16"/>
              </w:rPr>
            </w:pPr>
            <w:r w:rsidRPr="003841C7">
              <w:rPr>
                <w:sz w:val="16"/>
                <w:szCs w:val="16"/>
              </w:rPr>
              <w:t>Model 21.1g</w:t>
            </w:r>
          </w:p>
        </w:tc>
        <w:tc>
          <w:tcPr>
            <w:tcW w:w="1980" w:type="dxa"/>
          </w:tcPr>
          <w:p w14:paraId="6FE4B75B"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345B1951" w14:textId="77777777" w:rsidR="003841C7" w:rsidRPr="003841C7" w:rsidRDefault="003841C7" w:rsidP="003841C7">
            <w:pPr>
              <w:spacing w:after="160" w:line="259" w:lineRule="auto"/>
              <w:rPr>
                <w:sz w:val="16"/>
                <w:szCs w:val="16"/>
              </w:rPr>
            </w:pPr>
            <w:r w:rsidRPr="003841C7">
              <w:rPr>
                <w:sz w:val="16"/>
                <w:szCs w:val="16"/>
              </w:rPr>
              <w:t>Model 21.1e with index tuned to RMSE and length composition tuned using the Francis method</w:t>
            </w:r>
          </w:p>
        </w:tc>
        <w:tc>
          <w:tcPr>
            <w:tcW w:w="3235" w:type="dxa"/>
          </w:tcPr>
          <w:p w14:paraId="25E70AA0" w14:textId="77777777" w:rsidR="003841C7" w:rsidRPr="003841C7" w:rsidRDefault="003841C7" w:rsidP="003841C7">
            <w:pPr>
              <w:spacing w:after="160" w:line="259" w:lineRule="auto"/>
              <w:rPr>
                <w:sz w:val="16"/>
                <w:szCs w:val="16"/>
              </w:rPr>
            </w:pPr>
            <w:r w:rsidRPr="003841C7">
              <w:rPr>
                <w:sz w:val="16"/>
                <w:szCs w:val="16"/>
              </w:rPr>
              <w:t>Model 21.1e tuned</w:t>
            </w:r>
          </w:p>
        </w:tc>
      </w:tr>
      <w:tr w:rsidR="003841C7" w:rsidRPr="003841C7" w14:paraId="414A8122" w14:textId="77777777" w:rsidTr="00340378">
        <w:tc>
          <w:tcPr>
            <w:tcW w:w="1345" w:type="dxa"/>
          </w:tcPr>
          <w:p w14:paraId="356BE76B" w14:textId="77777777" w:rsidR="003841C7" w:rsidRPr="003841C7" w:rsidRDefault="003841C7" w:rsidP="003841C7">
            <w:pPr>
              <w:spacing w:after="160" w:line="259" w:lineRule="auto"/>
              <w:rPr>
                <w:sz w:val="16"/>
                <w:szCs w:val="16"/>
              </w:rPr>
            </w:pPr>
          </w:p>
        </w:tc>
        <w:tc>
          <w:tcPr>
            <w:tcW w:w="1980" w:type="dxa"/>
          </w:tcPr>
          <w:p w14:paraId="0799C240" w14:textId="77777777" w:rsidR="003841C7" w:rsidRPr="003841C7" w:rsidRDefault="003841C7" w:rsidP="003841C7">
            <w:pPr>
              <w:spacing w:after="160" w:line="259" w:lineRule="auto"/>
              <w:rPr>
                <w:sz w:val="16"/>
                <w:szCs w:val="16"/>
              </w:rPr>
            </w:pPr>
          </w:p>
        </w:tc>
        <w:tc>
          <w:tcPr>
            <w:tcW w:w="2790" w:type="dxa"/>
          </w:tcPr>
          <w:p w14:paraId="30BDC494" w14:textId="77777777" w:rsidR="003841C7" w:rsidRPr="003841C7" w:rsidRDefault="003841C7" w:rsidP="003841C7">
            <w:pPr>
              <w:spacing w:after="160" w:line="259" w:lineRule="auto"/>
              <w:rPr>
                <w:sz w:val="16"/>
                <w:szCs w:val="16"/>
              </w:rPr>
            </w:pPr>
          </w:p>
        </w:tc>
        <w:tc>
          <w:tcPr>
            <w:tcW w:w="3235" w:type="dxa"/>
          </w:tcPr>
          <w:p w14:paraId="7B2B257F" w14:textId="77777777" w:rsidR="003841C7" w:rsidRPr="003841C7" w:rsidRDefault="003841C7" w:rsidP="003841C7">
            <w:pPr>
              <w:spacing w:after="160" w:line="259" w:lineRule="auto"/>
              <w:rPr>
                <w:sz w:val="16"/>
                <w:szCs w:val="16"/>
              </w:rPr>
            </w:pPr>
          </w:p>
        </w:tc>
      </w:tr>
      <w:tr w:rsidR="003841C7" w:rsidRPr="003841C7" w14:paraId="00B83431" w14:textId="77777777" w:rsidTr="00340378">
        <w:tc>
          <w:tcPr>
            <w:tcW w:w="1345" w:type="dxa"/>
          </w:tcPr>
          <w:p w14:paraId="6248C2E7" w14:textId="77777777" w:rsidR="003841C7" w:rsidRPr="003841C7" w:rsidRDefault="003841C7" w:rsidP="003841C7">
            <w:pPr>
              <w:spacing w:after="160" w:line="259" w:lineRule="auto"/>
              <w:rPr>
                <w:sz w:val="16"/>
                <w:szCs w:val="16"/>
              </w:rPr>
            </w:pPr>
            <w:r w:rsidRPr="003841C7">
              <w:rPr>
                <w:sz w:val="16"/>
                <w:szCs w:val="16"/>
              </w:rPr>
              <w:t>Model 21.5a</w:t>
            </w:r>
          </w:p>
        </w:tc>
        <w:tc>
          <w:tcPr>
            <w:tcW w:w="1980" w:type="dxa"/>
          </w:tcPr>
          <w:p w14:paraId="1C69F1AF"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27699148" w14:textId="77777777" w:rsidR="003841C7" w:rsidRPr="003841C7" w:rsidRDefault="003841C7" w:rsidP="003841C7">
            <w:pPr>
              <w:spacing w:after="160" w:line="259" w:lineRule="auto"/>
              <w:rPr>
                <w:sz w:val="16"/>
                <w:szCs w:val="16"/>
              </w:rPr>
            </w:pPr>
            <w:r w:rsidRPr="003841C7">
              <w:rPr>
                <w:sz w:val="16"/>
                <w:szCs w:val="16"/>
              </w:rPr>
              <w:t>Model 21.1e with extended M block 2015- 2020</w:t>
            </w:r>
          </w:p>
        </w:tc>
        <w:tc>
          <w:tcPr>
            <w:tcW w:w="3235" w:type="dxa"/>
          </w:tcPr>
          <w:p w14:paraId="17F72E4E" w14:textId="77777777" w:rsidR="003841C7" w:rsidRPr="003841C7" w:rsidRDefault="003841C7" w:rsidP="003841C7">
            <w:pPr>
              <w:spacing w:after="160" w:line="259" w:lineRule="auto"/>
              <w:rPr>
                <w:sz w:val="16"/>
                <w:szCs w:val="16"/>
              </w:rPr>
            </w:pPr>
            <w:r w:rsidRPr="003841C7">
              <w:rPr>
                <w:sz w:val="16"/>
                <w:szCs w:val="16"/>
              </w:rPr>
              <w:t>Extended heatwave M to include 2015-2020 instead of environmental link</w:t>
            </w:r>
          </w:p>
        </w:tc>
      </w:tr>
      <w:tr w:rsidR="003841C7" w:rsidRPr="003841C7" w14:paraId="0AD1E2E9" w14:textId="77777777" w:rsidTr="00340378">
        <w:tc>
          <w:tcPr>
            <w:tcW w:w="1345" w:type="dxa"/>
          </w:tcPr>
          <w:p w14:paraId="35B6E4B6" w14:textId="77777777" w:rsidR="003841C7" w:rsidRPr="003841C7" w:rsidRDefault="003841C7" w:rsidP="003841C7">
            <w:pPr>
              <w:spacing w:after="160" w:line="259" w:lineRule="auto"/>
              <w:rPr>
                <w:sz w:val="16"/>
                <w:szCs w:val="16"/>
              </w:rPr>
            </w:pPr>
            <w:r w:rsidRPr="003841C7">
              <w:rPr>
                <w:sz w:val="16"/>
                <w:szCs w:val="16"/>
              </w:rPr>
              <w:t>Model 21.5c</w:t>
            </w:r>
          </w:p>
        </w:tc>
        <w:tc>
          <w:tcPr>
            <w:tcW w:w="1980" w:type="dxa"/>
          </w:tcPr>
          <w:p w14:paraId="4470FAB3" w14:textId="77777777" w:rsidR="003841C7" w:rsidRPr="003841C7" w:rsidRDefault="003841C7" w:rsidP="003841C7">
            <w:pPr>
              <w:spacing w:after="160" w:line="259" w:lineRule="auto"/>
              <w:rPr>
                <w:sz w:val="16"/>
                <w:szCs w:val="16"/>
              </w:rPr>
            </w:pPr>
            <w:r w:rsidRPr="003841C7">
              <w:rPr>
                <w:sz w:val="16"/>
                <w:szCs w:val="16"/>
              </w:rPr>
              <w:t>Laurel/Litzow larval index</w:t>
            </w:r>
          </w:p>
        </w:tc>
        <w:tc>
          <w:tcPr>
            <w:tcW w:w="2790" w:type="dxa"/>
          </w:tcPr>
          <w:p w14:paraId="3D4E8F80" w14:textId="77777777" w:rsidR="003841C7" w:rsidRPr="003841C7" w:rsidRDefault="003841C7" w:rsidP="003841C7">
            <w:pPr>
              <w:spacing w:after="160" w:line="259" w:lineRule="auto"/>
              <w:rPr>
                <w:sz w:val="16"/>
                <w:szCs w:val="16"/>
              </w:rPr>
            </w:pPr>
            <w:r w:rsidRPr="003841C7">
              <w:rPr>
                <w:sz w:val="16"/>
                <w:szCs w:val="16"/>
              </w:rPr>
              <w:t>Model 21.35a with index tuned to RMSE and length composition tuned using the Francis method</w:t>
            </w:r>
          </w:p>
        </w:tc>
        <w:tc>
          <w:tcPr>
            <w:tcW w:w="3235" w:type="dxa"/>
          </w:tcPr>
          <w:p w14:paraId="09E3FF9D" w14:textId="77777777" w:rsidR="003841C7" w:rsidRPr="003841C7" w:rsidRDefault="003841C7" w:rsidP="003841C7">
            <w:pPr>
              <w:spacing w:after="160" w:line="259" w:lineRule="auto"/>
              <w:rPr>
                <w:sz w:val="16"/>
                <w:szCs w:val="16"/>
              </w:rPr>
            </w:pPr>
            <w:r w:rsidRPr="003841C7">
              <w:rPr>
                <w:sz w:val="16"/>
                <w:szCs w:val="16"/>
              </w:rPr>
              <w:t>Model 21.5a tuned</w:t>
            </w:r>
          </w:p>
        </w:tc>
      </w:tr>
    </w:tbl>
    <w:p w14:paraId="30FAB2F4" w14:textId="77777777" w:rsidR="003841C7" w:rsidRPr="003841C7" w:rsidRDefault="003841C7" w:rsidP="003841C7"/>
    <w:p w14:paraId="1D2C80CA" w14:textId="77777777" w:rsidR="003841C7" w:rsidRDefault="003841C7" w:rsidP="00671BA6">
      <w:pPr>
        <w:ind w:left="720" w:hanging="720"/>
        <w:rPr>
          <w:rFonts w:cs="Times New Roman"/>
        </w:rPr>
      </w:pPr>
    </w:p>
    <w:p w14:paraId="13769140" w14:textId="2C49902B" w:rsidR="00B93969" w:rsidRDefault="00B93969" w:rsidP="00671BA6">
      <w:pPr>
        <w:ind w:left="720" w:hanging="720"/>
        <w:rPr>
          <w:rFonts w:cs="Times New Roman"/>
        </w:rPr>
      </w:pPr>
      <w:r>
        <w:rPr>
          <w:rFonts w:cs="Times New Roman"/>
        </w:rPr>
        <w:t>Table 2</w:t>
      </w:r>
      <w:r w:rsidR="00A151EF">
        <w:rPr>
          <w:rFonts w:cs="Times New Roman"/>
        </w:rPr>
        <w:t xml:space="preserve"> - </w:t>
      </w:r>
      <w:r w:rsidRPr="008229A2">
        <w:rPr>
          <w:rFonts w:cs="Times New Roman"/>
        </w:rPr>
        <w:t xml:space="preserve">Age-0 </w:t>
      </w:r>
      <w:r>
        <w:rPr>
          <w:rFonts w:cs="Times New Roman"/>
        </w:rPr>
        <w:t xml:space="preserve">beach seine </w:t>
      </w:r>
      <w:r w:rsidRPr="008229A2">
        <w:rPr>
          <w:rFonts w:cs="Times New Roman"/>
        </w:rPr>
        <w:t>index</w:t>
      </w:r>
      <w:r>
        <w:rPr>
          <w:rFonts w:cs="Times New Roman"/>
        </w:rPr>
        <w:t xml:space="preserve"> CPUE (fish per set) and standard error</w:t>
      </w:r>
      <w:r w:rsidR="00362238">
        <w:rPr>
          <w:rFonts w:cs="Times New Roman"/>
        </w:rPr>
        <w:t xml:space="preserve"> and Model 19.1 age-0 recruitment in </w:t>
      </w:r>
      <w:r w:rsidR="007F2E04">
        <w:rPr>
          <w:rFonts w:cs="Times New Roman"/>
        </w:rPr>
        <w:t>billions (10</w:t>
      </w:r>
      <w:r w:rsidR="007F2E04" w:rsidRPr="00671BA6">
        <w:rPr>
          <w:rFonts w:cs="Times New Roman"/>
          <w:vertAlign w:val="superscript"/>
        </w:rPr>
        <w:t>9</w:t>
      </w:r>
      <w:r w:rsidR="007F2E04">
        <w:rPr>
          <w:rFonts w:cs="Times New Roman"/>
        </w:rPr>
        <w:t>)</w:t>
      </w:r>
      <w:r>
        <w:rPr>
          <w:rFonts w:cs="Times New Roman"/>
        </w:rPr>
        <w:t>.</w:t>
      </w:r>
    </w:p>
    <w:tbl>
      <w:tblPr>
        <w:tblW w:w="0" w:type="auto"/>
        <w:jc w:val="center"/>
        <w:tblLook w:val="04A0" w:firstRow="1" w:lastRow="0" w:firstColumn="1" w:lastColumn="0" w:noHBand="0" w:noVBand="1"/>
      </w:tblPr>
      <w:tblGrid>
        <w:gridCol w:w="616"/>
        <w:gridCol w:w="766"/>
        <w:gridCol w:w="566"/>
        <w:gridCol w:w="827"/>
      </w:tblGrid>
      <w:tr w:rsidR="00B25F23" w:rsidRPr="002F6A91" w14:paraId="23766D63" w14:textId="77777777" w:rsidTr="00671BA6">
        <w:trPr>
          <w:jc w:val="center"/>
        </w:trPr>
        <w:tc>
          <w:tcPr>
            <w:tcW w:w="0" w:type="auto"/>
            <w:tcBorders>
              <w:top w:val="single" w:sz="4" w:space="0" w:color="auto"/>
              <w:left w:val="nil"/>
              <w:bottom w:val="double" w:sz="4" w:space="0" w:color="auto"/>
              <w:right w:val="nil"/>
            </w:tcBorders>
            <w:shd w:val="clear" w:color="auto" w:fill="auto"/>
            <w:noWrap/>
            <w:vAlign w:val="bottom"/>
            <w:hideMark/>
          </w:tcPr>
          <w:p w14:paraId="46AF018B" w14:textId="77777777" w:rsidR="00362238" w:rsidRPr="00E6768E" w:rsidRDefault="00362238"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Year</w:t>
            </w:r>
          </w:p>
        </w:tc>
        <w:tc>
          <w:tcPr>
            <w:tcW w:w="0" w:type="auto"/>
            <w:tcBorders>
              <w:top w:val="single" w:sz="4" w:space="0" w:color="auto"/>
              <w:left w:val="nil"/>
              <w:bottom w:val="double" w:sz="4" w:space="0" w:color="auto"/>
              <w:right w:val="nil"/>
            </w:tcBorders>
            <w:shd w:val="clear" w:color="auto" w:fill="auto"/>
            <w:noWrap/>
            <w:vAlign w:val="bottom"/>
            <w:hideMark/>
          </w:tcPr>
          <w:p w14:paraId="42DAFB4D" w14:textId="77777777" w:rsidR="00B25F23" w:rsidRDefault="00362238"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 xml:space="preserve">CPUE </w:t>
            </w:r>
          </w:p>
          <w:p w14:paraId="65E78F96" w14:textId="77777777" w:rsidR="00362238" w:rsidRPr="00E6768E" w:rsidRDefault="00362238"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(#/set)</w:t>
            </w:r>
          </w:p>
        </w:tc>
        <w:tc>
          <w:tcPr>
            <w:tcW w:w="0" w:type="auto"/>
            <w:tcBorders>
              <w:top w:val="single" w:sz="4" w:space="0" w:color="auto"/>
              <w:left w:val="nil"/>
              <w:bottom w:val="double" w:sz="4" w:space="0" w:color="auto"/>
            </w:tcBorders>
            <w:shd w:val="clear" w:color="auto" w:fill="auto"/>
            <w:noWrap/>
            <w:vAlign w:val="bottom"/>
            <w:hideMark/>
          </w:tcPr>
          <w:p w14:paraId="7F7C6CCB" w14:textId="77777777" w:rsidR="00362238" w:rsidRPr="00E6768E" w:rsidRDefault="00362238" w:rsidP="002D71FE">
            <w:pPr>
              <w:spacing w:after="0" w:line="240" w:lineRule="auto"/>
              <w:jc w:val="center"/>
              <w:rPr>
                <w:rFonts w:eastAsia="Times New Roman" w:cs="Times New Roman"/>
                <w:color w:val="000000"/>
                <w:sz w:val="20"/>
                <w:szCs w:val="20"/>
              </w:rPr>
            </w:pPr>
            <w:r w:rsidRPr="00E6768E">
              <w:rPr>
                <w:rFonts w:eastAsia="Times New Roman" w:cs="Times New Roman"/>
                <w:color w:val="000000"/>
                <w:sz w:val="20"/>
                <w:szCs w:val="20"/>
              </w:rPr>
              <w:t>SE</w:t>
            </w:r>
          </w:p>
        </w:tc>
        <w:tc>
          <w:tcPr>
            <w:tcW w:w="760" w:type="dxa"/>
            <w:tcBorders>
              <w:top w:val="single" w:sz="4" w:space="0" w:color="auto"/>
              <w:bottom w:val="double" w:sz="4" w:space="0" w:color="auto"/>
            </w:tcBorders>
          </w:tcPr>
          <w:p w14:paraId="636698E3" w14:textId="3CC60F88" w:rsidR="00B25F23" w:rsidRDefault="00362238" w:rsidP="00671BA6">
            <w:pPr>
              <w:spacing w:after="0" w:line="240" w:lineRule="auto"/>
              <w:jc w:val="center"/>
              <w:rPr>
                <w:rFonts w:eastAsia="Times New Roman" w:cs="Times New Roman"/>
                <w:color w:val="000000"/>
                <w:sz w:val="20"/>
                <w:szCs w:val="20"/>
              </w:rPr>
            </w:pPr>
            <w:r>
              <w:rPr>
                <w:rFonts w:eastAsia="Times New Roman" w:cs="Times New Roman"/>
                <w:color w:val="000000"/>
                <w:sz w:val="20"/>
                <w:szCs w:val="20"/>
              </w:rPr>
              <w:t>age-0</w:t>
            </w:r>
          </w:p>
          <w:p w14:paraId="72042117" w14:textId="154E9F90" w:rsidR="00362238" w:rsidRPr="00E6768E" w:rsidRDefault="00362238" w:rsidP="00671BA6">
            <w:pPr>
              <w:spacing w:after="0" w:line="240" w:lineRule="auto"/>
              <w:jc w:val="center"/>
              <w:rPr>
                <w:rFonts w:eastAsia="Times New Roman" w:cs="Times New Roman"/>
                <w:color w:val="000000"/>
                <w:sz w:val="20"/>
                <w:szCs w:val="20"/>
              </w:rPr>
            </w:pPr>
            <w:r>
              <w:rPr>
                <w:rFonts w:eastAsia="Times New Roman" w:cs="Times New Roman"/>
                <w:color w:val="000000"/>
                <w:sz w:val="20"/>
                <w:szCs w:val="20"/>
              </w:rPr>
              <w:t>(</w:t>
            </w:r>
            <w:r w:rsidR="00B25F23">
              <w:rPr>
                <w:rFonts w:eastAsia="Times New Roman" w:cs="Times New Roman"/>
                <w:color w:val="000000"/>
                <w:sz w:val="20"/>
                <w:szCs w:val="20"/>
              </w:rPr>
              <w:t>1</w:t>
            </w:r>
            <w:r>
              <w:rPr>
                <w:rFonts w:eastAsia="Times New Roman" w:cs="Times New Roman"/>
                <w:color w:val="000000"/>
                <w:sz w:val="20"/>
                <w:szCs w:val="20"/>
              </w:rPr>
              <w:t>×10</w:t>
            </w:r>
            <w:r w:rsidR="00B25F23">
              <w:rPr>
                <w:rFonts w:eastAsia="Times New Roman" w:cs="Times New Roman"/>
                <w:color w:val="000000"/>
                <w:sz w:val="20"/>
                <w:szCs w:val="20"/>
                <w:vertAlign w:val="superscript"/>
              </w:rPr>
              <w:t>9</w:t>
            </w:r>
            <w:r>
              <w:rPr>
                <w:rFonts w:eastAsia="Times New Roman" w:cs="Times New Roman"/>
                <w:color w:val="000000"/>
                <w:sz w:val="20"/>
                <w:szCs w:val="20"/>
              </w:rPr>
              <w:t>)</w:t>
            </w:r>
          </w:p>
        </w:tc>
      </w:tr>
      <w:tr w:rsidR="00B25F23" w:rsidRPr="002F6A91" w14:paraId="27CC5AD8" w14:textId="77777777" w:rsidTr="00671BA6">
        <w:trPr>
          <w:jc w:val="center"/>
        </w:trPr>
        <w:tc>
          <w:tcPr>
            <w:tcW w:w="0" w:type="auto"/>
            <w:tcBorders>
              <w:top w:val="double" w:sz="4" w:space="0" w:color="auto"/>
              <w:left w:val="nil"/>
              <w:bottom w:val="nil"/>
              <w:right w:val="nil"/>
            </w:tcBorders>
            <w:shd w:val="clear" w:color="auto" w:fill="auto"/>
            <w:noWrap/>
            <w:vAlign w:val="bottom"/>
            <w:hideMark/>
          </w:tcPr>
          <w:p w14:paraId="114F3686"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2006</w:t>
            </w:r>
          </w:p>
        </w:tc>
        <w:tc>
          <w:tcPr>
            <w:tcW w:w="0" w:type="auto"/>
            <w:tcBorders>
              <w:top w:val="double" w:sz="4" w:space="0" w:color="auto"/>
              <w:left w:val="nil"/>
              <w:bottom w:val="nil"/>
              <w:right w:val="nil"/>
            </w:tcBorders>
            <w:shd w:val="clear" w:color="auto" w:fill="auto"/>
            <w:noWrap/>
            <w:vAlign w:val="bottom"/>
            <w:hideMark/>
          </w:tcPr>
          <w:p w14:paraId="26EB7811"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86.34</w:t>
            </w:r>
          </w:p>
        </w:tc>
        <w:tc>
          <w:tcPr>
            <w:tcW w:w="0" w:type="auto"/>
            <w:tcBorders>
              <w:top w:val="double" w:sz="4" w:space="0" w:color="auto"/>
              <w:left w:val="nil"/>
              <w:bottom w:val="nil"/>
            </w:tcBorders>
            <w:shd w:val="clear" w:color="auto" w:fill="auto"/>
            <w:noWrap/>
            <w:vAlign w:val="bottom"/>
            <w:hideMark/>
          </w:tcPr>
          <w:p w14:paraId="3269DF4C" w14:textId="7557CCC4" w:rsidR="00362238" w:rsidRPr="00E6768E" w:rsidRDefault="00362238" w:rsidP="00671BA6">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w:t>
            </w:r>
            <w:r w:rsidR="00B25F23">
              <w:rPr>
                <w:rFonts w:eastAsia="Times New Roman" w:cs="Times New Roman"/>
                <w:color w:val="000000"/>
                <w:sz w:val="20"/>
                <w:szCs w:val="20"/>
              </w:rPr>
              <w:t>1</w:t>
            </w:r>
          </w:p>
        </w:tc>
        <w:tc>
          <w:tcPr>
            <w:tcW w:w="760" w:type="dxa"/>
            <w:tcBorders>
              <w:top w:val="double" w:sz="4" w:space="0" w:color="auto"/>
            </w:tcBorders>
            <w:vAlign w:val="bottom"/>
          </w:tcPr>
          <w:p w14:paraId="22A82627" w14:textId="44577317"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68</w:t>
            </w:r>
            <w:r>
              <w:rPr>
                <w:rFonts w:eastAsia="Times New Roman" w:cs="Times New Roman"/>
                <w:color w:val="000000"/>
                <w:sz w:val="20"/>
                <w:szCs w:val="20"/>
              </w:rPr>
              <w:t>7</w:t>
            </w:r>
          </w:p>
        </w:tc>
      </w:tr>
      <w:tr w:rsidR="00B25F23" w:rsidRPr="002F6A91" w14:paraId="20EA4D44" w14:textId="77777777" w:rsidTr="00671BA6">
        <w:trPr>
          <w:jc w:val="center"/>
        </w:trPr>
        <w:tc>
          <w:tcPr>
            <w:tcW w:w="0" w:type="auto"/>
            <w:tcBorders>
              <w:top w:val="nil"/>
              <w:left w:val="nil"/>
              <w:bottom w:val="nil"/>
              <w:right w:val="nil"/>
            </w:tcBorders>
            <w:shd w:val="clear" w:color="auto" w:fill="auto"/>
            <w:noWrap/>
            <w:vAlign w:val="bottom"/>
            <w:hideMark/>
          </w:tcPr>
          <w:p w14:paraId="65C5DE8B"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2007</w:t>
            </w:r>
          </w:p>
        </w:tc>
        <w:tc>
          <w:tcPr>
            <w:tcW w:w="0" w:type="auto"/>
            <w:tcBorders>
              <w:top w:val="nil"/>
              <w:left w:val="nil"/>
              <w:bottom w:val="nil"/>
              <w:right w:val="nil"/>
            </w:tcBorders>
            <w:shd w:val="clear" w:color="auto" w:fill="auto"/>
            <w:noWrap/>
            <w:vAlign w:val="bottom"/>
            <w:hideMark/>
          </w:tcPr>
          <w:p w14:paraId="72F75EAC"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6.22</w:t>
            </w:r>
          </w:p>
        </w:tc>
        <w:tc>
          <w:tcPr>
            <w:tcW w:w="0" w:type="auto"/>
            <w:tcBorders>
              <w:top w:val="nil"/>
              <w:left w:val="nil"/>
              <w:bottom w:val="nil"/>
            </w:tcBorders>
            <w:shd w:val="clear" w:color="auto" w:fill="auto"/>
            <w:noWrap/>
            <w:vAlign w:val="bottom"/>
            <w:hideMark/>
          </w:tcPr>
          <w:p w14:paraId="16F7E712" w14:textId="5EB04FAA"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0.46</w:t>
            </w:r>
          </w:p>
        </w:tc>
        <w:tc>
          <w:tcPr>
            <w:tcW w:w="760" w:type="dxa"/>
            <w:vAlign w:val="bottom"/>
          </w:tcPr>
          <w:p w14:paraId="3F68574F" w14:textId="2CED1E20"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443</w:t>
            </w:r>
          </w:p>
        </w:tc>
      </w:tr>
      <w:tr w:rsidR="00B25F23" w:rsidRPr="002F6A91" w14:paraId="48B93E9C" w14:textId="77777777" w:rsidTr="00671BA6">
        <w:trPr>
          <w:jc w:val="center"/>
        </w:trPr>
        <w:tc>
          <w:tcPr>
            <w:tcW w:w="0" w:type="auto"/>
            <w:tcBorders>
              <w:top w:val="nil"/>
              <w:left w:val="nil"/>
              <w:bottom w:val="nil"/>
              <w:right w:val="nil"/>
            </w:tcBorders>
            <w:shd w:val="clear" w:color="auto" w:fill="auto"/>
            <w:noWrap/>
            <w:vAlign w:val="bottom"/>
            <w:hideMark/>
          </w:tcPr>
          <w:p w14:paraId="57A2DBD4"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2008</w:t>
            </w:r>
          </w:p>
        </w:tc>
        <w:tc>
          <w:tcPr>
            <w:tcW w:w="0" w:type="auto"/>
            <w:tcBorders>
              <w:top w:val="nil"/>
              <w:left w:val="nil"/>
              <w:bottom w:val="nil"/>
              <w:right w:val="nil"/>
            </w:tcBorders>
            <w:shd w:val="clear" w:color="auto" w:fill="auto"/>
            <w:noWrap/>
            <w:vAlign w:val="bottom"/>
            <w:hideMark/>
          </w:tcPr>
          <w:p w14:paraId="1DD841B7"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20.45</w:t>
            </w:r>
          </w:p>
        </w:tc>
        <w:tc>
          <w:tcPr>
            <w:tcW w:w="0" w:type="auto"/>
            <w:tcBorders>
              <w:top w:val="nil"/>
              <w:left w:val="nil"/>
              <w:bottom w:val="nil"/>
            </w:tcBorders>
            <w:shd w:val="clear" w:color="auto" w:fill="auto"/>
            <w:noWrap/>
            <w:vAlign w:val="bottom"/>
            <w:hideMark/>
          </w:tcPr>
          <w:p w14:paraId="0C5DB9F6" w14:textId="455291AC"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0.44</w:t>
            </w:r>
          </w:p>
        </w:tc>
        <w:tc>
          <w:tcPr>
            <w:tcW w:w="760" w:type="dxa"/>
            <w:vAlign w:val="bottom"/>
          </w:tcPr>
          <w:p w14:paraId="02B3D9DA" w14:textId="0BAB4443"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65</w:t>
            </w:r>
            <w:r>
              <w:rPr>
                <w:rFonts w:eastAsia="Times New Roman" w:cs="Times New Roman"/>
                <w:color w:val="000000"/>
                <w:sz w:val="20"/>
                <w:szCs w:val="20"/>
              </w:rPr>
              <w:t>2</w:t>
            </w:r>
          </w:p>
        </w:tc>
      </w:tr>
      <w:tr w:rsidR="00B25F23" w:rsidRPr="002F6A91" w14:paraId="3C8451C6" w14:textId="77777777" w:rsidTr="00671BA6">
        <w:trPr>
          <w:jc w:val="center"/>
        </w:trPr>
        <w:tc>
          <w:tcPr>
            <w:tcW w:w="0" w:type="auto"/>
            <w:tcBorders>
              <w:top w:val="nil"/>
              <w:left w:val="nil"/>
              <w:bottom w:val="nil"/>
              <w:right w:val="nil"/>
            </w:tcBorders>
            <w:shd w:val="clear" w:color="auto" w:fill="auto"/>
            <w:noWrap/>
            <w:vAlign w:val="bottom"/>
            <w:hideMark/>
          </w:tcPr>
          <w:p w14:paraId="05A3CC48"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2009</w:t>
            </w:r>
          </w:p>
        </w:tc>
        <w:tc>
          <w:tcPr>
            <w:tcW w:w="0" w:type="auto"/>
            <w:tcBorders>
              <w:top w:val="nil"/>
              <w:left w:val="nil"/>
              <w:bottom w:val="nil"/>
              <w:right w:val="nil"/>
            </w:tcBorders>
            <w:shd w:val="clear" w:color="auto" w:fill="auto"/>
            <w:noWrap/>
            <w:vAlign w:val="bottom"/>
            <w:hideMark/>
          </w:tcPr>
          <w:p w14:paraId="77E095F5"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21.98</w:t>
            </w:r>
          </w:p>
        </w:tc>
        <w:tc>
          <w:tcPr>
            <w:tcW w:w="0" w:type="auto"/>
            <w:tcBorders>
              <w:top w:val="nil"/>
              <w:left w:val="nil"/>
              <w:bottom w:val="nil"/>
            </w:tcBorders>
            <w:shd w:val="clear" w:color="auto" w:fill="auto"/>
            <w:noWrap/>
            <w:vAlign w:val="bottom"/>
            <w:hideMark/>
          </w:tcPr>
          <w:p w14:paraId="7DE5D3DB" w14:textId="7545ADAF"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w:t>
            </w:r>
            <w:r w:rsidR="00B25F23">
              <w:rPr>
                <w:rFonts w:eastAsia="Times New Roman" w:cs="Times New Roman"/>
                <w:color w:val="000000"/>
                <w:sz w:val="20"/>
                <w:szCs w:val="20"/>
              </w:rPr>
              <w:t>9</w:t>
            </w:r>
          </w:p>
        </w:tc>
        <w:tc>
          <w:tcPr>
            <w:tcW w:w="760" w:type="dxa"/>
            <w:vAlign w:val="bottom"/>
          </w:tcPr>
          <w:p w14:paraId="74FD8280" w14:textId="0D2508D1"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39</w:t>
            </w:r>
            <w:r>
              <w:rPr>
                <w:rFonts w:eastAsia="Times New Roman" w:cs="Times New Roman"/>
                <w:color w:val="000000"/>
                <w:sz w:val="20"/>
                <w:szCs w:val="20"/>
              </w:rPr>
              <w:t>2</w:t>
            </w:r>
          </w:p>
        </w:tc>
      </w:tr>
      <w:tr w:rsidR="00B25F23" w:rsidRPr="002F6A91" w14:paraId="7B94D183" w14:textId="77777777" w:rsidTr="00671BA6">
        <w:trPr>
          <w:jc w:val="center"/>
        </w:trPr>
        <w:tc>
          <w:tcPr>
            <w:tcW w:w="0" w:type="auto"/>
            <w:tcBorders>
              <w:top w:val="nil"/>
              <w:left w:val="nil"/>
              <w:bottom w:val="nil"/>
              <w:right w:val="nil"/>
            </w:tcBorders>
            <w:shd w:val="clear" w:color="auto" w:fill="auto"/>
            <w:noWrap/>
            <w:vAlign w:val="bottom"/>
            <w:hideMark/>
          </w:tcPr>
          <w:p w14:paraId="3B41FAB6"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2010</w:t>
            </w:r>
          </w:p>
        </w:tc>
        <w:tc>
          <w:tcPr>
            <w:tcW w:w="0" w:type="auto"/>
            <w:tcBorders>
              <w:top w:val="nil"/>
              <w:left w:val="nil"/>
              <w:bottom w:val="nil"/>
              <w:right w:val="nil"/>
            </w:tcBorders>
            <w:shd w:val="clear" w:color="auto" w:fill="auto"/>
            <w:noWrap/>
            <w:vAlign w:val="bottom"/>
            <w:hideMark/>
          </w:tcPr>
          <w:p w14:paraId="6D3BF387"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6.53</w:t>
            </w:r>
          </w:p>
        </w:tc>
        <w:tc>
          <w:tcPr>
            <w:tcW w:w="0" w:type="auto"/>
            <w:tcBorders>
              <w:top w:val="nil"/>
              <w:left w:val="nil"/>
              <w:bottom w:val="nil"/>
              <w:right w:val="nil"/>
            </w:tcBorders>
            <w:shd w:val="clear" w:color="auto" w:fill="auto"/>
            <w:noWrap/>
            <w:vAlign w:val="bottom"/>
            <w:hideMark/>
          </w:tcPr>
          <w:p w14:paraId="2FFA72F6" w14:textId="21B6F268"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0.54</w:t>
            </w:r>
          </w:p>
        </w:tc>
        <w:tc>
          <w:tcPr>
            <w:tcW w:w="760" w:type="dxa"/>
            <w:vAlign w:val="bottom"/>
          </w:tcPr>
          <w:p w14:paraId="36191704" w14:textId="3F8F707E"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50</w:t>
            </w:r>
            <w:r>
              <w:rPr>
                <w:rFonts w:eastAsia="Times New Roman" w:cs="Times New Roman"/>
                <w:color w:val="000000"/>
                <w:sz w:val="20"/>
                <w:szCs w:val="20"/>
              </w:rPr>
              <w:t>7</w:t>
            </w:r>
          </w:p>
        </w:tc>
      </w:tr>
      <w:tr w:rsidR="00B25F23" w:rsidRPr="002F6A91" w14:paraId="7C11919D" w14:textId="77777777" w:rsidTr="00671BA6">
        <w:trPr>
          <w:jc w:val="center"/>
        </w:trPr>
        <w:tc>
          <w:tcPr>
            <w:tcW w:w="0" w:type="auto"/>
            <w:tcBorders>
              <w:top w:val="nil"/>
              <w:left w:val="nil"/>
              <w:bottom w:val="nil"/>
              <w:right w:val="nil"/>
            </w:tcBorders>
            <w:shd w:val="clear" w:color="auto" w:fill="auto"/>
            <w:noWrap/>
            <w:vAlign w:val="bottom"/>
            <w:hideMark/>
          </w:tcPr>
          <w:p w14:paraId="17367F5C"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2011</w:t>
            </w:r>
          </w:p>
        </w:tc>
        <w:tc>
          <w:tcPr>
            <w:tcW w:w="0" w:type="auto"/>
            <w:tcBorders>
              <w:top w:val="nil"/>
              <w:left w:val="nil"/>
              <w:bottom w:val="nil"/>
              <w:right w:val="nil"/>
            </w:tcBorders>
            <w:shd w:val="clear" w:color="auto" w:fill="auto"/>
            <w:noWrap/>
            <w:vAlign w:val="bottom"/>
            <w:hideMark/>
          </w:tcPr>
          <w:p w14:paraId="20C0AE23"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22.14</w:t>
            </w:r>
          </w:p>
        </w:tc>
        <w:tc>
          <w:tcPr>
            <w:tcW w:w="0" w:type="auto"/>
            <w:tcBorders>
              <w:top w:val="nil"/>
              <w:left w:val="nil"/>
              <w:bottom w:val="nil"/>
              <w:right w:val="nil"/>
            </w:tcBorders>
            <w:shd w:val="clear" w:color="auto" w:fill="auto"/>
            <w:noWrap/>
            <w:vAlign w:val="bottom"/>
            <w:hideMark/>
          </w:tcPr>
          <w:p w14:paraId="1AE533A8" w14:textId="081B55F5"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0.46</w:t>
            </w:r>
          </w:p>
        </w:tc>
        <w:tc>
          <w:tcPr>
            <w:tcW w:w="760" w:type="dxa"/>
            <w:vAlign w:val="bottom"/>
          </w:tcPr>
          <w:p w14:paraId="65FB7DAF" w14:textId="1BBD42A4"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655</w:t>
            </w:r>
          </w:p>
        </w:tc>
      </w:tr>
      <w:tr w:rsidR="00B25F23" w:rsidRPr="002F6A91" w14:paraId="174E41DE" w14:textId="77777777" w:rsidTr="00671BA6">
        <w:trPr>
          <w:jc w:val="center"/>
        </w:trPr>
        <w:tc>
          <w:tcPr>
            <w:tcW w:w="0" w:type="auto"/>
            <w:tcBorders>
              <w:top w:val="nil"/>
              <w:left w:val="nil"/>
              <w:bottom w:val="nil"/>
              <w:right w:val="nil"/>
            </w:tcBorders>
            <w:shd w:val="clear" w:color="auto" w:fill="auto"/>
            <w:noWrap/>
            <w:vAlign w:val="bottom"/>
            <w:hideMark/>
          </w:tcPr>
          <w:p w14:paraId="490C3B95"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2012</w:t>
            </w:r>
          </w:p>
        </w:tc>
        <w:tc>
          <w:tcPr>
            <w:tcW w:w="0" w:type="auto"/>
            <w:tcBorders>
              <w:top w:val="nil"/>
              <w:left w:val="nil"/>
              <w:bottom w:val="nil"/>
              <w:right w:val="nil"/>
            </w:tcBorders>
            <w:shd w:val="clear" w:color="auto" w:fill="auto"/>
            <w:noWrap/>
            <w:vAlign w:val="bottom"/>
            <w:hideMark/>
          </w:tcPr>
          <w:p w14:paraId="75568D3B"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117.77</w:t>
            </w:r>
          </w:p>
        </w:tc>
        <w:tc>
          <w:tcPr>
            <w:tcW w:w="0" w:type="auto"/>
            <w:tcBorders>
              <w:top w:val="nil"/>
              <w:left w:val="nil"/>
              <w:bottom w:val="nil"/>
              <w:right w:val="nil"/>
            </w:tcBorders>
            <w:shd w:val="clear" w:color="auto" w:fill="auto"/>
            <w:noWrap/>
            <w:vAlign w:val="bottom"/>
            <w:hideMark/>
          </w:tcPr>
          <w:p w14:paraId="147502ED" w14:textId="417ED05A"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0.44</w:t>
            </w:r>
          </w:p>
        </w:tc>
        <w:tc>
          <w:tcPr>
            <w:tcW w:w="760" w:type="dxa"/>
            <w:vAlign w:val="bottom"/>
          </w:tcPr>
          <w:p w14:paraId="67FE068D" w14:textId="388052EB"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1.</w:t>
            </w:r>
            <w:r w:rsidR="00362238" w:rsidRPr="00362238">
              <w:rPr>
                <w:rFonts w:eastAsia="Times New Roman" w:cs="Times New Roman"/>
                <w:color w:val="000000"/>
                <w:sz w:val="20"/>
                <w:szCs w:val="20"/>
              </w:rPr>
              <w:t>215</w:t>
            </w:r>
          </w:p>
        </w:tc>
      </w:tr>
      <w:tr w:rsidR="00B25F23" w:rsidRPr="002F6A91" w14:paraId="6BF83AD9" w14:textId="77777777" w:rsidTr="00671BA6">
        <w:trPr>
          <w:jc w:val="center"/>
        </w:trPr>
        <w:tc>
          <w:tcPr>
            <w:tcW w:w="0" w:type="auto"/>
            <w:tcBorders>
              <w:top w:val="nil"/>
              <w:left w:val="nil"/>
              <w:bottom w:val="nil"/>
              <w:right w:val="nil"/>
            </w:tcBorders>
            <w:shd w:val="clear" w:color="auto" w:fill="auto"/>
            <w:noWrap/>
            <w:vAlign w:val="bottom"/>
            <w:hideMark/>
          </w:tcPr>
          <w:p w14:paraId="304191AE"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2013</w:t>
            </w:r>
          </w:p>
        </w:tc>
        <w:tc>
          <w:tcPr>
            <w:tcW w:w="0" w:type="auto"/>
            <w:tcBorders>
              <w:top w:val="nil"/>
              <w:left w:val="nil"/>
              <w:bottom w:val="nil"/>
              <w:right w:val="nil"/>
            </w:tcBorders>
            <w:shd w:val="clear" w:color="auto" w:fill="auto"/>
            <w:noWrap/>
            <w:vAlign w:val="bottom"/>
            <w:hideMark/>
          </w:tcPr>
          <w:p w14:paraId="5E7E843F"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6.73</w:t>
            </w:r>
          </w:p>
        </w:tc>
        <w:tc>
          <w:tcPr>
            <w:tcW w:w="0" w:type="auto"/>
            <w:tcBorders>
              <w:top w:val="nil"/>
              <w:left w:val="nil"/>
              <w:bottom w:val="nil"/>
              <w:right w:val="nil"/>
            </w:tcBorders>
            <w:shd w:val="clear" w:color="auto" w:fill="auto"/>
            <w:noWrap/>
            <w:vAlign w:val="bottom"/>
            <w:hideMark/>
          </w:tcPr>
          <w:p w14:paraId="36A43C07" w14:textId="62089E91"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0.48</w:t>
            </w:r>
          </w:p>
        </w:tc>
        <w:tc>
          <w:tcPr>
            <w:tcW w:w="760" w:type="dxa"/>
            <w:vAlign w:val="bottom"/>
          </w:tcPr>
          <w:p w14:paraId="559FBBE6" w14:textId="7FB818A2"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638</w:t>
            </w:r>
          </w:p>
        </w:tc>
      </w:tr>
      <w:tr w:rsidR="00B25F23" w:rsidRPr="002F6A91" w14:paraId="1D90676F" w14:textId="77777777" w:rsidTr="00671BA6">
        <w:trPr>
          <w:jc w:val="center"/>
        </w:trPr>
        <w:tc>
          <w:tcPr>
            <w:tcW w:w="0" w:type="auto"/>
            <w:tcBorders>
              <w:top w:val="nil"/>
              <w:left w:val="nil"/>
              <w:bottom w:val="nil"/>
              <w:right w:val="nil"/>
            </w:tcBorders>
            <w:shd w:val="clear" w:color="auto" w:fill="auto"/>
            <w:noWrap/>
            <w:vAlign w:val="bottom"/>
            <w:hideMark/>
          </w:tcPr>
          <w:p w14:paraId="2CF67DEF"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2014</w:t>
            </w:r>
          </w:p>
        </w:tc>
        <w:tc>
          <w:tcPr>
            <w:tcW w:w="0" w:type="auto"/>
            <w:tcBorders>
              <w:top w:val="nil"/>
              <w:left w:val="nil"/>
              <w:bottom w:val="nil"/>
              <w:right w:val="nil"/>
            </w:tcBorders>
            <w:shd w:val="clear" w:color="auto" w:fill="auto"/>
            <w:noWrap/>
            <w:vAlign w:val="bottom"/>
            <w:hideMark/>
          </w:tcPr>
          <w:p w14:paraId="074A1145"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5.95</w:t>
            </w:r>
          </w:p>
        </w:tc>
        <w:tc>
          <w:tcPr>
            <w:tcW w:w="0" w:type="auto"/>
            <w:tcBorders>
              <w:top w:val="nil"/>
              <w:left w:val="nil"/>
              <w:bottom w:val="nil"/>
              <w:right w:val="nil"/>
            </w:tcBorders>
            <w:shd w:val="clear" w:color="auto" w:fill="auto"/>
            <w:noWrap/>
            <w:vAlign w:val="bottom"/>
            <w:hideMark/>
          </w:tcPr>
          <w:p w14:paraId="3F853692" w14:textId="691E31B0"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w:t>
            </w:r>
            <w:r w:rsidR="00B25F23">
              <w:rPr>
                <w:rFonts w:eastAsia="Times New Roman" w:cs="Times New Roman"/>
                <w:color w:val="000000"/>
                <w:sz w:val="20"/>
                <w:szCs w:val="20"/>
              </w:rPr>
              <w:t>8</w:t>
            </w:r>
          </w:p>
        </w:tc>
        <w:tc>
          <w:tcPr>
            <w:tcW w:w="760" w:type="dxa"/>
            <w:vAlign w:val="bottom"/>
          </w:tcPr>
          <w:p w14:paraId="748B42D9" w14:textId="466522CD"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211</w:t>
            </w:r>
          </w:p>
        </w:tc>
      </w:tr>
      <w:tr w:rsidR="00B25F23" w:rsidRPr="002F6A91" w14:paraId="64B8B8AD" w14:textId="77777777" w:rsidTr="00671BA6">
        <w:trPr>
          <w:jc w:val="center"/>
        </w:trPr>
        <w:tc>
          <w:tcPr>
            <w:tcW w:w="0" w:type="auto"/>
            <w:tcBorders>
              <w:top w:val="nil"/>
              <w:left w:val="nil"/>
              <w:bottom w:val="nil"/>
              <w:right w:val="nil"/>
            </w:tcBorders>
            <w:shd w:val="clear" w:color="auto" w:fill="auto"/>
            <w:noWrap/>
            <w:vAlign w:val="bottom"/>
            <w:hideMark/>
          </w:tcPr>
          <w:p w14:paraId="47DCD6AE"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2015</w:t>
            </w:r>
          </w:p>
        </w:tc>
        <w:tc>
          <w:tcPr>
            <w:tcW w:w="0" w:type="auto"/>
            <w:tcBorders>
              <w:top w:val="nil"/>
              <w:left w:val="nil"/>
              <w:bottom w:val="nil"/>
              <w:right w:val="nil"/>
            </w:tcBorders>
            <w:shd w:val="clear" w:color="auto" w:fill="auto"/>
            <w:noWrap/>
            <w:vAlign w:val="bottom"/>
            <w:hideMark/>
          </w:tcPr>
          <w:p w14:paraId="7E24A461"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0.77</w:t>
            </w:r>
          </w:p>
        </w:tc>
        <w:tc>
          <w:tcPr>
            <w:tcW w:w="0" w:type="auto"/>
            <w:tcBorders>
              <w:top w:val="nil"/>
              <w:left w:val="nil"/>
              <w:bottom w:val="nil"/>
              <w:right w:val="nil"/>
            </w:tcBorders>
            <w:shd w:val="clear" w:color="auto" w:fill="auto"/>
            <w:noWrap/>
            <w:vAlign w:val="bottom"/>
            <w:hideMark/>
          </w:tcPr>
          <w:p w14:paraId="5EC30EE7" w14:textId="5EF40152"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0.9</w:t>
            </w:r>
            <w:r w:rsidR="00B25F23">
              <w:rPr>
                <w:rFonts w:eastAsia="Times New Roman" w:cs="Times New Roman"/>
                <w:color w:val="000000"/>
                <w:sz w:val="20"/>
                <w:szCs w:val="20"/>
              </w:rPr>
              <w:t>5</w:t>
            </w:r>
          </w:p>
        </w:tc>
        <w:tc>
          <w:tcPr>
            <w:tcW w:w="760" w:type="dxa"/>
            <w:vAlign w:val="bottom"/>
          </w:tcPr>
          <w:p w14:paraId="7C1FA2E2" w14:textId="51E38C2B"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260</w:t>
            </w:r>
          </w:p>
        </w:tc>
      </w:tr>
      <w:tr w:rsidR="00B25F23" w:rsidRPr="002F6A91" w14:paraId="40BE0B9E" w14:textId="77777777" w:rsidTr="00671BA6">
        <w:trPr>
          <w:jc w:val="center"/>
        </w:trPr>
        <w:tc>
          <w:tcPr>
            <w:tcW w:w="0" w:type="auto"/>
            <w:tcBorders>
              <w:top w:val="nil"/>
              <w:left w:val="nil"/>
              <w:bottom w:val="nil"/>
              <w:right w:val="nil"/>
            </w:tcBorders>
            <w:shd w:val="clear" w:color="auto" w:fill="auto"/>
            <w:noWrap/>
            <w:vAlign w:val="bottom"/>
            <w:hideMark/>
          </w:tcPr>
          <w:p w14:paraId="1D91B95D"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2016</w:t>
            </w:r>
          </w:p>
        </w:tc>
        <w:tc>
          <w:tcPr>
            <w:tcW w:w="0" w:type="auto"/>
            <w:tcBorders>
              <w:top w:val="nil"/>
              <w:left w:val="nil"/>
              <w:bottom w:val="nil"/>
              <w:right w:val="nil"/>
            </w:tcBorders>
            <w:shd w:val="clear" w:color="auto" w:fill="auto"/>
            <w:noWrap/>
            <w:vAlign w:val="bottom"/>
            <w:hideMark/>
          </w:tcPr>
          <w:p w14:paraId="7A80E991"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1.30</w:t>
            </w:r>
          </w:p>
        </w:tc>
        <w:tc>
          <w:tcPr>
            <w:tcW w:w="0" w:type="auto"/>
            <w:tcBorders>
              <w:top w:val="nil"/>
              <w:left w:val="nil"/>
              <w:bottom w:val="nil"/>
              <w:right w:val="nil"/>
            </w:tcBorders>
            <w:shd w:val="clear" w:color="auto" w:fill="auto"/>
            <w:noWrap/>
            <w:vAlign w:val="bottom"/>
            <w:hideMark/>
          </w:tcPr>
          <w:p w14:paraId="3E8D5623" w14:textId="38B7C5F9"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0.5</w:t>
            </w:r>
            <w:r w:rsidR="00B25F23">
              <w:rPr>
                <w:rFonts w:eastAsia="Times New Roman" w:cs="Times New Roman"/>
                <w:color w:val="000000"/>
                <w:sz w:val="20"/>
                <w:szCs w:val="20"/>
              </w:rPr>
              <w:t>5</w:t>
            </w:r>
          </w:p>
        </w:tc>
        <w:tc>
          <w:tcPr>
            <w:tcW w:w="760" w:type="dxa"/>
            <w:vAlign w:val="bottom"/>
          </w:tcPr>
          <w:p w14:paraId="4F2E5D4C" w14:textId="7D32A7F6"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168</w:t>
            </w:r>
          </w:p>
        </w:tc>
      </w:tr>
      <w:tr w:rsidR="00B25F23" w:rsidRPr="002F6A91" w14:paraId="72BE6A03" w14:textId="77777777" w:rsidTr="00671BA6">
        <w:trPr>
          <w:jc w:val="center"/>
        </w:trPr>
        <w:tc>
          <w:tcPr>
            <w:tcW w:w="0" w:type="auto"/>
            <w:tcBorders>
              <w:top w:val="nil"/>
              <w:left w:val="nil"/>
              <w:bottom w:val="nil"/>
              <w:right w:val="nil"/>
            </w:tcBorders>
            <w:shd w:val="clear" w:color="auto" w:fill="auto"/>
            <w:noWrap/>
            <w:vAlign w:val="bottom"/>
            <w:hideMark/>
          </w:tcPr>
          <w:p w14:paraId="55D09286"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2017</w:t>
            </w:r>
          </w:p>
        </w:tc>
        <w:tc>
          <w:tcPr>
            <w:tcW w:w="0" w:type="auto"/>
            <w:tcBorders>
              <w:top w:val="nil"/>
              <w:left w:val="nil"/>
              <w:bottom w:val="nil"/>
              <w:right w:val="nil"/>
            </w:tcBorders>
            <w:shd w:val="clear" w:color="auto" w:fill="auto"/>
            <w:noWrap/>
            <w:vAlign w:val="bottom"/>
            <w:hideMark/>
          </w:tcPr>
          <w:p w14:paraId="3D920E9F"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52.18</w:t>
            </w:r>
          </w:p>
        </w:tc>
        <w:tc>
          <w:tcPr>
            <w:tcW w:w="0" w:type="auto"/>
            <w:tcBorders>
              <w:top w:val="nil"/>
              <w:left w:val="nil"/>
              <w:bottom w:val="nil"/>
              <w:right w:val="nil"/>
            </w:tcBorders>
            <w:shd w:val="clear" w:color="auto" w:fill="auto"/>
            <w:noWrap/>
            <w:vAlign w:val="bottom"/>
            <w:hideMark/>
          </w:tcPr>
          <w:p w14:paraId="2747D1D7" w14:textId="2DADFFC2"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0.41</w:t>
            </w:r>
          </w:p>
        </w:tc>
        <w:tc>
          <w:tcPr>
            <w:tcW w:w="760" w:type="dxa"/>
            <w:vAlign w:val="bottom"/>
          </w:tcPr>
          <w:p w14:paraId="0949E40D" w14:textId="07396FC6"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246</w:t>
            </w:r>
          </w:p>
        </w:tc>
      </w:tr>
      <w:tr w:rsidR="00B25F23" w:rsidRPr="002F6A91" w14:paraId="6B6AB6D5" w14:textId="77777777" w:rsidTr="00671BA6">
        <w:trPr>
          <w:jc w:val="center"/>
        </w:trPr>
        <w:tc>
          <w:tcPr>
            <w:tcW w:w="0" w:type="auto"/>
            <w:tcBorders>
              <w:top w:val="nil"/>
              <w:left w:val="nil"/>
              <w:bottom w:val="nil"/>
              <w:right w:val="nil"/>
            </w:tcBorders>
            <w:shd w:val="clear" w:color="auto" w:fill="auto"/>
            <w:noWrap/>
            <w:vAlign w:val="bottom"/>
            <w:hideMark/>
          </w:tcPr>
          <w:p w14:paraId="0DF5E423"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2018</w:t>
            </w:r>
          </w:p>
        </w:tc>
        <w:tc>
          <w:tcPr>
            <w:tcW w:w="0" w:type="auto"/>
            <w:tcBorders>
              <w:top w:val="nil"/>
              <w:left w:val="nil"/>
              <w:bottom w:val="nil"/>
              <w:right w:val="nil"/>
            </w:tcBorders>
            <w:shd w:val="clear" w:color="auto" w:fill="auto"/>
            <w:noWrap/>
            <w:vAlign w:val="bottom"/>
            <w:hideMark/>
          </w:tcPr>
          <w:p w14:paraId="2D3DCDAF"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84.85</w:t>
            </w:r>
          </w:p>
        </w:tc>
        <w:tc>
          <w:tcPr>
            <w:tcW w:w="0" w:type="auto"/>
            <w:tcBorders>
              <w:top w:val="nil"/>
              <w:left w:val="nil"/>
              <w:bottom w:val="nil"/>
              <w:right w:val="nil"/>
            </w:tcBorders>
            <w:shd w:val="clear" w:color="auto" w:fill="auto"/>
            <w:noWrap/>
            <w:vAlign w:val="bottom"/>
            <w:hideMark/>
          </w:tcPr>
          <w:p w14:paraId="37088A8A" w14:textId="2977BC81"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0.31</w:t>
            </w:r>
          </w:p>
        </w:tc>
        <w:tc>
          <w:tcPr>
            <w:tcW w:w="760" w:type="dxa"/>
            <w:vAlign w:val="bottom"/>
          </w:tcPr>
          <w:p w14:paraId="5DB7B369" w14:textId="71876AD1"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3</w:t>
            </w:r>
            <w:r>
              <w:rPr>
                <w:rFonts w:eastAsia="Times New Roman" w:cs="Times New Roman"/>
                <w:color w:val="000000"/>
                <w:sz w:val="20"/>
                <w:szCs w:val="20"/>
              </w:rPr>
              <w:t>90</w:t>
            </w:r>
          </w:p>
        </w:tc>
      </w:tr>
      <w:tr w:rsidR="00B25F23" w:rsidRPr="002F6A91" w14:paraId="4D033F1E" w14:textId="77777777" w:rsidTr="00671BA6">
        <w:trPr>
          <w:jc w:val="center"/>
        </w:trPr>
        <w:tc>
          <w:tcPr>
            <w:tcW w:w="0" w:type="auto"/>
            <w:tcBorders>
              <w:top w:val="nil"/>
              <w:left w:val="nil"/>
              <w:bottom w:val="nil"/>
              <w:right w:val="nil"/>
            </w:tcBorders>
            <w:shd w:val="clear" w:color="auto" w:fill="auto"/>
            <w:noWrap/>
            <w:vAlign w:val="bottom"/>
            <w:hideMark/>
          </w:tcPr>
          <w:p w14:paraId="77F4F499"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2019</w:t>
            </w:r>
          </w:p>
        </w:tc>
        <w:tc>
          <w:tcPr>
            <w:tcW w:w="0" w:type="auto"/>
            <w:tcBorders>
              <w:top w:val="nil"/>
              <w:left w:val="nil"/>
              <w:bottom w:val="nil"/>
              <w:right w:val="nil"/>
            </w:tcBorders>
            <w:shd w:val="clear" w:color="auto" w:fill="auto"/>
            <w:noWrap/>
            <w:vAlign w:val="bottom"/>
            <w:hideMark/>
          </w:tcPr>
          <w:p w14:paraId="0B588F17"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1.52</w:t>
            </w:r>
          </w:p>
        </w:tc>
        <w:tc>
          <w:tcPr>
            <w:tcW w:w="0" w:type="auto"/>
            <w:tcBorders>
              <w:top w:val="nil"/>
              <w:left w:val="nil"/>
              <w:bottom w:val="nil"/>
              <w:right w:val="nil"/>
            </w:tcBorders>
            <w:shd w:val="clear" w:color="auto" w:fill="auto"/>
            <w:noWrap/>
            <w:vAlign w:val="bottom"/>
            <w:hideMark/>
          </w:tcPr>
          <w:p w14:paraId="5F76226C" w14:textId="3CDE95F2"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0.6</w:t>
            </w:r>
            <w:r w:rsidR="00B25F23">
              <w:rPr>
                <w:rFonts w:eastAsia="Times New Roman" w:cs="Times New Roman"/>
                <w:color w:val="000000"/>
                <w:sz w:val="20"/>
                <w:szCs w:val="20"/>
              </w:rPr>
              <w:t>2</w:t>
            </w:r>
          </w:p>
        </w:tc>
        <w:tc>
          <w:tcPr>
            <w:tcW w:w="760" w:type="dxa"/>
            <w:vAlign w:val="bottom"/>
          </w:tcPr>
          <w:p w14:paraId="5213647F" w14:textId="422B4113"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399</w:t>
            </w:r>
          </w:p>
        </w:tc>
      </w:tr>
      <w:tr w:rsidR="00B25F23" w:rsidRPr="002F6A91" w14:paraId="2FA06809" w14:textId="77777777" w:rsidTr="00671BA6">
        <w:trPr>
          <w:jc w:val="center"/>
        </w:trPr>
        <w:tc>
          <w:tcPr>
            <w:tcW w:w="0" w:type="auto"/>
            <w:tcBorders>
              <w:top w:val="nil"/>
              <w:left w:val="nil"/>
              <w:bottom w:val="single" w:sz="4" w:space="0" w:color="auto"/>
              <w:right w:val="nil"/>
            </w:tcBorders>
            <w:shd w:val="clear" w:color="auto" w:fill="auto"/>
            <w:noWrap/>
            <w:vAlign w:val="bottom"/>
            <w:hideMark/>
          </w:tcPr>
          <w:p w14:paraId="109939B8"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2020</w:t>
            </w:r>
          </w:p>
        </w:tc>
        <w:tc>
          <w:tcPr>
            <w:tcW w:w="0" w:type="auto"/>
            <w:tcBorders>
              <w:top w:val="nil"/>
              <w:left w:val="nil"/>
              <w:bottom w:val="single" w:sz="4" w:space="0" w:color="auto"/>
              <w:right w:val="nil"/>
            </w:tcBorders>
            <w:shd w:val="clear" w:color="auto" w:fill="auto"/>
            <w:noWrap/>
            <w:vAlign w:val="bottom"/>
            <w:hideMark/>
          </w:tcPr>
          <w:p w14:paraId="6147F6D2" w14:textId="77777777"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117.81</w:t>
            </w:r>
          </w:p>
        </w:tc>
        <w:tc>
          <w:tcPr>
            <w:tcW w:w="0" w:type="auto"/>
            <w:tcBorders>
              <w:top w:val="nil"/>
              <w:left w:val="nil"/>
              <w:bottom w:val="single" w:sz="4" w:space="0" w:color="auto"/>
              <w:right w:val="nil"/>
            </w:tcBorders>
            <w:shd w:val="clear" w:color="auto" w:fill="auto"/>
            <w:noWrap/>
            <w:vAlign w:val="bottom"/>
            <w:hideMark/>
          </w:tcPr>
          <w:p w14:paraId="20D4D239" w14:textId="28A32205" w:rsidR="00362238" w:rsidRPr="00E6768E" w:rsidRDefault="00362238" w:rsidP="00362238">
            <w:pPr>
              <w:spacing w:after="0" w:line="240" w:lineRule="auto"/>
              <w:jc w:val="right"/>
              <w:rPr>
                <w:rFonts w:eastAsia="Times New Roman" w:cs="Times New Roman"/>
                <w:color w:val="000000"/>
                <w:sz w:val="20"/>
                <w:szCs w:val="20"/>
              </w:rPr>
            </w:pPr>
            <w:r w:rsidRPr="00E6768E">
              <w:rPr>
                <w:rFonts w:eastAsia="Times New Roman" w:cs="Times New Roman"/>
                <w:color w:val="000000"/>
                <w:sz w:val="20"/>
                <w:szCs w:val="20"/>
              </w:rPr>
              <w:t>0.35</w:t>
            </w:r>
          </w:p>
        </w:tc>
        <w:tc>
          <w:tcPr>
            <w:tcW w:w="760" w:type="dxa"/>
            <w:tcBorders>
              <w:bottom w:val="single" w:sz="4" w:space="0" w:color="auto"/>
            </w:tcBorders>
            <w:vAlign w:val="bottom"/>
          </w:tcPr>
          <w:p w14:paraId="1F9198D2" w14:textId="155CF3A9" w:rsidR="00362238" w:rsidRPr="00362238" w:rsidRDefault="00B25F23" w:rsidP="00671BA6">
            <w:pPr>
              <w:spacing w:after="0" w:line="240" w:lineRule="auto"/>
              <w:jc w:val="right"/>
              <w:rPr>
                <w:rFonts w:eastAsia="Times New Roman" w:cs="Times New Roman"/>
                <w:color w:val="000000"/>
                <w:sz w:val="20"/>
                <w:szCs w:val="20"/>
              </w:rPr>
            </w:pPr>
            <w:r>
              <w:rPr>
                <w:rFonts w:eastAsia="Times New Roman" w:cs="Times New Roman"/>
                <w:color w:val="000000"/>
                <w:sz w:val="20"/>
                <w:szCs w:val="20"/>
              </w:rPr>
              <w:t>0.</w:t>
            </w:r>
            <w:r w:rsidR="00362238" w:rsidRPr="00362238">
              <w:rPr>
                <w:rFonts w:eastAsia="Times New Roman" w:cs="Times New Roman"/>
                <w:color w:val="000000"/>
                <w:sz w:val="20"/>
                <w:szCs w:val="20"/>
              </w:rPr>
              <w:t>46</w:t>
            </w:r>
            <w:r>
              <w:rPr>
                <w:rFonts w:eastAsia="Times New Roman" w:cs="Times New Roman"/>
                <w:color w:val="000000"/>
                <w:sz w:val="20"/>
                <w:szCs w:val="20"/>
              </w:rPr>
              <w:t>4</w:t>
            </w:r>
          </w:p>
        </w:tc>
      </w:tr>
    </w:tbl>
    <w:p w14:paraId="37C40081" w14:textId="77777777" w:rsidR="00B93969" w:rsidRDefault="00B93969" w:rsidP="00B93969">
      <w:pPr>
        <w:rPr>
          <w:rFonts w:eastAsiaTheme="minorEastAsia" w:cs="Times New Roman"/>
        </w:rPr>
      </w:pPr>
    </w:p>
    <w:p w14:paraId="75542988" w14:textId="77777777" w:rsidR="00B93969" w:rsidRDefault="00B93969" w:rsidP="00B93969">
      <w:pPr>
        <w:rPr>
          <w:rFonts w:eastAsiaTheme="minorEastAsia" w:cs="Times New Roman"/>
        </w:rPr>
      </w:pPr>
      <w:r>
        <w:rPr>
          <w:rFonts w:eastAsiaTheme="minorEastAsia" w:cs="Times New Roman"/>
        </w:rPr>
        <w:br w:type="page"/>
      </w:r>
    </w:p>
    <w:p w14:paraId="38CA29FD" w14:textId="77777777" w:rsidR="00B93969" w:rsidRDefault="00B93969" w:rsidP="00B93969">
      <w:pPr>
        <w:rPr>
          <w:rFonts w:eastAsiaTheme="minorEastAsia" w:cs="Times New Roman"/>
        </w:rPr>
      </w:pPr>
      <w:r>
        <w:rPr>
          <w:rFonts w:eastAsiaTheme="minorEastAsia" w:cs="Times New Roman"/>
        </w:rPr>
        <w:lastRenderedPageBreak/>
        <w:t>Table 3</w:t>
      </w:r>
      <w:r w:rsidR="00A151EF">
        <w:rPr>
          <w:rFonts w:eastAsiaTheme="minorEastAsia" w:cs="Times New Roman"/>
        </w:rPr>
        <w:t xml:space="preserve"> - </w:t>
      </w:r>
      <w:r>
        <w:rPr>
          <w:rFonts w:eastAsiaTheme="minorEastAsia" w:cs="Times New Roman"/>
        </w:rPr>
        <w:t>Environmental indices used in reviewed 2021 models.</w:t>
      </w:r>
    </w:p>
    <w:tbl>
      <w:tblPr>
        <w:tblW w:w="6520" w:type="dxa"/>
        <w:jc w:val="center"/>
        <w:tblLook w:val="04A0" w:firstRow="1" w:lastRow="0" w:firstColumn="1" w:lastColumn="0" w:noHBand="0" w:noVBand="1"/>
      </w:tblPr>
      <w:tblGrid>
        <w:gridCol w:w="960"/>
        <w:gridCol w:w="960"/>
        <w:gridCol w:w="1100"/>
        <w:gridCol w:w="1240"/>
        <w:gridCol w:w="960"/>
        <w:gridCol w:w="1300"/>
      </w:tblGrid>
      <w:tr w:rsidR="00B93969" w:rsidRPr="002F6A91" w14:paraId="23958DD4" w14:textId="77777777" w:rsidTr="002D71FE">
        <w:trPr>
          <w:trHeight w:val="710"/>
          <w:jc w:val="center"/>
        </w:trPr>
        <w:tc>
          <w:tcPr>
            <w:tcW w:w="960" w:type="dxa"/>
            <w:tcBorders>
              <w:top w:val="single" w:sz="4" w:space="0" w:color="auto"/>
              <w:left w:val="nil"/>
              <w:bottom w:val="double" w:sz="6" w:space="0" w:color="auto"/>
              <w:right w:val="nil"/>
            </w:tcBorders>
            <w:shd w:val="clear" w:color="auto" w:fill="auto"/>
            <w:vAlign w:val="bottom"/>
            <w:hideMark/>
          </w:tcPr>
          <w:p w14:paraId="3EB991D2" w14:textId="77777777"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Year</w:t>
            </w:r>
          </w:p>
        </w:tc>
        <w:tc>
          <w:tcPr>
            <w:tcW w:w="960" w:type="dxa"/>
            <w:tcBorders>
              <w:top w:val="single" w:sz="4" w:space="0" w:color="auto"/>
              <w:left w:val="nil"/>
              <w:bottom w:val="double" w:sz="6" w:space="0" w:color="auto"/>
              <w:right w:val="nil"/>
            </w:tcBorders>
            <w:shd w:val="clear" w:color="auto" w:fill="auto"/>
            <w:vAlign w:val="bottom"/>
            <w:hideMark/>
          </w:tcPr>
          <w:p w14:paraId="701C06FE" w14:textId="77777777"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CFSR SST Anomaly (°C)</w:t>
            </w:r>
          </w:p>
        </w:tc>
        <w:tc>
          <w:tcPr>
            <w:tcW w:w="1100" w:type="dxa"/>
            <w:tcBorders>
              <w:top w:val="single" w:sz="4" w:space="0" w:color="auto"/>
              <w:left w:val="nil"/>
              <w:bottom w:val="double" w:sz="6" w:space="0" w:color="auto"/>
              <w:right w:val="nil"/>
            </w:tcBorders>
            <w:shd w:val="clear" w:color="auto" w:fill="auto"/>
            <w:vAlign w:val="bottom"/>
            <w:hideMark/>
          </w:tcPr>
          <w:p w14:paraId="7E453914" w14:textId="2B88E78A" w:rsidR="00B93969" w:rsidRPr="002F6A91" w:rsidRDefault="00B93969" w:rsidP="00671BA6">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Annual heatwave index             (°C</w:t>
            </w:r>
            <w:r w:rsidR="00671BA6">
              <w:rPr>
                <w:rFonts w:eastAsia="Times New Roman" w:cs="Times New Roman"/>
                <w:color w:val="000000"/>
                <w:sz w:val="16"/>
                <w:szCs w:val="16"/>
              </w:rPr>
              <w:t>-</w:t>
            </w:r>
            <w:r w:rsidRPr="002F6A91">
              <w:rPr>
                <w:rFonts w:eastAsia="Times New Roman" w:cs="Times New Roman"/>
                <w:color w:val="000000"/>
                <w:sz w:val="16"/>
                <w:szCs w:val="16"/>
              </w:rPr>
              <w:t>days)</w:t>
            </w:r>
          </w:p>
        </w:tc>
        <w:tc>
          <w:tcPr>
            <w:tcW w:w="1240" w:type="dxa"/>
            <w:tcBorders>
              <w:top w:val="single" w:sz="4" w:space="0" w:color="auto"/>
              <w:left w:val="nil"/>
              <w:bottom w:val="double" w:sz="6" w:space="0" w:color="auto"/>
              <w:right w:val="nil"/>
            </w:tcBorders>
            <w:shd w:val="clear" w:color="auto" w:fill="auto"/>
            <w:vAlign w:val="bottom"/>
            <w:hideMark/>
          </w:tcPr>
          <w:p w14:paraId="40ABA961" w14:textId="3E2753A7"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Spawning heatwave index            (°C</w:t>
            </w:r>
            <w:r w:rsidR="00671BA6">
              <w:rPr>
                <w:rFonts w:eastAsia="Times New Roman" w:cs="Times New Roman"/>
                <w:color w:val="000000"/>
                <w:sz w:val="16"/>
                <w:szCs w:val="16"/>
              </w:rPr>
              <w:t>-</w:t>
            </w:r>
            <w:r w:rsidRPr="002F6A91">
              <w:rPr>
                <w:rFonts w:eastAsia="Times New Roman" w:cs="Times New Roman"/>
                <w:color w:val="000000"/>
                <w:sz w:val="16"/>
                <w:szCs w:val="16"/>
              </w:rPr>
              <w:t>days)</w:t>
            </w:r>
          </w:p>
        </w:tc>
        <w:tc>
          <w:tcPr>
            <w:tcW w:w="960" w:type="dxa"/>
            <w:tcBorders>
              <w:top w:val="single" w:sz="4" w:space="0" w:color="auto"/>
              <w:left w:val="nil"/>
              <w:bottom w:val="double" w:sz="6" w:space="0" w:color="auto"/>
              <w:right w:val="nil"/>
            </w:tcBorders>
            <w:shd w:val="clear" w:color="auto" w:fill="auto"/>
            <w:vAlign w:val="bottom"/>
            <w:hideMark/>
          </w:tcPr>
          <w:p w14:paraId="148DC47C" w14:textId="77777777"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Larval growth index</w:t>
            </w:r>
          </w:p>
        </w:tc>
        <w:tc>
          <w:tcPr>
            <w:tcW w:w="1300" w:type="dxa"/>
            <w:tcBorders>
              <w:top w:val="single" w:sz="4" w:space="0" w:color="auto"/>
              <w:left w:val="nil"/>
              <w:bottom w:val="double" w:sz="6" w:space="0" w:color="auto"/>
              <w:right w:val="nil"/>
            </w:tcBorders>
            <w:shd w:val="clear" w:color="auto" w:fill="auto"/>
            <w:vAlign w:val="bottom"/>
            <w:hideMark/>
          </w:tcPr>
          <w:p w14:paraId="1DB77F26" w14:textId="77777777" w:rsidR="00B93969" w:rsidRPr="002F6A91" w:rsidRDefault="00B93969" w:rsidP="002D71FE">
            <w:pPr>
              <w:spacing w:after="0" w:line="240" w:lineRule="auto"/>
              <w:jc w:val="center"/>
              <w:rPr>
                <w:rFonts w:eastAsia="Times New Roman" w:cs="Times New Roman"/>
                <w:color w:val="000000"/>
                <w:sz w:val="16"/>
                <w:szCs w:val="16"/>
              </w:rPr>
            </w:pPr>
            <w:r w:rsidRPr="002F6A91">
              <w:rPr>
                <w:rFonts w:eastAsia="Times New Roman" w:cs="Times New Roman"/>
                <w:color w:val="000000"/>
                <w:sz w:val="16"/>
                <w:szCs w:val="16"/>
              </w:rPr>
              <w:t>Asymptotic heatwave index</w:t>
            </w:r>
          </w:p>
        </w:tc>
      </w:tr>
      <w:tr w:rsidR="00B93969" w:rsidRPr="002F6A91" w14:paraId="4C3D0811" w14:textId="77777777" w:rsidTr="002D71FE">
        <w:trPr>
          <w:jc w:val="center"/>
        </w:trPr>
        <w:tc>
          <w:tcPr>
            <w:tcW w:w="960" w:type="dxa"/>
            <w:tcBorders>
              <w:top w:val="nil"/>
              <w:left w:val="nil"/>
              <w:bottom w:val="nil"/>
              <w:right w:val="nil"/>
            </w:tcBorders>
            <w:shd w:val="clear" w:color="auto" w:fill="auto"/>
            <w:noWrap/>
            <w:vAlign w:val="bottom"/>
            <w:hideMark/>
          </w:tcPr>
          <w:p w14:paraId="3B6EBA4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1977</w:t>
            </w:r>
          </w:p>
        </w:tc>
        <w:tc>
          <w:tcPr>
            <w:tcW w:w="960" w:type="dxa"/>
            <w:tcBorders>
              <w:top w:val="nil"/>
              <w:left w:val="nil"/>
              <w:bottom w:val="nil"/>
              <w:right w:val="nil"/>
            </w:tcBorders>
            <w:shd w:val="clear" w:color="auto" w:fill="auto"/>
            <w:noWrap/>
            <w:vAlign w:val="bottom"/>
            <w:hideMark/>
          </w:tcPr>
          <w:p w14:paraId="21EC515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14:paraId="01F8540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2EBBCAC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755F56B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14:paraId="658F79B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3D6251BB" w14:textId="77777777" w:rsidTr="002D71FE">
        <w:trPr>
          <w:jc w:val="center"/>
        </w:trPr>
        <w:tc>
          <w:tcPr>
            <w:tcW w:w="960" w:type="dxa"/>
            <w:tcBorders>
              <w:top w:val="nil"/>
              <w:left w:val="nil"/>
              <w:bottom w:val="nil"/>
              <w:right w:val="nil"/>
            </w:tcBorders>
            <w:shd w:val="clear" w:color="auto" w:fill="auto"/>
            <w:noWrap/>
            <w:vAlign w:val="bottom"/>
            <w:hideMark/>
          </w:tcPr>
          <w:p w14:paraId="5C6B62E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1978</w:t>
            </w:r>
          </w:p>
        </w:tc>
        <w:tc>
          <w:tcPr>
            <w:tcW w:w="960" w:type="dxa"/>
            <w:tcBorders>
              <w:top w:val="nil"/>
              <w:left w:val="nil"/>
              <w:bottom w:val="nil"/>
              <w:right w:val="nil"/>
            </w:tcBorders>
            <w:shd w:val="clear" w:color="auto" w:fill="auto"/>
            <w:noWrap/>
            <w:vAlign w:val="bottom"/>
            <w:hideMark/>
          </w:tcPr>
          <w:p w14:paraId="1EBEBD0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14:paraId="1667298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0EB04A4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1C1D53E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14:paraId="2C29099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6BB606DF" w14:textId="77777777" w:rsidTr="002D71FE">
        <w:trPr>
          <w:jc w:val="center"/>
        </w:trPr>
        <w:tc>
          <w:tcPr>
            <w:tcW w:w="960" w:type="dxa"/>
            <w:tcBorders>
              <w:top w:val="nil"/>
              <w:left w:val="nil"/>
              <w:bottom w:val="nil"/>
              <w:right w:val="nil"/>
            </w:tcBorders>
            <w:shd w:val="clear" w:color="auto" w:fill="auto"/>
            <w:noWrap/>
            <w:vAlign w:val="bottom"/>
            <w:hideMark/>
          </w:tcPr>
          <w:p w14:paraId="7FE6454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1979</w:t>
            </w:r>
          </w:p>
        </w:tc>
        <w:tc>
          <w:tcPr>
            <w:tcW w:w="960" w:type="dxa"/>
            <w:tcBorders>
              <w:top w:val="nil"/>
              <w:left w:val="nil"/>
              <w:bottom w:val="nil"/>
              <w:right w:val="nil"/>
            </w:tcBorders>
            <w:shd w:val="clear" w:color="auto" w:fill="auto"/>
            <w:noWrap/>
            <w:vAlign w:val="bottom"/>
            <w:hideMark/>
          </w:tcPr>
          <w:p w14:paraId="3FFCA68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0.33</w:t>
            </w:r>
          </w:p>
        </w:tc>
        <w:tc>
          <w:tcPr>
            <w:tcW w:w="1100" w:type="dxa"/>
            <w:tcBorders>
              <w:top w:val="nil"/>
              <w:left w:val="nil"/>
              <w:bottom w:val="nil"/>
              <w:right w:val="nil"/>
            </w:tcBorders>
            <w:shd w:val="clear" w:color="auto" w:fill="auto"/>
            <w:noWrap/>
            <w:vAlign w:val="bottom"/>
            <w:hideMark/>
          </w:tcPr>
          <w:p w14:paraId="5A8DA56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070FD6F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5B5593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14:paraId="192CEE1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3C935BA3" w14:textId="77777777" w:rsidTr="002D71FE">
        <w:trPr>
          <w:jc w:val="center"/>
        </w:trPr>
        <w:tc>
          <w:tcPr>
            <w:tcW w:w="960" w:type="dxa"/>
            <w:tcBorders>
              <w:top w:val="nil"/>
              <w:left w:val="nil"/>
              <w:bottom w:val="nil"/>
              <w:right w:val="nil"/>
            </w:tcBorders>
            <w:shd w:val="clear" w:color="auto" w:fill="auto"/>
            <w:noWrap/>
            <w:vAlign w:val="bottom"/>
            <w:hideMark/>
          </w:tcPr>
          <w:p w14:paraId="41328D2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1980</w:t>
            </w:r>
          </w:p>
        </w:tc>
        <w:tc>
          <w:tcPr>
            <w:tcW w:w="960" w:type="dxa"/>
            <w:tcBorders>
              <w:top w:val="nil"/>
              <w:left w:val="nil"/>
              <w:bottom w:val="nil"/>
              <w:right w:val="nil"/>
            </w:tcBorders>
            <w:shd w:val="clear" w:color="auto" w:fill="auto"/>
            <w:noWrap/>
            <w:vAlign w:val="bottom"/>
            <w:hideMark/>
          </w:tcPr>
          <w:p w14:paraId="4B5DD9A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0.45</w:t>
            </w:r>
          </w:p>
        </w:tc>
        <w:tc>
          <w:tcPr>
            <w:tcW w:w="1100" w:type="dxa"/>
            <w:tcBorders>
              <w:top w:val="nil"/>
              <w:left w:val="nil"/>
              <w:bottom w:val="nil"/>
              <w:right w:val="nil"/>
            </w:tcBorders>
            <w:shd w:val="clear" w:color="auto" w:fill="auto"/>
            <w:noWrap/>
            <w:vAlign w:val="bottom"/>
            <w:hideMark/>
          </w:tcPr>
          <w:p w14:paraId="6A729B6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49C094C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7C19B39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1.11</w:t>
            </w:r>
          </w:p>
        </w:tc>
        <w:tc>
          <w:tcPr>
            <w:tcW w:w="1300" w:type="dxa"/>
            <w:tcBorders>
              <w:top w:val="nil"/>
              <w:left w:val="nil"/>
              <w:bottom w:val="nil"/>
              <w:right w:val="nil"/>
            </w:tcBorders>
            <w:shd w:val="clear" w:color="auto" w:fill="auto"/>
            <w:noWrap/>
            <w:vAlign w:val="bottom"/>
            <w:hideMark/>
          </w:tcPr>
          <w:p w14:paraId="010BCBB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711D71B2" w14:textId="77777777" w:rsidTr="002D71FE">
        <w:trPr>
          <w:jc w:val="center"/>
        </w:trPr>
        <w:tc>
          <w:tcPr>
            <w:tcW w:w="960" w:type="dxa"/>
            <w:tcBorders>
              <w:top w:val="nil"/>
              <w:left w:val="nil"/>
              <w:bottom w:val="nil"/>
              <w:right w:val="nil"/>
            </w:tcBorders>
            <w:shd w:val="clear" w:color="auto" w:fill="auto"/>
            <w:noWrap/>
            <w:vAlign w:val="bottom"/>
            <w:hideMark/>
          </w:tcPr>
          <w:p w14:paraId="7C2F577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1981</w:t>
            </w:r>
          </w:p>
        </w:tc>
        <w:tc>
          <w:tcPr>
            <w:tcW w:w="960" w:type="dxa"/>
            <w:tcBorders>
              <w:top w:val="nil"/>
              <w:left w:val="nil"/>
              <w:bottom w:val="nil"/>
              <w:right w:val="nil"/>
            </w:tcBorders>
            <w:shd w:val="clear" w:color="auto" w:fill="auto"/>
            <w:noWrap/>
            <w:vAlign w:val="bottom"/>
            <w:hideMark/>
          </w:tcPr>
          <w:p w14:paraId="3F3BD1C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1.14</w:t>
            </w:r>
          </w:p>
        </w:tc>
        <w:tc>
          <w:tcPr>
            <w:tcW w:w="1100" w:type="dxa"/>
            <w:tcBorders>
              <w:top w:val="nil"/>
              <w:left w:val="nil"/>
              <w:bottom w:val="nil"/>
              <w:right w:val="nil"/>
            </w:tcBorders>
            <w:shd w:val="clear" w:color="auto" w:fill="auto"/>
            <w:noWrap/>
            <w:vAlign w:val="bottom"/>
            <w:hideMark/>
          </w:tcPr>
          <w:p w14:paraId="74EB1C2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7AA3D6B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7A71F11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w:t>
            </w:r>
          </w:p>
        </w:tc>
        <w:tc>
          <w:tcPr>
            <w:tcW w:w="1300" w:type="dxa"/>
            <w:tcBorders>
              <w:top w:val="nil"/>
              <w:left w:val="nil"/>
              <w:bottom w:val="nil"/>
              <w:right w:val="nil"/>
            </w:tcBorders>
            <w:shd w:val="clear" w:color="auto" w:fill="auto"/>
            <w:noWrap/>
            <w:vAlign w:val="bottom"/>
            <w:hideMark/>
          </w:tcPr>
          <w:p w14:paraId="003AF6D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1226DFC6" w14:textId="77777777" w:rsidTr="002D71FE">
        <w:trPr>
          <w:jc w:val="center"/>
        </w:trPr>
        <w:tc>
          <w:tcPr>
            <w:tcW w:w="960" w:type="dxa"/>
            <w:tcBorders>
              <w:top w:val="nil"/>
              <w:left w:val="nil"/>
              <w:bottom w:val="nil"/>
              <w:right w:val="nil"/>
            </w:tcBorders>
            <w:shd w:val="clear" w:color="auto" w:fill="auto"/>
            <w:noWrap/>
            <w:vAlign w:val="bottom"/>
            <w:hideMark/>
          </w:tcPr>
          <w:p w14:paraId="119FABB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1982</w:t>
            </w:r>
          </w:p>
        </w:tc>
        <w:tc>
          <w:tcPr>
            <w:tcW w:w="960" w:type="dxa"/>
            <w:tcBorders>
              <w:top w:val="nil"/>
              <w:left w:val="nil"/>
              <w:bottom w:val="nil"/>
              <w:right w:val="nil"/>
            </w:tcBorders>
            <w:shd w:val="clear" w:color="auto" w:fill="auto"/>
            <w:noWrap/>
            <w:vAlign w:val="bottom"/>
            <w:hideMark/>
          </w:tcPr>
          <w:p w14:paraId="358B122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-0.58</w:t>
            </w:r>
          </w:p>
        </w:tc>
        <w:tc>
          <w:tcPr>
            <w:tcW w:w="1100" w:type="dxa"/>
            <w:tcBorders>
              <w:top w:val="nil"/>
              <w:left w:val="nil"/>
              <w:bottom w:val="nil"/>
              <w:right w:val="nil"/>
            </w:tcBorders>
            <w:shd w:val="clear" w:color="auto" w:fill="auto"/>
            <w:noWrap/>
            <w:vAlign w:val="bottom"/>
            <w:hideMark/>
          </w:tcPr>
          <w:p w14:paraId="33441C0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56F3819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56C0852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0.87</w:t>
            </w:r>
          </w:p>
        </w:tc>
        <w:tc>
          <w:tcPr>
            <w:tcW w:w="1300" w:type="dxa"/>
            <w:tcBorders>
              <w:top w:val="nil"/>
              <w:left w:val="nil"/>
              <w:bottom w:val="nil"/>
              <w:right w:val="nil"/>
            </w:tcBorders>
            <w:shd w:val="clear" w:color="auto" w:fill="auto"/>
            <w:noWrap/>
            <w:vAlign w:val="bottom"/>
            <w:hideMark/>
          </w:tcPr>
          <w:p w14:paraId="32C0310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621FD1E7" w14:textId="77777777" w:rsidTr="002D71FE">
        <w:trPr>
          <w:jc w:val="center"/>
        </w:trPr>
        <w:tc>
          <w:tcPr>
            <w:tcW w:w="960" w:type="dxa"/>
            <w:tcBorders>
              <w:top w:val="nil"/>
              <w:left w:val="nil"/>
              <w:bottom w:val="nil"/>
              <w:right w:val="nil"/>
            </w:tcBorders>
            <w:shd w:val="clear" w:color="auto" w:fill="auto"/>
            <w:noWrap/>
            <w:vAlign w:val="bottom"/>
            <w:hideMark/>
          </w:tcPr>
          <w:p w14:paraId="786361C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1983</w:t>
            </w:r>
          </w:p>
        </w:tc>
        <w:tc>
          <w:tcPr>
            <w:tcW w:w="960" w:type="dxa"/>
            <w:tcBorders>
              <w:top w:val="nil"/>
              <w:left w:val="nil"/>
              <w:bottom w:val="nil"/>
              <w:right w:val="nil"/>
            </w:tcBorders>
            <w:shd w:val="clear" w:color="auto" w:fill="auto"/>
            <w:noWrap/>
            <w:vAlign w:val="bottom"/>
            <w:hideMark/>
          </w:tcPr>
          <w:p w14:paraId="17AC027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14:paraId="3CE8498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31.88</w:t>
            </w:r>
          </w:p>
        </w:tc>
        <w:tc>
          <w:tcPr>
            <w:tcW w:w="1240" w:type="dxa"/>
            <w:tcBorders>
              <w:top w:val="nil"/>
              <w:left w:val="nil"/>
              <w:bottom w:val="nil"/>
              <w:right w:val="nil"/>
            </w:tcBorders>
            <w:shd w:val="clear" w:color="auto" w:fill="auto"/>
            <w:noWrap/>
            <w:vAlign w:val="bottom"/>
            <w:hideMark/>
          </w:tcPr>
          <w:p w14:paraId="365AA5C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1.68</w:t>
            </w:r>
          </w:p>
        </w:tc>
        <w:tc>
          <w:tcPr>
            <w:tcW w:w="960" w:type="dxa"/>
            <w:tcBorders>
              <w:top w:val="nil"/>
              <w:left w:val="nil"/>
              <w:bottom w:val="nil"/>
              <w:right w:val="nil"/>
            </w:tcBorders>
            <w:shd w:val="clear" w:color="auto" w:fill="auto"/>
            <w:noWrap/>
            <w:vAlign w:val="bottom"/>
            <w:hideMark/>
          </w:tcPr>
          <w:p w14:paraId="4E95966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300" w:type="dxa"/>
            <w:tcBorders>
              <w:top w:val="nil"/>
              <w:left w:val="nil"/>
              <w:bottom w:val="nil"/>
              <w:right w:val="nil"/>
            </w:tcBorders>
            <w:shd w:val="clear" w:color="auto" w:fill="auto"/>
            <w:noWrap/>
            <w:vAlign w:val="bottom"/>
            <w:hideMark/>
          </w:tcPr>
          <w:p w14:paraId="5BB8F87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0.089</w:t>
            </w:r>
          </w:p>
        </w:tc>
      </w:tr>
      <w:tr w:rsidR="00B93969" w:rsidRPr="002F6A91" w14:paraId="348FA903" w14:textId="77777777" w:rsidTr="002D71FE">
        <w:trPr>
          <w:jc w:val="center"/>
        </w:trPr>
        <w:tc>
          <w:tcPr>
            <w:tcW w:w="960" w:type="dxa"/>
            <w:tcBorders>
              <w:top w:val="nil"/>
              <w:left w:val="nil"/>
              <w:bottom w:val="nil"/>
              <w:right w:val="nil"/>
            </w:tcBorders>
            <w:shd w:val="clear" w:color="auto" w:fill="auto"/>
            <w:noWrap/>
            <w:vAlign w:val="bottom"/>
            <w:hideMark/>
          </w:tcPr>
          <w:p w14:paraId="79C4765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1984</w:t>
            </w:r>
          </w:p>
        </w:tc>
        <w:tc>
          <w:tcPr>
            <w:tcW w:w="960" w:type="dxa"/>
            <w:tcBorders>
              <w:top w:val="nil"/>
              <w:left w:val="nil"/>
              <w:bottom w:val="nil"/>
              <w:right w:val="nil"/>
            </w:tcBorders>
            <w:shd w:val="clear" w:color="auto" w:fill="auto"/>
            <w:noWrap/>
            <w:vAlign w:val="bottom"/>
            <w:hideMark/>
          </w:tcPr>
          <w:p w14:paraId="00FDB9C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0.15</w:t>
            </w:r>
          </w:p>
        </w:tc>
        <w:tc>
          <w:tcPr>
            <w:tcW w:w="1100" w:type="dxa"/>
            <w:tcBorders>
              <w:top w:val="nil"/>
              <w:left w:val="nil"/>
              <w:bottom w:val="nil"/>
              <w:right w:val="nil"/>
            </w:tcBorders>
            <w:shd w:val="clear" w:color="auto" w:fill="auto"/>
            <w:noWrap/>
            <w:vAlign w:val="bottom"/>
            <w:hideMark/>
          </w:tcPr>
          <w:p w14:paraId="20CC179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88.21</w:t>
            </w:r>
          </w:p>
        </w:tc>
        <w:tc>
          <w:tcPr>
            <w:tcW w:w="1240" w:type="dxa"/>
            <w:tcBorders>
              <w:top w:val="nil"/>
              <w:left w:val="nil"/>
              <w:bottom w:val="nil"/>
              <w:right w:val="nil"/>
            </w:tcBorders>
            <w:shd w:val="clear" w:color="auto" w:fill="auto"/>
            <w:noWrap/>
            <w:vAlign w:val="bottom"/>
            <w:hideMark/>
          </w:tcPr>
          <w:p w14:paraId="50B142E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B60C83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14:paraId="0AECAC0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0.113</w:t>
            </w:r>
          </w:p>
        </w:tc>
      </w:tr>
      <w:tr w:rsidR="00B93969" w:rsidRPr="002F6A91" w14:paraId="23EDC394" w14:textId="77777777" w:rsidTr="002D71FE">
        <w:trPr>
          <w:jc w:val="center"/>
        </w:trPr>
        <w:tc>
          <w:tcPr>
            <w:tcW w:w="960" w:type="dxa"/>
            <w:tcBorders>
              <w:top w:val="nil"/>
              <w:left w:val="nil"/>
              <w:bottom w:val="nil"/>
              <w:right w:val="nil"/>
            </w:tcBorders>
            <w:shd w:val="clear" w:color="auto" w:fill="auto"/>
            <w:noWrap/>
            <w:vAlign w:val="bottom"/>
            <w:hideMark/>
          </w:tcPr>
          <w:p w14:paraId="06539B3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1985</w:t>
            </w:r>
          </w:p>
        </w:tc>
        <w:tc>
          <w:tcPr>
            <w:tcW w:w="960" w:type="dxa"/>
            <w:tcBorders>
              <w:top w:val="nil"/>
              <w:left w:val="nil"/>
              <w:bottom w:val="nil"/>
              <w:right w:val="nil"/>
            </w:tcBorders>
            <w:shd w:val="clear" w:color="auto" w:fill="auto"/>
            <w:noWrap/>
            <w:vAlign w:val="bottom"/>
            <w:hideMark/>
          </w:tcPr>
          <w:p w14:paraId="5076D05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100" w:type="dxa"/>
            <w:tcBorders>
              <w:top w:val="nil"/>
              <w:left w:val="nil"/>
              <w:bottom w:val="nil"/>
              <w:right w:val="nil"/>
            </w:tcBorders>
            <w:shd w:val="clear" w:color="auto" w:fill="auto"/>
            <w:noWrap/>
            <w:vAlign w:val="bottom"/>
            <w:hideMark/>
          </w:tcPr>
          <w:p w14:paraId="7922A1D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24.61</w:t>
            </w:r>
          </w:p>
        </w:tc>
        <w:tc>
          <w:tcPr>
            <w:tcW w:w="1240" w:type="dxa"/>
            <w:tcBorders>
              <w:top w:val="nil"/>
              <w:left w:val="nil"/>
              <w:bottom w:val="nil"/>
              <w:right w:val="nil"/>
            </w:tcBorders>
            <w:shd w:val="clear" w:color="auto" w:fill="auto"/>
            <w:noWrap/>
            <w:vAlign w:val="bottom"/>
            <w:hideMark/>
          </w:tcPr>
          <w:p w14:paraId="40A8B7D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2.70</w:t>
            </w:r>
          </w:p>
        </w:tc>
        <w:tc>
          <w:tcPr>
            <w:tcW w:w="960" w:type="dxa"/>
            <w:tcBorders>
              <w:top w:val="nil"/>
              <w:left w:val="nil"/>
              <w:bottom w:val="nil"/>
              <w:right w:val="nil"/>
            </w:tcBorders>
            <w:shd w:val="clear" w:color="auto" w:fill="auto"/>
            <w:noWrap/>
            <w:vAlign w:val="bottom"/>
            <w:hideMark/>
          </w:tcPr>
          <w:p w14:paraId="23A06B4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14:paraId="5C40258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0.086</w:t>
            </w:r>
          </w:p>
        </w:tc>
      </w:tr>
      <w:tr w:rsidR="00B93969" w:rsidRPr="002F6A91" w14:paraId="26E8C846" w14:textId="77777777" w:rsidTr="002D71FE">
        <w:trPr>
          <w:jc w:val="center"/>
        </w:trPr>
        <w:tc>
          <w:tcPr>
            <w:tcW w:w="960" w:type="dxa"/>
            <w:tcBorders>
              <w:top w:val="nil"/>
              <w:left w:val="nil"/>
              <w:bottom w:val="nil"/>
              <w:right w:val="nil"/>
            </w:tcBorders>
            <w:shd w:val="clear" w:color="auto" w:fill="auto"/>
            <w:noWrap/>
            <w:vAlign w:val="bottom"/>
            <w:hideMark/>
          </w:tcPr>
          <w:p w14:paraId="7374DC6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1986</w:t>
            </w:r>
          </w:p>
        </w:tc>
        <w:tc>
          <w:tcPr>
            <w:tcW w:w="960" w:type="dxa"/>
            <w:tcBorders>
              <w:top w:val="nil"/>
              <w:left w:val="nil"/>
              <w:bottom w:val="nil"/>
              <w:right w:val="nil"/>
            </w:tcBorders>
            <w:shd w:val="clear" w:color="auto" w:fill="auto"/>
            <w:noWrap/>
            <w:vAlign w:val="bottom"/>
            <w:hideMark/>
          </w:tcPr>
          <w:p w14:paraId="653955B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0.15</w:t>
            </w:r>
          </w:p>
        </w:tc>
        <w:tc>
          <w:tcPr>
            <w:tcW w:w="1100" w:type="dxa"/>
            <w:tcBorders>
              <w:top w:val="nil"/>
              <w:left w:val="nil"/>
              <w:bottom w:val="nil"/>
              <w:right w:val="nil"/>
            </w:tcBorders>
            <w:shd w:val="clear" w:color="auto" w:fill="auto"/>
            <w:noWrap/>
            <w:vAlign w:val="bottom"/>
            <w:hideMark/>
          </w:tcPr>
          <w:p w14:paraId="639AC4D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16.35</w:t>
            </w:r>
          </w:p>
        </w:tc>
        <w:tc>
          <w:tcPr>
            <w:tcW w:w="1240" w:type="dxa"/>
            <w:tcBorders>
              <w:top w:val="nil"/>
              <w:left w:val="nil"/>
              <w:bottom w:val="nil"/>
              <w:right w:val="nil"/>
            </w:tcBorders>
            <w:shd w:val="clear" w:color="auto" w:fill="auto"/>
            <w:noWrap/>
            <w:vAlign w:val="bottom"/>
            <w:hideMark/>
          </w:tcPr>
          <w:p w14:paraId="437D769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F3C6C6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14:paraId="0C189A6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0.083</w:t>
            </w:r>
          </w:p>
        </w:tc>
      </w:tr>
      <w:tr w:rsidR="00B93969" w:rsidRPr="002F6A91" w14:paraId="3983A91A" w14:textId="77777777" w:rsidTr="002D71FE">
        <w:trPr>
          <w:jc w:val="center"/>
        </w:trPr>
        <w:tc>
          <w:tcPr>
            <w:tcW w:w="960" w:type="dxa"/>
            <w:tcBorders>
              <w:top w:val="nil"/>
              <w:left w:val="nil"/>
              <w:bottom w:val="nil"/>
              <w:right w:val="nil"/>
            </w:tcBorders>
            <w:shd w:val="clear" w:color="auto" w:fill="auto"/>
            <w:noWrap/>
            <w:vAlign w:val="bottom"/>
            <w:hideMark/>
          </w:tcPr>
          <w:p w14:paraId="4B57F14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1987</w:t>
            </w:r>
          </w:p>
        </w:tc>
        <w:tc>
          <w:tcPr>
            <w:tcW w:w="960" w:type="dxa"/>
            <w:tcBorders>
              <w:top w:val="nil"/>
              <w:left w:val="nil"/>
              <w:bottom w:val="nil"/>
              <w:right w:val="nil"/>
            </w:tcBorders>
            <w:shd w:val="clear" w:color="auto" w:fill="auto"/>
            <w:noWrap/>
            <w:vAlign w:val="bottom"/>
            <w:hideMark/>
          </w:tcPr>
          <w:p w14:paraId="07CF43E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0.72</w:t>
            </w:r>
          </w:p>
        </w:tc>
        <w:tc>
          <w:tcPr>
            <w:tcW w:w="1100" w:type="dxa"/>
            <w:tcBorders>
              <w:top w:val="nil"/>
              <w:left w:val="nil"/>
              <w:bottom w:val="nil"/>
              <w:right w:val="nil"/>
            </w:tcBorders>
            <w:shd w:val="clear" w:color="auto" w:fill="auto"/>
            <w:noWrap/>
            <w:vAlign w:val="bottom"/>
            <w:hideMark/>
          </w:tcPr>
          <w:p w14:paraId="356D917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5.58</w:t>
            </w:r>
          </w:p>
        </w:tc>
        <w:tc>
          <w:tcPr>
            <w:tcW w:w="1240" w:type="dxa"/>
            <w:tcBorders>
              <w:top w:val="nil"/>
              <w:left w:val="nil"/>
              <w:bottom w:val="nil"/>
              <w:right w:val="nil"/>
            </w:tcBorders>
            <w:shd w:val="clear" w:color="auto" w:fill="auto"/>
            <w:noWrap/>
            <w:vAlign w:val="bottom"/>
            <w:hideMark/>
          </w:tcPr>
          <w:p w14:paraId="47738A0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683270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1.18</w:t>
            </w:r>
          </w:p>
        </w:tc>
        <w:tc>
          <w:tcPr>
            <w:tcW w:w="1300" w:type="dxa"/>
            <w:tcBorders>
              <w:top w:val="nil"/>
              <w:left w:val="nil"/>
              <w:bottom w:val="nil"/>
              <w:right w:val="nil"/>
            </w:tcBorders>
            <w:shd w:val="clear" w:color="auto" w:fill="auto"/>
            <w:noWrap/>
            <w:vAlign w:val="bottom"/>
            <w:hideMark/>
          </w:tcPr>
          <w:p w14:paraId="607D146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0.079</w:t>
            </w:r>
          </w:p>
        </w:tc>
      </w:tr>
      <w:tr w:rsidR="00B93969" w:rsidRPr="002F6A91" w14:paraId="5AF34AF8" w14:textId="77777777" w:rsidTr="002D71FE">
        <w:trPr>
          <w:jc w:val="center"/>
        </w:trPr>
        <w:tc>
          <w:tcPr>
            <w:tcW w:w="960" w:type="dxa"/>
            <w:tcBorders>
              <w:top w:val="nil"/>
              <w:left w:val="nil"/>
              <w:bottom w:val="nil"/>
              <w:right w:val="nil"/>
            </w:tcBorders>
            <w:shd w:val="clear" w:color="auto" w:fill="auto"/>
            <w:noWrap/>
            <w:vAlign w:val="bottom"/>
            <w:hideMark/>
          </w:tcPr>
          <w:p w14:paraId="0AFB187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1988</w:t>
            </w:r>
          </w:p>
        </w:tc>
        <w:tc>
          <w:tcPr>
            <w:tcW w:w="960" w:type="dxa"/>
            <w:tcBorders>
              <w:top w:val="nil"/>
              <w:left w:val="nil"/>
              <w:bottom w:val="nil"/>
              <w:right w:val="nil"/>
            </w:tcBorders>
            <w:shd w:val="clear" w:color="auto" w:fill="auto"/>
            <w:noWrap/>
            <w:vAlign w:val="bottom"/>
            <w:hideMark/>
          </w:tcPr>
          <w:p w14:paraId="5DE5AAA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0.12</w:t>
            </w:r>
          </w:p>
        </w:tc>
        <w:tc>
          <w:tcPr>
            <w:tcW w:w="1100" w:type="dxa"/>
            <w:tcBorders>
              <w:top w:val="nil"/>
              <w:left w:val="nil"/>
              <w:bottom w:val="nil"/>
              <w:right w:val="nil"/>
            </w:tcBorders>
            <w:shd w:val="clear" w:color="auto" w:fill="auto"/>
            <w:noWrap/>
            <w:vAlign w:val="bottom"/>
            <w:hideMark/>
          </w:tcPr>
          <w:p w14:paraId="4ECF947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0C7F78F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115160F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1.03</w:t>
            </w:r>
          </w:p>
        </w:tc>
        <w:tc>
          <w:tcPr>
            <w:tcW w:w="1300" w:type="dxa"/>
            <w:tcBorders>
              <w:top w:val="nil"/>
              <w:left w:val="nil"/>
              <w:bottom w:val="nil"/>
              <w:right w:val="nil"/>
            </w:tcBorders>
            <w:shd w:val="clear" w:color="auto" w:fill="auto"/>
            <w:noWrap/>
            <w:vAlign w:val="bottom"/>
            <w:hideMark/>
          </w:tcPr>
          <w:p w14:paraId="7A02DD5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3BC0CADC" w14:textId="77777777" w:rsidTr="002D71FE">
        <w:trPr>
          <w:jc w:val="center"/>
        </w:trPr>
        <w:tc>
          <w:tcPr>
            <w:tcW w:w="960" w:type="dxa"/>
            <w:tcBorders>
              <w:top w:val="nil"/>
              <w:left w:val="nil"/>
              <w:bottom w:val="nil"/>
              <w:right w:val="nil"/>
            </w:tcBorders>
            <w:shd w:val="clear" w:color="auto" w:fill="auto"/>
            <w:noWrap/>
            <w:vAlign w:val="bottom"/>
            <w:hideMark/>
          </w:tcPr>
          <w:p w14:paraId="428FF49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1989</w:t>
            </w:r>
          </w:p>
        </w:tc>
        <w:tc>
          <w:tcPr>
            <w:tcW w:w="960" w:type="dxa"/>
            <w:tcBorders>
              <w:top w:val="nil"/>
              <w:left w:val="nil"/>
              <w:bottom w:val="nil"/>
              <w:right w:val="nil"/>
            </w:tcBorders>
            <w:shd w:val="clear" w:color="auto" w:fill="auto"/>
            <w:noWrap/>
            <w:vAlign w:val="bottom"/>
            <w:hideMark/>
          </w:tcPr>
          <w:p w14:paraId="27A83A2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14:paraId="7BCB9B1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4D09D90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DD7142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0.88</w:t>
            </w:r>
          </w:p>
        </w:tc>
        <w:tc>
          <w:tcPr>
            <w:tcW w:w="1300" w:type="dxa"/>
            <w:tcBorders>
              <w:top w:val="nil"/>
              <w:left w:val="nil"/>
              <w:bottom w:val="nil"/>
              <w:right w:val="nil"/>
            </w:tcBorders>
            <w:shd w:val="clear" w:color="auto" w:fill="auto"/>
            <w:noWrap/>
            <w:vAlign w:val="bottom"/>
            <w:hideMark/>
          </w:tcPr>
          <w:p w14:paraId="0F2C90E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52AF15C8" w14:textId="77777777" w:rsidTr="002D71FE">
        <w:trPr>
          <w:jc w:val="center"/>
        </w:trPr>
        <w:tc>
          <w:tcPr>
            <w:tcW w:w="960" w:type="dxa"/>
            <w:tcBorders>
              <w:top w:val="nil"/>
              <w:left w:val="nil"/>
              <w:bottom w:val="nil"/>
              <w:right w:val="nil"/>
            </w:tcBorders>
            <w:shd w:val="clear" w:color="auto" w:fill="auto"/>
            <w:noWrap/>
            <w:vAlign w:val="bottom"/>
            <w:hideMark/>
          </w:tcPr>
          <w:p w14:paraId="6E332FF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1990</w:t>
            </w:r>
          </w:p>
        </w:tc>
        <w:tc>
          <w:tcPr>
            <w:tcW w:w="960" w:type="dxa"/>
            <w:tcBorders>
              <w:top w:val="nil"/>
              <w:left w:val="nil"/>
              <w:bottom w:val="nil"/>
              <w:right w:val="nil"/>
            </w:tcBorders>
            <w:shd w:val="clear" w:color="auto" w:fill="auto"/>
            <w:noWrap/>
            <w:vAlign w:val="bottom"/>
            <w:hideMark/>
          </w:tcPr>
          <w:p w14:paraId="3CC2F81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-0.46</w:t>
            </w:r>
          </w:p>
        </w:tc>
        <w:tc>
          <w:tcPr>
            <w:tcW w:w="1100" w:type="dxa"/>
            <w:tcBorders>
              <w:top w:val="nil"/>
              <w:left w:val="nil"/>
              <w:bottom w:val="nil"/>
              <w:right w:val="nil"/>
            </w:tcBorders>
            <w:shd w:val="clear" w:color="auto" w:fill="auto"/>
            <w:noWrap/>
            <w:vAlign w:val="bottom"/>
            <w:hideMark/>
          </w:tcPr>
          <w:p w14:paraId="1EB50FA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8.72</w:t>
            </w:r>
          </w:p>
        </w:tc>
        <w:tc>
          <w:tcPr>
            <w:tcW w:w="1240" w:type="dxa"/>
            <w:tcBorders>
              <w:top w:val="nil"/>
              <w:left w:val="nil"/>
              <w:bottom w:val="nil"/>
              <w:right w:val="nil"/>
            </w:tcBorders>
            <w:shd w:val="clear" w:color="auto" w:fill="auto"/>
            <w:noWrap/>
            <w:vAlign w:val="bottom"/>
            <w:hideMark/>
          </w:tcPr>
          <w:p w14:paraId="23257BF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701087F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0.90</w:t>
            </w:r>
          </w:p>
        </w:tc>
        <w:tc>
          <w:tcPr>
            <w:tcW w:w="1300" w:type="dxa"/>
            <w:tcBorders>
              <w:top w:val="nil"/>
              <w:left w:val="nil"/>
              <w:bottom w:val="nil"/>
              <w:right w:val="nil"/>
            </w:tcBorders>
            <w:shd w:val="clear" w:color="auto" w:fill="auto"/>
            <w:noWrap/>
            <w:vAlign w:val="bottom"/>
            <w:hideMark/>
          </w:tcPr>
          <w:p w14:paraId="453D108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0.081</w:t>
            </w:r>
          </w:p>
        </w:tc>
      </w:tr>
      <w:tr w:rsidR="00B93969" w:rsidRPr="002F6A91" w14:paraId="2179E6AD" w14:textId="77777777" w:rsidTr="002D71FE">
        <w:trPr>
          <w:jc w:val="center"/>
        </w:trPr>
        <w:tc>
          <w:tcPr>
            <w:tcW w:w="960" w:type="dxa"/>
            <w:tcBorders>
              <w:top w:val="nil"/>
              <w:left w:val="nil"/>
              <w:bottom w:val="nil"/>
              <w:right w:val="nil"/>
            </w:tcBorders>
            <w:shd w:val="clear" w:color="auto" w:fill="auto"/>
            <w:noWrap/>
            <w:vAlign w:val="bottom"/>
            <w:hideMark/>
          </w:tcPr>
          <w:p w14:paraId="21E3693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1991</w:t>
            </w:r>
          </w:p>
        </w:tc>
        <w:tc>
          <w:tcPr>
            <w:tcW w:w="960" w:type="dxa"/>
            <w:tcBorders>
              <w:top w:val="nil"/>
              <w:left w:val="nil"/>
              <w:bottom w:val="nil"/>
              <w:right w:val="nil"/>
            </w:tcBorders>
            <w:shd w:val="clear" w:color="auto" w:fill="auto"/>
            <w:noWrap/>
            <w:vAlign w:val="bottom"/>
            <w:hideMark/>
          </w:tcPr>
          <w:p w14:paraId="2C48D28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-0.19</w:t>
            </w:r>
          </w:p>
        </w:tc>
        <w:tc>
          <w:tcPr>
            <w:tcW w:w="1100" w:type="dxa"/>
            <w:tcBorders>
              <w:top w:val="nil"/>
              <w:left w:val="nil"/>
              <w:bottom w:val="nil"/>
              <w:right w:val="nil"/>
            </w:tcBorders>
            <w:shd w:val="clear" w:color="auto" w:fill="auto"/>
            <w:noWrap/>
            <w:vAlign w:val="bottom"/>
            <w:hideMark/>
          </w:tcPr>
          <w:p w14:paraId="00C1539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13AFC94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59CA70D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0.96</w:t>
            </w:r>
          </w:p>
        </w:tc>
        <w:tc>
          <w:tcPr>
            <w:tcW w:w="1300" w:type="dxa"/>
            <w:tcBorders>
              <w:top w:val="nil"/>
              <w:left w:val="nil"/>
              <w:bottom w:val="nil"/>
              <w:right w:val="nil"/>
            </w:tcBorders>
            <w:shd w:val="clear" w:color="auto" w:fill="auto"/>
            <w:noWrap/>
            <w:vAlign w:val="bottom"/>
            <w:hideMark/>
          </w:tcPr>
          <w:p w14:paraId="465762E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1F3BF969" w14:textId="77777777" w:rsidTr="002D71FE">
        <w:trPr>
          <w:jc w:val="center"/>
        </w:trPr>
        <w:tc>
          <w:tcPr>
            <w:tcW w:w="960" w:type="dxa"/>
            <w:tcBorders>
              <w:top w:val="nil"/>
              <w:left w:val="nil"/>
              <w:bottom w:val="nil"/>
              <w:right w:val="nil"/>
            </w:tcBorders>
            <w:shd w:val="clear" w:color="auto" w:fill="auto"/>
            <w:noWrap/>
            <w:vAlign w:val="bottom"/>
            <w:hideMark/>
          </w:tcPr>
          <w:p w14:paraId="5C933B8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1992</w:t>
            </w:r>
          </w:p>
        </w:tc>
        <w:tc>
          <w:tcPr>
            <w:tcW w:w="960" w:type="dxa"/>
            <w:tcBorders>
              <w:top w:val="nil"/>
              <w:left w:val="nil"/>
              <w:bottom w:val="nil"/>
              <w:right w:val="nil"/>
            </w:tcBorders>
            <w:shd w:val="clear" w:color="auto" w:fill="auto"/>
            <w:noWrap/>
            <w:vAlign w:val="bottom"/>
            <w:hideMark/>
          </w:tcPr>
          <w:p w14:paraId="175EE11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0.32</w:t>
            </w:r>
          </w:p>
        </w:tc>
        <w:tc>
          <w:tcPr>
            <w:tcW w:w="1100" w:type="dxa"/>
            <w:tcBorders>
              <w:top w:val="nil"/>
              <w:left w:val="nil"/>
              <w:bottom w:val="nil"/>
              <w:right w:val="nil"/>
            </w:tcBorders>
            <w:shd w:val="clear" w:color="auto" w:fill="auto"/>
            <w:noWrap/>
            <w:vAlign w:val="bottom"/>
            <w:hideMark/>
          </w:tcPr>
          <w:p w14:paraId="2DECFFC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781E1EE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694966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14:paraId="7D5ACB7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6AAF89EB" w14:textId="77777777" w:rsidTr="002D71FE">
        <w:trPr>
          <w:jc w:val="center"/>
        </w:trPr>
        <w:tc>
          <w:tcPr>
            <w:tcW w:w="960" w:type="dxa"/>
            <w:tcBorders>
              <w:top w:val="nil"/>
              <w:left w:val="nil"/>
              <w:bottom w:val="nil"/>
              <w:right w:val="nil"/>
            </w:tcBorders>
            <w:shd w:val="clear" w:color="auto" w:fill="auto"/>
            <w:noWrap/>
            <w:vAlign w:val="bottom"/>
            <w:hideMark/>
          </w:tcPr>
          <w:p w14:paraId="5ADBE3B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1993</w:t>
            </w:r>
          </w:p>
        </w:tc>
        <w:tc>
          <w:tcPr>
            <w:tcW w:w="960" w:type="dxa"/>
            <w:tcBorders>
              <w:top w:val="nil"/>
              <w:left w:val="nil"/>
              <w:bottom w:val="nil"/>
              <w:right w:val="nil"/>
            </w:tcBorders>
            <w:shd w:val="clear" w:color="auto" w:fill="auto"/>
            <w:noWrap/>
            <w:vAlign w:val="bottom"/>
            <w:hideMark/>
          </w:tcPr>
          <w:p w14:paraId="40BBFAF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-0.05</w:t>
            </w:r>
          </w:p>
        </w:tc>
        <w:tc>
          <w:tcPr>
            <w:tcW w:w="1100" w:type="dxa"/>
            <w:tcBorders>
              <w:top w:val="nil"/>
              <w:left w:val="nil"/>
              <w:bottom w:val="nil"/>
              <w:right w:val="nil"/>
            </w:tcBorders>
            <w:shd w:val="clear" w:color="auto" w:fill="auto"/>
            <w:noWrap/>
            <w:vAlign w:val="bottom"/>
            <w:hideMark/>
          </w:tcPr>
          <w:p w14:paraId="06987A0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19.10</w:t>
            </w:r>
          </w:p>
        </w:tc>
        <w:tc>
          <w:tcPr>
            <w:tcW w:w="1240" w:type="dxa"/>
            <w:tcBorders>
              <w:top w:val="nil"/>
              <w:left w:val="nil"/>
              <w:bottom w:val="nil"/>
              <w:right w:val="nil"/>
            </w:tcBorders>
            <w:shd w:val="clear" w:color="auto" w:fill="auto"/>
            <w:noWrap/>
            <w:vAlign w:val="bottom"/>
            <w:hideMark/>
          </w:tcPr>
          <w:p w14:paraId="228E284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42ABD51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14:paraId="551A3D5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0.084</w:t>
            </w:r>
          </w:p>
        </w:tc>
      </w:tr>
      <w:tr w:rsidR="00B93969" w:rsidRPr="002F6A91" w14:paraId="2B3167F4" w14:textId="77777777" w:rsidTr="002D71FE">
        <w:trPr>
          <w:jc w:val="center"/>
        </w:trPr>
        <w:tc>
          <w:tcPr>
            <w:tcW w:w="960" w:type="dxa"/>
            <w:tcBorders>
              <w:top w:val="nil"/>
              <w:left w:val="nil"/>
              <w:bottom w:val="nil"/>
              <w:right w:val="nil"/>
            </w:tcBorders>
            <w:shd w:val="clear" w:color="auto" w:fill="auto"/>
            <w:noWrap/>
            <w:vAlign w:val="bottom"/>
            <w:hideMark/>
          </w:tcPr>
          <w:p w14:paraId="6B4AE45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1994</w:t>
            </w:r>
          </w:p>
        </w:tc>
        <w:tc>
          <w:tcPr>
            <w:tcW w:w="960" w:type="dxa"/>
            <w:tcBorders>
              <w:top w:val="nil"/>
              <w:left w:val="nil"/>
              <w:bottom w:val="nil"/>
              <w:right w:val="nil"/>
            </w:tcBorders>
            <w:shd w:val="clear" w:color="auto" w:fill="auto"/>
            <w:noWrap/>
            <w:vAlign w:val="bottom"/>
            <w:hideMark/>
          </w:tcPr>
          <w:p w14:paraId="3327EED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-0.10</w:t>
            </w:r>
          </w:p>
        </w:tc>
        <w:tc>
          <w:tcPr>
            <w:tcW w:w="1100" w:type="dxa"/>
            <w:tcBorders>
              <w:top w:val="nil"/>
              <w:left w:val="nil"/>
              <w:bottom w:val="nil"/>
              <w:right w:val="nil"/>
            </w:tcBorders>
            <w:shd w:val="clear" w:color="auto" w:fill="auto"/>
            <w:noWrap/>
            <w:vAlign w:val="bottom"/>
            <w:hideMark/>
          </w:tcPr>
          <w:p w14:paraId="1E02C8A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6BD9B0D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1962556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0.98</w:t>
            </w:r>
          </w:p>
        </w:tc>
        <w:tc>
          <w:tcPr>
            <w:tcW w:w="1300" w:type="dxa"/>
            <w:tcBorders>
              <w:top w:val="nil"/>
              <w:left w:val="nil"/>
              <w:bottom w:val="nil"/>
              <w:right w:val="nil"/>
            </w:tcBorders>
            <w:shd w:val="clear" w:color="auto" w:fill="auto"/>
            <w:noWrap/>
            <w:vAlign w:val="bottom"/>
            <w:hideMark/>
          </w:tcPr>
          <w:p w14:paraId="6C73A29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53DBA73E" w14:textId="77777777" w:rsidTr="002D71FE">
        <w:trPr>
          <w:jc w:val="center"/>
        </w:trPr>
        <w:tc>
          <w:tcPr>
            <w:tcW w:w="960" w:type="dxa"/>
            <w:tcBorders>
              <w:top w:val="nil"/>
              <w:left w:val="nil"/>
              <w:bottom w:val="nil"/>
              <w:right w:val="nil"/>
            </w:tcBorders>
            <w:shd w:val="clear" w:color="auto" w:fill="auto"/>
            <w:noWrap/>
            <w:vAlign w:val="bottom"/>
            <w:hideMark/>
          </w:tcPr>
          <w:p w14:paraId="216DC11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1995</w:t>
            </w:r>
          </w:p>
        </w:tc>
        <w:tc>
          <w:tcPr>
            <w:tcW w:w="960" w:type="dxa"/>
            <w:tcBorders>
              <w:top w:val="nil"/>
              <w:left w:val="nil"/>
              <w:bottom w:val="nil"/>
              <w:right w:val="nil"/>
            </w:tcBorders>
            <w:shd w:val="clear" w:color="auto" w:fill="auto"/>
            <w:noWrap/>
            <w:vAlign w:val="bottom"/>
            <w:hideMark/>
          </w:tcPr>
          <w:p w14:paraId="0A95C48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-0.54</w:t>
            </w:r>
          </w:p>
        </w:tc>
        <w:tc>
          <w:tcPr>
            <w:tcW w:w="1100" w:type="dxa"/>
            <w:tcBorders>
              <w:top w:val="nil"/>
              <w:left w:val="nil"/>
              <w:bottom w:val="nil"/>
              <w:right w:val="nil"/>
            </w:tcBorders>
            <w:shd w:val="clear" w:color="auto" w:fill="auto"/>
            <w:noWrap/>
            <w:vAlign w:val="bottom"/>
            <w:hideMark/>
          </w:tcPr>
          <w:p w14:paraId="2EA1773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036647D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5DF40C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0.88</w:t>
            </w:r>
          </w:p>
        </w:tc>
        <w:tc>
          <w:tcPr>
            <w:tcW w:w="1300" w:type="dxa"/>
            <w:tcBorders>
              <w:top w:val="nil"/>
              <w:left w:val="nil"/>
              <w:bottom w:val="nil"/>
              <w:right w:val="nil"/>
            </w:tcBorders>
            <w:shd w:val="clear" w:color="auto" w:fill="auto"/>
            <w:noWrap/>
            <w:vAlign w:val="bottom"/>
            <w:hideMark/>
          </w:tcPr>
          <w:p w14:paraId="60C3D55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08A9D017" w14:textId="77777777" w:rsidTr="002D71FE">
        <w:trPr>
          <w:jc w:val="center"/>
        </w:trPr>
        <w:tc>
          <w:tcPr>
            <w:tcW w:w="960" w:type="dxa"/>
            <w:tcBorders>
              <w:top w:val="nil"/>
              <w:left w:val="nil"/>
              <w:bottom w:val="nil"/>
              <w:right w:val="nil"/>
            </w:tcBorders>
            <w:shd w:val="clear" w:color="auto" w:fill="auto"/>
            <w:noWrap/>
            <w:vAlign w:val="bottom"/>
            <w:hideMark/>
          </w:tcPr>
          <w:p w14:paraId="2CABEA6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1996</w:t>
            </w:r>
          </w:p>
        </w:tc>
        <w:tc>
          <w:tcPr>
            <w:tcW w:w="960" w:type="dxa"/>
            <w:tcBorders>
              <w:top w:val="nil"/>
              <w:left w:val="nil"/>
              <w:bottom w:val="nil"/>
              <w:right w:val="nil"/>
            </w:tcBorders>
            <w:shd w:val="clear" w:color="auto" w:fill="auto"/>
            <w:noWrap/>
            <w:vAlign w:val="bottom"/>
            <w:hideMark/>
          </w:tcPr>
          <w:p w14:paraId="5A4CA5C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w:t>
            </w:r>
          </w:p>
        </w:tc>
        <w:tc>
          <w:tcPr>
            <w:tcW w:w="1100" w:type="dxa"/>
            <w:tcBorders>
              <w:top w:val="nil"/>
              <w:left w:val="nil"/>
              <w:bottom w:val="nil"/>
              <w:right w:val="nil"/>
            </w:tcBorders>
            <w:shd w:val="clear" w:color="auto" w:fill="auto"/>
            <w:noWrap/>
            <w:vAlign w:val="bottom"/>
            <w:hideMark/>
          </w:tcPr>
          <w:p w14:paraId="4980586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5BCD099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63F6B8D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0.98</w:t>
            </w:r>
          </w:p>
        </w:tc>
        <w:tc>
          <w:tcPr>
            <w:tcW w:w="1300" w:type="dxa"/>
            <w:tcBorders>
              <w:top w:val="nil"/>
              <w:left w:val="nil"/>
              <w:bottom w:val="nil"/>
              <w:right w:val="nil"/>
            </w:tcBorders>
            <w:shd w:val="clear" w:color="auto" w:fill="auto"/>
            <w:noWrap/>
            <w:vAlign w:val="bottom"/>
            <w:hideMark/>
          </w:tcPr>
          <w:p w14:paraId="0B1D935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48E36754" w14:textId="77777777" w:rsidTr="002D71FE">
        <w:trPr>
          <w:jc w:val="center"/>
        </w:trPr>
        <w:tc>
          <w:tcPr>
            <w:tcW w:w="960" w:type="dxa"/>
            <w:tcBorders>
              <w:top w:val="nil"/>
              <w:left w:val="nil"/>
              <w:bottom w:val="nil"/>
              <w:right w:val="nil"/>
            </w:tcBorders>
            <w:shd w:val="clear" w:color="auto" w:fill="auto"/>
            <w:noWrap/>
            <w:vAlign w:val="bottom"/>
            <w:hideMark/>
          </w:tcPr>
          <w:p w14:paraId="75A0BC4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1997</w:t>
            </w:r>
          </w:p>
        </w:tc>
        <w:tc>
          <w:tcPr>
            <w:tcW w:w="960" w:type="dxa"/>
            <w:tcBorders>
              <w:top w:val="nil"/>
              <w:left w:val="nil"/>
              <w:bottom w:val="nil"/>
              <w:right w:val="nil"/>
            </w:tcBorders>
            <w:shd w:val="clear" w:color="auto" w:fill="auto"/>
            <w:noWrap/>
            <w:vAlign w:val="bottom"/>
            <w:hideMark/>
          </w:tcPr>
          <w:p w14:paraId="3263B2E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-0.01</w:t>
            </w:r>
          </w:p>
        </w:tc>
        <w:tc>
          <w:tcPr>
            <w:tcW w:w="1100" w:type="dxa"/>
            <w:tcBorders>
              <w:top w:val="nil"/>
              <w:left w:val="nil"/>
              <w:bottom w:val="nil"/>
              <w:right w:val="nil"/>
            </w:tcBorders>
            <w:shd w:val="clear" w:color="auto" w:fill="auto"/>
            <w:noWrap/>
            <w:vAlign w:val="bottom"/>
            <w:hideMark/>
          </w:tcPr>
          <w:p w14:paraId="35D424B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142.05</w:t>
            </w:r>
          </w:p>
        </w:tc>
        <w:tc>
          <w:tcPr>
            <w:tcW w:w="1240" w:type="dxa"/>
            <w:tcBorders>
              <w:top w:val="nil"/>
              <w:left w:val="nil"/>
              <w:bottom w:val="nil"/>
              <w:right w:val="nil"/>
            </w:tcBorders>
            <w:shd w:val="clear" w:color="auto" w:fill="auto"/>
            <w:noWrap/>
            <w:vAlign w:val="bottom"/>
            <w:hideMark/>
          </w:tcPr>
          <w:p w14:paraId="2691223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8D9CE5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1.00</w:t>
            </w:r>
          </w:p>
        </w:tc>
        <w:tc>
          <w:tcPr>
            <w:tcW w:w="1300" w:type="dxa"/>
            <w:tcBorders>
              <w:top w:val="nil"/>
              <w:left w:val="nil"/>
              <w:bottom w:val="nil"/>
              <w:right w:val="nil"/>
            </w:tcBorders>
            <w:shd w:val="clear" w:color="auto" w:fill="auto"/>
            <w:noWrap/>
            <w:vAlign w:val="bottom"/>
            <w:hideMark/>
          </w:tcPr>
          <w:p w14:paraId="46CD312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0.140</w:t>
            </w:r>
          </w:p>
        </w:tc>
      </w:tr>
      <w:tr w:rsidR="00B93969" w:rsidRPr="002F6A91" w14:paraId="3471C2DF" w14:textId="77777777" w:rsidTr="002D71FE">
        <w:trPr>
          <w:jc w:val="center"/>
        </w:trPr>
        <w:tc>
          <w:tcPr>
            <w:tcW w:w="960" w:type="dxa"/>
            <w:tcBorders>
              <w:top w:val="nil"/>
              <w:left w:val="nil"/>
              <w:bottom w:val="nil"/>
              <w:right w:val="nil"/>
            </w:tcBorders>
            <w:shd w:val="clear" w:color="auto" w:fill="auto"/>
            <w:noWrap/>
            <w:vAlign w:val="bottom"/>
            <w:hideMark/>
          </w:tcPr>
          <w:p w14:paraId="56FFEA4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1998</w:t>
            </w:r>
          </w:p>
        </w:tc>
        <w:tc>
          <w:tcPr>
            <w:tcW w:w="960" w:type="dxa"/>
            <w:tcBorders>
              <w:top w:val="nil"/>
              <w:left w:val="nil"/>
              <w:bottom w:val="nil"/>
              <w:right w:val="nil"/>
            </w:tcBorders>
            <w:shd w:val="clear" w:color="auto" w:fill="auto"/>
            <w:noWrap/>
            <w:vAlign w:val="bottom"/>
            <w:hideMark/>
          </w:tcPr>
          <w:p w14:paraId="32CB09F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1.15</w:t>
            </w:r>
          </w:p>
        </w:tc>
        <w:tc>
          <w:tcPr>
            <w:tcW w:w="1100" w:type="dxa"/>
            <w:tcBorders>
              <w:top w:val="nil"/>
              <w:left w:val="nil"/>
              <w:bottom w:val="nil"/>
              <w:right w:val="nil"/>
            </w:tcBorders>
            <w:shd w:val="clear" w:color="auto" w:fill="auto"/>
            <w:noWrap/>
            <w:vAlign w:val="bottom"/>
            <w:hideMark/>
          </w:tcPr>
          <w:p w14:paraId="324B469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150.85</w:t>
            </w:r>
          </w:p>
        </w:tc>
        <w:tc>
          <w:tcPr>
            <w:tcW w:w="1240" w:type="dxa"/>
            <w:tcBorders>
              <w:top w:val="nil"/>
              <w:left w:val="nil"/>
              <w:bottom w:val="nil"/>
              <w:right w:val="nil"/>
            </w:tcBorders>
            <w:shd w:val="clear" w:color="auto" w:fill="auto"/>
            <w:noWrap/>
            <w:vAlign w:val="bottom"/>
            <w:hideMark/>
          </w:tcPr>
          <w:p w14:paraId="0CDEF4B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4.32</w:t>
            </w:r>
          </w:p>
        </w:tc>
        <w:tc>
          <w:tcPr>
            <w:tcW w:w="960" w:type="dxa"/>
            <w:tcBorders>
              <w:top w:val="nil"/>
              <w:left w:val="nil"/>
              <w:bottom w:val="nil"/>
              <w:right w:val="nil"/>
            </w:tcBorders>
            <w:shd w:val="clear" w:color="auto" w:fill="auto"/>
            <w:noWrap/>
            <w:vAlign w:val="bottom"/>
            <w:hideMark/>
          </w:tcPr>
          <w:p w14:paraId="605F6B6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1.29</w:t>
            </w:r>
          </w:p>
        </w:tc>
        <w:tc>
          <w:tcPr>
            <w:tcW w:w="1300" w:type="dxa"/>
            <w:tcBorders>
              <w:top w:val="nil"/>
              <w:left w:val="nil"/>
              <w:bottom w:val="nil"/>
              <w:right w:val="nil"/>
            </w:tcBorders>
            <w:shd w:val="clear" w:color="auto" w:fill="auto"/>
            <w:noWrap/>
            <w:vAlign w:val="bottom"/>
            <w:hideMark/>
          </w:tcPr>
          <w:p w14:paraId="47A8DEA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0.145</w:t>
            </w:r>
          </w:p>
        </w:tc>
      </w:tr>
      <w:tr w:rsidR="00B93969" w:rsidRPr="002F6A91" w14:paraId="00F6A5DA" w14:textId="77777777" w:rsidTr="002D71FE">
        <w:trPr>
          <w:jc w:val="center"/>
        </w:trPr>
        <w:tc>
          <w:tcPr>
            <w:tcW w:w="960" w:type="dxa"/>
            <w:tcBorders>
              <w:top w:val="nil"/>
              <w:left w:val="nil"/>
              <w:bottom w:val="nil"/>
              <w:right w:val="nil"/>
            </w:tcBorders>
            <w:shd w:val="clear" w:color="auto" w:fill="auto"/>
            <w:noWrap/>
            <w:vAlign w:val="bottom"/>
            <w:hideMark/>
          </w:tcPr>
          <w:p w14:paraId="0B4DAC9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1999</w:t>
            </w:r>
          </w:p>
        </w:tc>
        <w:tc>
          <w:tcPr>
            <w:tcW w:w="960" w:type="dxa"/>
            <w:tcBorders>
              <w:top w:val="nil"/>
              <w:left w:val="nil"/>
              <w:bottom w:val="nil"/>
              <w:right w:val="nil"/>
            </w:tcBorders>
            <w:shd w:val="clear" w:color="auto" w:fill="auto"/>
            <w:noWrap/>
            <w:vAlign w:val="bottom"/>
            <w:hideMark/>
          </w:tcPr>
          <w:p w14:paraId="3DE2226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w:t>
            </w:r>
          </w:p>
        </w:tc>
        <w:tc>
          <w:tcPr>
            <w:tcW w:w="1100" w:type="dxa"/>
            <w:tcBorders>
              <w:top w:val="nil"/>
              <w:left w:val="nil"/>
              <w:bottom w:val="nil"/>
              <w:right w:val="nil"/>
            </w:tcBorders>
            <w:shd w:val="clear" w:color="auto" w:fill="auto"/>
            <w:noWrap/>
            <w:vAlign w:val="bottom"/>
            <w:hideMark/>
          </w:tcPr>
          <w:p w14:paraId="274F6AB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2CBDD46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9898EA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0.97</w:t>
            </w:r>
          </w:p>
        </w:tc>
        <w:tc>
          <w:tcPr>
            <w:tcW w:w="1300" w:type="dxa"/>
            <w:tcBorders>
              <w:top w:val="nil"/>
              <w:left w:val="nil"/>
              <w:bottom w:val="nil"/>
              <w:right w:val="nil"/>
            </w:tcBorders>
            <w:shd w:val="clear" w:color="auto" w:fill="auto"/>
            <w:noWrap/>
            <w:vAlign w:val="bottom"/>
            <w:hideMark/>
          </w:tcPr>
          <w:p w14:paraId="7D31F7A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3D445CB3" w14:textId="77777777" w:rsidTr="002D71FE">
        <w:trPr>
          <w:jc w:val="center"/>
        </w:trPr>
        <w:tc>
          <w:tcPr>
            <w:tcW w:w="960" w:type="dxa"/>
            <w:tcBorders>
              <w:top w:val="nil"/>
              <w:left w:val="nil"/>
              <w:bottom w:val="nil"/>
              <w:right w:val="nil"/>
            </w:tcBorders>
            <w:shd w:val="clear" w:color="auto" w:fill="auto"/>
            <w:noWrap/>
            <w:vAlign w:val="bottom"/>
            <w:hideMark/>
          </w:tcPr>
          <w:p w14:paraId="11454A2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2000</w:t>
            </w:r>
          </w:p>
        </w:tc>
        <w:tc>
          <w:tcPr>
            <w:tcW w:w="960" w:type="dxa"/>
            <w:tcBorders>
              <w:top w:val="nil"/>
              <w:left w:val="nil"/>
              <w:bottom w:val="nil"/>
              <w:right w:val="nil"/>
            </w:tcBorders>
            <w:shd w:val="clear" w:color="auto" w:fill="auto"/>
            <w:noWrap/>
            <w:vAlign w:val="bottom"/>
            <w:hideMark/>
          </w:tcPr>
          <w:p w14:paraId="2A3994B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-0.06</w:t>
            </w:r>
          </w:p>
        </w:tc>
        <w:tc>
          <w:tcPr>
            <w:tcW w:w="1100" w:type="dxa"/>
            <w:tcBorders>
              <w:top w:val="nil"/>
              <w:left w:val="nil"/>
              <w:bottom w:val="nil"/>
              <w:right w:val="nil"/>
            </w:tcBorders>
            <w:shd w:val="clear" w:color="auto" w:fill="auto"/>
            <w:noWrap/>
            <w:vAlign w:val="bottom"/>
            <w:hideMark/>
          </w:tcPr>
          <w:p w14:paraId="7E0B868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1B34371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D32CB1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14:paraId="60A5373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7C38D20D" w14:textId="77777777" w:rsidTr="002D71FE">
        <w:trPr>
          <w:jc w:val="center"/>
        </w:trPr>
        <w:tc>
          <w:tcPr>
            <w:tcW w:w="960" w:type="dxa"/>
            <w:tcBorders>
              <w:top w:val="nil"/>
              <w:left w:val="nil"/>
              <w:bottom w:val="nil"/>
              <w:right w:val="nil"/>
            </w:tcBorders>
            <w:shd w:val="clear" w:color="auto" w:fill="auto"/>
            <w:noWrap/>
            <w:vAlign w:val="bottom"/>
            <w:hideMark/>
          </w:tcPr>
          <w:p w14:paraId="02A5147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2001</w:t>
            </w:r>
          </w:p>
        </w:tc>
        <w:tc>
          <w:tcPr>
            <w:tcW w:w="960" w:type="dxa"/>
            <w:tcBorders>
              <w:top w:val="nil"/>
              <w:left w:val="nil"/>
              <w:bottom w:val="nil"/>
              <w:right w:val="nil"/>
            </w:tcBorders>
            <w:shd w:val="clear" w:color="auto" w:fill="auto"/>
            <w:noWrap/>
            <w:vAlign w:val="bottom"/>
            <w:hideMark/>
          </w:tcPr>
          <w:p w14:paraId="120E35F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w:t>
            </w:r>
          </w:p>
        </w:tc>
        <w:tc>
          <w:tcPr>
            <w:tcW w:w="1100" w:type="dxa"/>
            <w:tcBorders>
              <w:top w:val="nil"/>
              <w:left w:val="nil"/>
              <w:bottom w:val="nil"/>
              <w:right w:val="nil"/>
            </w:tcBorders>
            <w:shd w:val="clear" w:color="auto" w:fill="auto"/>
            <w:noWrap/>
            <w:vAlign w:val="bottom"/>
            <w:hideMark/>
          </w:tcPr>
          <w:p w14:paraId="463891A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46.91</w:t>
            </w:r>
          </w:p>
        </w:tc>
        <w:tc>
          <w:tcPr>
            <w:tcW w:w="1240" w:type="dxa"/>
            <w:tcBorders>
              <w:top w:val="nil"/>
              <w:left w:val="nil"/>
              <w:bottom w:val="nil"/>
              <w:right w:val="nil"/>
            </w:tcBorders>
            <w:shd w:val="clear" w:color="auto" w:fill="auto"/>
            <w:noWrap/>
            <w:vAlign w:val="bottom"/>
            <w:hideMark/>
          </w:tcPr>
          <w:p w14:paraId="0337C2F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2.25</w:t>
            </w:r>
          </w:p>
        </w:tc>
        <w:tc>
          <w:tcPr>
            <w:tcW w:w="960" w:type="dxa"/>
            <w:tcBorders>
              <w:top w:val="nil"/>
              <w:left w:val="nil"/>
              <w:bottom w:val="nil"/>
              <w:right w:val="nil"/>
            </w:tcBorders>
            <w:shd w:val="clear" w:color="auto" w:fill="auto"/>
            <w:noWrap/>
            <w:vAlign w:val="bottom"/>
            <w:hideMark/>
          </w:tcPr>
          <w:p w14:paraId="0D3FC37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1.10</w:t>
            </w:r>
          </w:p>
        </w:tc>
        <w:tc>
          <w:tcPr>
            <w:tcW w:w="1300" w:type="dxa"/>
            <w:tcBorders>
              <w:top w:val="nil"/>
              <w:left w:val="nil"/>
              <w:bottom w:val="nil"/>
              <w:right w:val="nil"/>
            </w:tcBorders>
            <w:shd w:val="clear" w:color="auto" w:fill="auto"/>
            <w:noWrap/>
            <w:vAlign w:val="bottom"/>
            <w:hideMark/>
          </w:tcPr>
          <w:p w14:paraId="623A937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0.095</w:t>
            </w:r>
          </w:p>
        </w:tc>
      </w:tr>
      <w:tr w:rsidR="00B93969" w:rsidRPr="002F6A91" w14:paraId="3C1E4213" w14:textId="77777777" w:rsidTr="002D71FE">
        <w:trPr>
          <w:jc w:val="center"/>
        </w:trPr>
        <w:tc>
          <w:tcPr>
            <w:tcW w:w="960" w:type="dxa"/>
            <w:tcBorders>
              <w:top w:val="nil"/>
              <w:left w:val="nil"/>
              <w:bottom w:val="nil"/>
              <w:right w:val="nil"/>
            </w:tcBorders>
            <w:shd w:val="clear" w:color="auto" w:fill="auto"/>
            <w:noWrap/>
            <w:vAlign w:val="bottom"/>
            <w:hideMark/>
          </w:tcPr>
          <w:p w14:paraId="2ADF41B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2002</w:t>
            </w:r>
          </w:p>
        </w:tc>
        <w:tc>
          <w:tcPr>
            <w:tcW w:w="960" w:type="dxa"/>
            <w:tcBorders>
              <w:top w:val="nil"/>
              <w:left w:val="nil"/>
              <w:bottom w:val="nil"/>
              <w:right w:val="nil"/>
            </w:tcBorders>
            <w:shd w:val="clear" w:color="auto" w:fill="auto"/>
            <w:noWrap/>
            <w:vAlign w:val="bottom"/>
            <w:hideMark/>
          </w:tcPr>
          <w:p w14:paraId="51E9199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-0.37</w:t>
            </w:r>
          </w:p>
        </w:tc>
        <w:tc>
          <w:tcPr>
            <w:tcW w:w="1100" w:type="dxa"/>
            <w:tcBorders>
              <w:top w:val="nil"/>
              <w:left w:val="nil"/>
              <w:bottom w:val="nil"/>
              <w:right w:val="nil"/>
            </w:tcBorders>
            <w:shd w:val="clear" w:color="auto" w:fill="auto"/>
            <w:noWrap/>
            <w:vAlign w:val="bottom"/>
            <w:hideMark/>
          </w:tcPr>
          <w:p w14:paraId="7686B4D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51.27</w:t>
            </w:r>
          </w:p>
        </w:tc>
        <w:tc>
          <w:tcPr>
            <w:tcW w:w="1240" w:type="dxa"/>
            <w:tcBorders>
              <w:top w:val="nil"/>
              <w:left w:val="nil"/>
              <w:bottom w:val="nil"/>
              <w:right w:val="nil"/>
            </w:tcBorders>
            <w:shd w:val="clear" w:color="auto" w:fill="auto"/>
            <w:noWrap/>
            <w:vAlign w:val="bottom"/>
            <w:hideMark/>
          </w:tcPr>
          <w:p w14:paraId="28D40B1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69BA8F1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0.92</w:t>
            </w:r>
          </w:p>
        </w:tc>
        <w:tc>
          <w:tcPr>
            <w:tcW w:w="1300" w:type="dxa"/>
            <w:tcBorders>
              <w:top w:val="nil"/>
              <w:left w:val="nil"/>
              <w:bottom w:val="nil"/>
              <w:right w:val="nil"/>
            </w:tcBorders>
            <w:shd w:val="clear" w:color="auto" w:fill="auto"/>
            <w:noWrap/>
            <w:vAlign w:val="bottom"/>
            <w:hideMark/>
          </w:tcPr>
          <w:p w14:paraId="350FD9A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0.097</w:t>
            </w:r>
          </w:p>
        </w:tc>
      </w:tr>
      <w:tr w:rsidR="00B93969" w:rsidRPr="002F6A91" w14:paraId="1BE33A2F" w14:textId="77777777" w:rsidTr="002D71FE">
        <w:trPr>
          <w:jc w:val="center"/>
        </w:trPr>
        <w:tc>
          <w:tcPr>
            <w:tcW w:w="960" w:type="dxa"/>
            <w:tcBorders>
              <w:top w:val="nil"/>
              <w:left w:val="nil"/>
              <w:bottom w:val="nil"/>
              <w:right w:val="nil"/>
            </w:tcBorders>
            <w:shd w:val="clear" w:color="auto" w:fill="auto"/>
            <w:noWrap/>
            <w:vAlign w:val="bottom"/>
            <w:hideMark/>
          </w:tcPr>
          <w:p w14:paraId="6FD99B4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2003</w:t>
            </w:r>
          </w:p>
        </w:tc>
        <w:tc>
          <w:tcPr>
            <w:tcW w:w="960" w:type="dxa"/>
            <w:tcBorders>
              <w:top w:val="nil"/>
              <w:left w:val="nil"/>
              <w:bottom w:val="nil"/>
              <w:right w:val="nil"/>
            </w:tcBorders>
            <w:shd w:val="clear" w:color="auto" w:fill="auto"/>
            <w:noWrap/>
            <w:vAlign w:val="bottom"/>
            <w:hideMark/>
          </w:tcPr>
          <w:p w14:paraId="0A2704D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0.73</w:t>
            </w:r>
          </w:p>
        </w:tc>
        <w:tc>
          <w:tcPr>
            <w:tcW w:w="1100" w:type="dxa"/>
            <w:tcBorders>
              <w:top w:val="nil"/>
              <w:left w:val="nil"/>
              <w:bottom w:val="nil"/>
              <w:right w:val="nil"/>
            </w:tcBorders>
            <w:shd w:val="clear" w:color="auto" w:fill="auto"/>
            <w:noWrap/>
            <w:vAlign w:val="bottom"/>
            <w:hideMark/>
          </w:tcPr>
          <w:p w14:paraId="15F1139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207.85</w:t>
            </w:r>
          </w:p>
        </w:tc>
        <w:tc>
          <w:tcPr>
            <w:tcW w:w="1240" w:type="dxa"/>
            <w:tcBorders>
              <w:top w:val="nil"/>
              <w:left w:val="nil"/>
              <w:bottom w:val="nil"/>
              <w:right w:val="nil"/>
            </w:tcBorders>
            <w:shd w:val="clear" w:color="auto" w:fill="auto"/>
            <w:noWrap/>
            <w:vAlign w:val="bottom"/>
            <w:hideMark/>
          </w:tcPr>
          <w:p w14:paraId="5C89EBF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4.76</w:t>
            </w:r>
          </w:p>
        </w:tc>
        <w:tc>
          <w:tcPr>
            <w:tcW w:w="960" w:type="dxa"/>
            <w:tcBorders>
              <w:top w:val="nil"/>
              <w:left w:val="nil"/>
              <w:bottom w:val="nil"/>
              <w:right w:val="nil"/>
            </w:tcBorders>
            <w:shd w:val="clear" w:color="auto" w:fill="auto"/>
            <w:noWrap/>
            <w:vAlign w:val="bottom"/>
            <w:hideMark/>
          </w:tcPr>
          <w:p w14:paraId="322D2CB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1.18</w:t>
            </w:r>
          </w:p>
        </w:tc>
        <w:tc>
          <w:tcPr>
            <w:tcW w:w="1300" w:type="dxa"/>
            <w:tcBorders>
              <w:top w:val="nil"/>
              <w:left w:val="nil"/>
              <w:bottom w:val="nil"/>
              <w:right w:val="nil"/>
            </w:tcBorders>
            <w:shd w:val="clear" w:color="auto" w:fill="auto"/>
            <w:noWrap/>
            <w:vAlign w:val="bottom"/>
            <w:hideMark/>
          </w:tcPr>
          <w:p w14:paraId="0A19D3E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0.180</w:t>
            </w:r>
          </w:p>
        </w:tc>
      </w:tr>
      <w:tr w:rsidR="00B93969" w:rsidRPr="002F6A91" w14:paraId="60A67653" w14:textId="77777777" w:rsidTr="002D71FE">
        <w:trPr>
          <w:jc w:val="center"/>
        </w:trPr>
        <w:tc>
          <w:tcPr>
            <w:tcW w:w="960" w:type="dxa"/>
            <w:tcBorders>
              <w:top w:val="nil"/>
              <w:left w:val="nil"/>
              <w:bottom w:val="nil"/>
              <w:right w:val="nil"/>
            </w:tcBorders>
            <w:shd w:val="clear" w:color="auto" w:fill="auto"/>
            <w:noWrap/>
            <w:vAlign w:val="bottom"/>
            <w:hideMark/>
          </w:tcPr>
          <w:p w14:paraId="773BDAD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2004</w:t>
            </w:r>
          </w:p>
        </w:tc>
        <w:tc>
          <w:tcPr>
            <w:tcW w:w="960" w:type="dxa"/>
            <w:tcBorders>
              <w:top w:val="nil"/>
              <w:left w:val="nil"/>
              <w:bottom w:val="nil"/>
              <w:right w:val="nil"/>
            </w:tcBorders>
            <w:shd w:val="clear" w:color="auto" w:fill="auto"/>
            <w:noWrap/>
            <w:vAlign w:val="bottom"/>
            <w:hideMark/>
          </w:tcPr>
          <w:p w14:paraId="4E46512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0.03</w:t>
            </w:r>
          </w:p>
        </w:tc>
        <w:tc>
          <w:tcPr>
            <w:tcW w:w="1100" w:type="dxa"/>
            <w:tcBorders>
              <w:top w:val="nil"/>
              <w:left w:val="nil"/>
              <w:bottom w:val="nil"/>
              <w:right w:val="nil"/>
            </w:tcBorders>
            <w:shd w:val="clear" w:color="auto" w:fill="auto"/>
            <w:noWrap/>
            <w:vAlign w:val="bottom"/>
            <w:hideMark/>
          </w:tcPr>
          <w:p w14:paraId="7AA50FA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117.65</w:t>
            </w:r>
          </w:p>
        </w:tc>
        <w:tc>
          <w:tcPr>
            <w:tcW w:w="1240" w:type="dxa"/>
            <w:tcBorders>
              <w:top w:val="nil"/>
              <w:left w:val="nil"/>
              <w:bottom w:val="nil"/>
              <w:right w:val="nil"/>
            </w:tcBorders>
            <w:shd w:val="clear" w:color="auto" w:fill="auto"/>
            <w:noWrap/>
            <w:vAlign w:val="bottom"/>
            <w:hideMark/>
          </w:tcPr>
          <w:p w14:paraId="2957420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138BF86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1.01</w:t>
            </w:r>
          </w:p>
        </w:tc>
        <w:tc>
          <w:tcPr>
            <w:tcW w:w="1300" w:type="dxa"/>
            <w:tcBorders>
              <w:top w:val="nil"/>
              <w:left w:val="nil"/>
              <w:bottom w:val="nil"/>
              <w:right w:val="nil"/>
            </w:tcBorders>
            <w:shd w:val="clear" w:color="auto" w:fill="auto"/>
            <w:noWrap/>
            <w:vAlign w:val="bottom"/>
            <w:hideMark/>
          </w:tcPr>
          <w:p w14:paraId="7BC571A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0.127</w:t>
            </w:r>
          </w:p>
        </w:tc>
      </w:tr>
      <w:tr w:rsidR="00B93969" w:rsidRPr="002F6A91" w14:paraId="6FBBF4CF" w14:textId="77777777" w:rsidTr="002D71FE">
        <w:trPr>
          <w:jc w:val="center"/>
        </w:trPr>
        <w:tc>
          <w:tcPr>
            <w:tcW w:w="960" w:type="dxa"/>
            <w:tcBorders>
              <w:top w:val="nil"/>
              <w:left w:val="nil"/>
              <w:bottom w:val="nil"/>
              <w:right w:val="nil"/>
            </w:tcBorders>
            <w:shd w:val="clear" w:color="auto" w:fill="auto"/>
            <w:noWrap/>
            <w:vAlign w:val="bottom"/>
            <w:hideMark/>
          </w:tcPr>
          <w:p w14:paraId="6D1639D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2005</w:t>
            </w:r>
          </w:p>
        </w:tc>
        <w:tc>
          <w:tcPr>
            <w:tcW w:w="960" w:type="dxa"/>
            <w:tcBorders>
              <w:top w:val="nil"/>
              <w:left w:val="nil"/>
              <w:bottom w:val="nil"/>
              <w:right w:val="nil"/>
            </w:tcBorders>
            <w:shd w:val="clear" w:color="auto" w:fill="auto"/>
            <w:noWrap/>
            <w:vAlign w:val="bottom"/>
            <w:hideMark/>
          </w:tcPr>
          <w:p w14:paraId="08B52E2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0.33</w:t>
            </w:r>
          </w:p>
        </w:tc>
        <w:tc>
          <w:tcPr>
            <w:tcW w:w="1100" w:type="dxa"/>
            <w:tcBorders>
              <w:top w:val="nil"/>
              <w:left w:val="nil"/>
              <w:bottom w:val="nil"/>
              <w:right w:val="nil"/>
            </w:tcBorders>
            <w:shd w:val="clear" w:color="auto" w:fill="auto"/>
            <w:noWrap/>
            <w:vAlign w:val="bottom"/>
            <w:hideMark/>
          </w:tcPr>
          <w:p w14:paraId="29B8EB4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284.60</w:t>
            </w:r>
          </w:p>
        </w:tc>
        <w:tc>
          <w:tcPr>
            <w:tcW w:w="1240" w:type="dxa"/>
            <w:tcBorders>
              <w:top w:val="nil"/>
              <w:left w:val="nil"/>
              <w:bottom w:val="nil"/>
              <w:right w:val="nil"/>
            </w:tcBorders>
            <w:shd w:val="clear" w:color="auto" w:fill="auto"/>
            <w:noWrap/>
            <w:vAlign w:val="bottom"/>
            <w:hideMark/>
          </w:tcPr>
          <w:p w14:paraId="362703D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11CA60E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1.08</w:t>
            </w:r>
          </w:p>
        </w:tc>
        <w:tc>
          <w:tcPr>
            <w:tcW w:w="1300" w:type="dxa"/>
            <w:tcBorders>
              <w:top w:val="nil"/>
              <w:left w:val="nil"/>
              <w:bottom w:val="nil"/>
              <w:right w:val="nil"/>
            </w:tcBorders>
            <w:shd w:val="clear" w:color="auto" w:fill="auto"/>
            <w:noWrap/>
            <w:vAlign w:val="bottom"/>
            <w:hideMark/>
          </w:tcPr>
          <w:p w14:paraId="1BF3B6E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0.234</w:t>
            </w:r>
          </w:p>
        </w:tc>
      </w:tr>
      <w:tr w:rsidR="00B93969" w:rsidRPr="002F6A91" w14:paraId="6AE4EB4E" w14:textId="77777777" w:rsidTr="002D71FE">
        <w:trPr>
          <w:jc w:val="center"/>
        </w:trPr>
        <w:tc>
          <w:tcPr>
            <w:tcW w:w="960" w:type="dxa"/>
            <w:tcBorders>
              <w:top w:val="nil"/>
              <w:left w:val="nil"/>
              <w:bottom w:val="nil"/>
              <w:right w:val="nil"/>
            </w:tcBorders>
            <w:shd w:val="clear" w:color="auto" w:fill="auto"/>
            <w:noWrap/>
            <w:vAlign w:val="bottom"/>
            <w:hideMark/>
          </w:tcPr>
          <w:p w14:paraId="18AB9AF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2006</w:t>
            </w:r>
          </w:p>
        </w:tc>
        <w:tc>
          <w:tcPr>
            <w:tcW w:w="960" w:type="dxa"/>
            <w:tcBorders>
              <w:top w:val="nil"/>
              <w:left w:val="nil"/>
              <w:bottom w:val="nil"/>
              <w:right w:val="nil"/>
            </w:tcBorders>
            <w:shd w:val="clear" w:color="auto" w:fill="auto"/>
            <w:noWrap/>
            <w:vAlign w:val="bottom"/>
            <w:hideMark/>
          </w:tcPr>
          <w:p w14:paraId="0A63DF3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0.05</w:t>
            </w:r>
          </w:p>
        </w:tc>
        <w:tc>
          <w:tcPr>
            <w:tcW w:w="1100" w:type="dxa"/>
            <w:tcBorders>
              <w:top w:val="nil"/>
              <w:left w:val="nil"/>
              <w:bottom w:val="nil"/>
              <w:right w:val="nil"/>
            </w:tcBorders>
            <w:shd w:val="clear" w:color="auto" w:fill="auto"/>
            <w:noWrap/>
            <w:vAlign w:val="bottom"/>
            <w:hideMark/>
          </w:tcPr>
          <w:p w14:paraId="3476849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35.14</w:t>
            </w:r>
          </w:p>
        </w:tc>
        <w:tc>
          <w:tcPr>
            <w:tcW w:w="1240" w:type="dxa"/>
            <w:tcBorders>
              <w:top w:val="nil"/>
              <w:left w:val="nil"/>
              <w:bottom w:val="nil"/>
              <w:right w:val="nil"/>
            </w:tcBorders>
            <w:shd w:val="clear" w:color="auto" w:fill="auto"/>
            <w:noWrap/>
            <w:vAlign w:val="bottom"/>
            <w:hideMark/>
          </w:tcPr>
          <w:p w14:paraId="41C95F4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65584EF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1.01</w:t>
            </w:r>
          </w:p>
        </w:tc>
        <w:tc>
          <w:tcPr>
            <w:tcW w:w="1300" w:type="dxa"/>
            <w:tcBorders>
              <w:top w:val="nil"/>
              <w:left w:val="nil"/>
              <w:bottom w:val="nil"/>
              <w:right w:val="nil"/>
            </w:tcBorders>
            <w:shd w:val="clear" w:color="auto" w:fill="auto"/>
            <w:noWrap/>
            <w:vAlign w:val="bottom"/>
            <w:hideMark/>
          </w:tcPr>
          <w:p w14:paraId="07DAAB2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0.090</w:t>
            </w:r>
          </w:p>
        </w:tc>
      </w:tr>
      <w:tr w:rsidR="00B93969" w:rsidRPr="002F6A91" w14:paraId="47BA22DB" w14:textId="77777777" w:rsidTr="002D71FE">
        <w:trPr>
          <w:jc w:val="center"/>
        </w:trPr>
        <w:tc>
          <w:tcPr>
            <w:tcW w:w="960" w:type="dxa"/>
            <w:tcBorders>
              <w:top w:val="nil"/>
              <w:left w:val="nil"/>
              <w:bottom w:val="nil"/>
              <w:right w:val="nil"/>
            </w:tcBorders>
            <w:shd w:val="clear" w:color="auto" w:fill="auto"/>
            <w:noWrap/>
            <w:vAlign w:val="bottom"/>
            <w:hideMark/>
          </w:tcPr>
          <w:p w14:paraId="6B23FE0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2007</w:t>
            </w:r>
          </w:p>
        </w:tc>
        <w:tc>
          <w:tcPr>
            <w:tcW w:w="960" w:type="dxa"/>
            <w:tcBorders>
              <w:top w:val="nil"/>
              <w:left w:val="nil"/>
              <w:bottom w:val="nil"/>
              <w:right w:val="nil"/>
            </w:tcBorders>
            <w:shd w:val="clear" w:color="auto" w:fill="auto"/>
            <w:noWrap/>
            <w:vAlign w:val="bottom"/>
            <w:hideMark/>
          </w:tcPr>
          <w:p w14:paraId="5ED4512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-0.44</w:t>
            </w:r>
          </w:p>
        </w:tc>
        <w:tc>
          <w:tcPr>
            <w:tcW w:w="1100" w:type="dxa"/>
            <w:tcBorders>
              <w:top w:val="nil"/>
              <w:left w:val="nil"/>
              <w:bottom w:val="nil"/>
              <w:right w:val="nil"/>
            </w:tcBorders>
            <w:shd w:val="clear" w:color="auto" w:fill="auto"/>
            <w:noWrap/>
            <w:vAlign w:val="bottom"/>
            <w:hideMark/>
          </w:tcPr>
          <w:p w14:paraId="1239B7C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4B4B539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3D3621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0.90</w:t>
            </w:r>
          </w:p>
        </w:tc>
        <w:tc>
          <w:tcPr>
            <w:tcW w:w="1300" w:type="dxa"/>
            <w:tcBorders>
              <w:top w:val="nil"/>
              <w:left w:val="nil"/>
              <w:bottom w:val="nil"/>
              <w:right w:val="nil"/>
            </w:tcBorders>
            <w:shd w:val="clear" w:color="auto" w:fill="auto"/>
            <w:noWrap/>
            <w:vAlign w:val="bottom"/>
            <w:hideMark/>
          </w:tcPr>
          <w:p w14:paraId="7F67AF3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229BB162" w14:textId="77777777" w:rsidTr="002D71FE">
        <w:trPr>
          <w:jc w:val="center"/>
        </w:trPr>
        <w:tc>
          <w:tcPr>
            <w:tcW w:w="960" w:type="dxa"/>
            <w:tcBorders>
              <w:top w:val="nil"/>
              <w:left w:val="nil"/>
              <w:bottom w:val="nil"/>
              <w:right w:val="nil"/>
            </w:tcBorders>
            <w:shd w:val="clear" w:color="auto" w:fill="auto"/>
            <w:noWrap/>
            <w:vAlign w:val="bottom"/>
            <w:hideMark/>
          </w:tcPr>
          <w:p w14:paraId="4AD7FCD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2008</w:t>
            </w:r>
          </w:p>
        </w:tc>
        <w:tc>
          <w:tcPr>
            <w:tcW w:w="960" w:type="dxa"/>
            <w:tcBorders>
              <w:top w:val="nil"/>
              <w:left w:val="nil"/>
              <w:bottom w:val="nil"/>
              <w:right w:val="nil"/>
            </w:tcBorders>
            <w:shd w:val="clear" w:color="auto" w:fill="auto"/>
            <w:noWrap/>
            <w:vAlign w:val="bottom"/>
            <w:hideMark/>
          </w:tcPr>
          <w:p w14:paraId="5B0C3A7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-0.25</w:t>
            </w:r>
          </w:p>
        </w:tc>
        <w:tc>
          <w:tcPr>
            <w:tcW w:w="1100" w:type="dxa"/>
            <w:tcBorders>
              <w:top w:val="nil"/>
              <w:left w:val="nil"/>
              <w:bottom w:val="nil"/>
              <w:right w:val="nil"/>
            </w:tcBorders>
            <w:shd w:val="clear" w:color="auto" w:fill="auto"/>
            <w:noWrap/>
            <w:vAlign w:val="bottom"/>
            <w:hideMark/>
          </w:tcPr>
          <w:p w14:paraId="7F2BF06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53B34F7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0FCD90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0.94</w:t>
            </w:r>
          </w:p>
        </w:tc>
        <w:tc>
          <w:tcPr>
            <w:tcW w:w="1300" w:type="dxa"/>
            <w:tcBorders>
              <w:top w:val="nil"/>
              <w:left w:val="nil"/>
              <w:bottom w:val="nil"/>
              <w:right w:val="nil"/>
            </w:tcBorders>
            <w:shd w:val="clear" w:color="auto" w:fill="auto"/>
            <w:noWrap/>
            <w:vAlign w:val="bottom"/>
            <w:hideMark/>
          </w:tcPr>
          <w:p w14:paraId="1F1FD0D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594B4A7E" w14:textId="77777777" w:rsidTr="002D71FE">
        <w:trPr>
          <w:jc w:val="center"/>
        </w:trPr>
        <w:tc>
          <w:tcPr>
            <w:tcW w:w="960" w:type="dxa"/>
            <w:tcBorders>
              <w:top w:val="nil"/>
              <w:left w:val="nil"/>
              <w:bottom w:val="nil"/>
              <w:right w:val="nil"/>
            </w:tcBorders>
            <w:shd w:val="clear" w:color="auto" w:fill="auto"/>
            <w:noWrap/>
            <w:vAlign w:val="bottom"/>
            <w:hideMark/>
          </w:tcPr>
          <w:p w14:paraId="49F0B7F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2009</w:t>
            </w:r>
          </w:p>
        </w:tc>
        <w:tc>
          <w:tcPr>
            <w:tcW w:w="960" w:type="dxa"/>
            <w:tcBorders>
              <w:top w:val="nil"/>
              <w:left w:val="nil"/>
              <w:bottom w:val="nil"/>
              <w:right w:val="nil"/>
            </w:tcBorders>
            <w:shd w:val="clear" w:color="auto" w:fill="auto"/>
            <w:noWrap/>
            <w:vAlign w:val="bottom"/>
            <w:hideMark/>
          </w:tcPr>
          <w:p w14:paraId="32CD935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-0.92</w:t>
            </w:r>
          </w:p>
        </w:tc>
        <w:tc>
          <w:tcPr>
            <w:tcW w:w="1100" w:type="dxa"/>
            <w:tcBorders>
              <w:top w:val="nil"/>
              <w:left w:val="nil"/>
              <w:bottom w:val="nil"/>
              <w:right w:val="nil"/>
            </w:tcBorders>
            <w:shd w:val="clear" w:color="auto" w:fill="auto"/>
            <w:noWrap/>
            <w:vAlign w:val="bottom"/>
            <w:hideMark/>
          </w:tcPr>
          <w:p w14:paraId="139AFF1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3C39314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792470C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0.80</w:t>
            </w:r>
          </w:p>
        </w:tc>
        <w:tc>
          <w:tcPr>
            <w:tcW w:w="1300" w:type="dxa"/>
            <w:tcBorders>
              <w:top w:val="nil"/>
              <w:left w:val="nil"/>
              <w:bottom w:val="nil"/>
              <w:right w:val="nil"/>
            </w:tcBorders>
            <w:shd w:val="clear" w:color="auto" w:fill="auto"/>
            <w:noWrap/>
            <w:vAlign w:val="bottom"/>
            <w:hideMark/>
          </w:tcPr>
          <w:p w14:paraId="060718B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26F89A94" w14:textId="77777777" w:rsidTr="002D71FE">
        <w:trPr>
          <w:jc w:val="center"/>
        </w:trPr>
        <w:tc>
          <w:tcPr>
            <w:tcW w:w="960" w:type="dxa"/>
            <w:tcBorders>
              <w:top w:val="nil"/>
              <w:left w:val="nil"/>
              <w:bottom w:val="nil"/>
              <w:right w:val="nil"/>
            </w:tcBorders>
            <w:shd w:val="clear" w:color="auto" w:fill="auto"/>
            <w:noWrap/>
            <w:vAlign w:val="bottom"/>
            <w:hideMark/>
          </w:tcPr>
          <w:p w14:paraId="387597D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2010</w:t>
            </w:r>
          </w:p>
        </w:tc>
        <w:tc>
          <w:tcPr>
            <w:tcW w:w="960" w:type="dxa"/>
            <w:tcBorders>
              <w:top w:val="nil"/>
              <w:left w:val="nil"/>
              <w:bottom w:val="nil"/>
              <w:right w:val="nil"/>
            </w:tcBorders>
            <w:shd w:val="clear" w:color="auto" w:fill="auto"/>
            <w:noWrap/>
            <w:vAlign w:val="bottom"/>
            <w:hideMark/>
          </w:tcPr>
          <w:p w14:paraId="124F0BA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0.63</w:t>
            </w:r>
          </w:p>
        </w:tc>
        <w:tc>
          <w:tcPr>
            <w:tcW w:w="1100" w:type="dxa"/>
            <w:tcBorders>
              <w:top w:val="nil"/>
              <w:left w:val="nil"/>
              <w:bottom w:val="nil"/>
              <w:right w:val="nil"/>
            </w:tcBorders>
            <w:shd w:val="clear" w:color="auto" w:fill="auto"/>
            <w:noWrap/>
            <w:vAlign w:val="bottom"/>
            <w:hideMark/>
          </w:tcPr>
          <w:p w14:paraId="7D7F5C8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6.52</w:t>
            </w:r>
          </w:p>
        </w:tc>
        <w:tc>
          <w:tcPr>
            <w:tcW w:w="1240" w:type="dxa"/>
            <w:tcBorders>
              <w:top w:val="nil"/>
              <w:left w:val="nil"/>
              <w:bottom w:val="nil"/>
              <w:right w:val="nil"/>
            </w:tcBorders>
            <w:shd w:val="clear" w:color="auto" w:fill="auto"/>
            <w:noWrap/>
            <w:vAlign w:val="bottom"/>
            <w:hideMark/>
          </w:tcPr>
          <w:p w14:paraId="1A0ED80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46835F8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1.15</w:t>
            </w:r>
          </w:p>
        </w:tc>
        <w:tc>
          <w:tcPr>
            <w:tcW w:w="1300" w:type="dxa"/>
            <w:tcBorders>
              <w:top w:val="nil"/>
              <w:left w:val="nil"/>
              <w:bottom w:val="nil"/>
              <w:right w:val="nil"/>
            </w:tcBorders>
            <w:shd w:val="clear" w:color="auto" w:fill="auto"/>
            <w:noWrap/>
            <w:vAlign w:val="bottom"/>
            <w:hideMark/>
          </w:tcPr>
          <w:p w14:paraId="38F4EB6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0.080</w:t>
            </w:r>
          </w:p>
        </w:tc>
      </w:tr>
      <w:tr w:rsidR="00B93969" w:rsidRPr="002F6A91" w14:paraId="6833DA22" w14:textId="77777777" w:rsidTr="002D71FE">
        <w:trPr>
          <w:jc w:val="center"/>
        </w:trPr>
        <w:tc>
          <w:tcPr>
            <w:tcW w:w="960" w:type="dxa"/>
            <w:tcBorders>
              <w:top w:val="nil"/>
              <w:left w:val="nil"/>
              <w:bottom w:val="nil"/>
              <w:right w:val="nil"/>
            </w:tcBorders>
            <w:shd w:val="clear" w:color="auto" w:fill="auto"/>
            <w:noWrap/>
            <w:vAlign w:val="bottom"/>
            <w:hideMark/>
          </w:tcPr>
          <w:p w14:paraId="2A4EDB6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2011</w:t>
            </w:r>
          </w:p>
        </w:tc>
        <w:tc>
          <w:tcPr>
            <w:tcW w:w="960" w:type="dxa"/>
            <w:tcBorders>
              <w:top w:val="nil"/>
              <w:left w:val="nil"/>
              <w:bottom w:val="nil"/>
              <w:right w:val="nil"/>
            </w:tcBorders>
            <w:shd w:val="clear" w:color="auto" w:fill="auto"/>
            <w:noWrap/>
            <w:vAlign w:val="bottom"/>
            <w:hideMark/>
          </w:tcPr>
          <w:p w14:paraId="2E44151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-0.03</w:t>
            </w:r>
          </w:p>
        </w:tc>
        <w:tc>
          <w:tcPr>
            <w:tcW w:w="1100" w:type="dxa"/>
            <w:tcBorders>
              <w:top w:val="nil"/>
              <w:left w:val="nil"/>
              <w:bottom w:val="nil"/>
              <w:right w:val="nil"/>
            </w:tcBorders>
            <w:shd w:val="clear" w:color="auto" w:fill="auto"/>
            <w:noWrap/>
            <w:vAlign w:val="bottom"/>
            <w:hideMark/>
          </w:tcPr>
          <w:p w14:paraId="04EA44A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2A57F1E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AE8698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0.99</w:t>
            </w:r>
          </w:p>
        </w:tc>
        <w:tc>
          <w:tcPr>
            <w:tcW w:w="1300" w:type="dxa"/>
            <w:tcBorders>
              <w:top w:val="nil"/>
              <w:left w:val="nil"/>
              <w:bottom w:val="nil"/>
              <w:right w:val="nil"/>
            </w:tcBorders>
            <w:shd w:val="clear" w:color="auto" w:fill="auto"/>
            <w:noWrap/>
            <w:vAlign w:val="bottom"/>
            <w:hideMark/>
          </w:tcPr>
          <w:p w14:paraId="11258A3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21E202B4" w14:textId="77777777" w:rsidTr="002D71FE">
        <w:trPr>
          <w:jc w:val="center"/>
        </w:trPr>
        <w:tc>
          <w:tcPr>
            <w:tcW w:w="960" w:type="dxa"/>
            <w:tcBorders>
              <w:top w:val="nil"/>
              <w:left w:val="nil"/>
              <w:bottom w:val="nil"/>
              <w:right w:val="nil"/>
            </w:tcBorders>
            <w:shd w:val="clear" w:color="auto" w:fill="auto"/>
            <w:noWrap/>
            <w:vAlign w:val="bottom"/>
            <w:hideMark/>
          </w:tcPr>
          <w:p w14:paraId="2844441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2012</w:t>
            </w:r>
          </w:p>
        </w:tc>
        <w:tc>
          <w:tcPr>
            <w:tcW w:w="960" w:type="dxa"/>
            <w:tcBorders>
              <w:top w:val="nil"/>
              <w:left w:val="nil"/>
              <w:bottom w:val="nil"/>
              <w:right w:val="nil"/>
            </w:tcBorders>
            <w:shd w:val="clear" w:color="auto" w:fill="auto"/>
            <w:noWrap/>
            <w:vAlign w:val="bottom"/>
            <w:hideMark/>
          </w:tcPr>
          <w:p w14:paraId="5DF5C66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-0.58</w:t>
            </w:r>
          </w:p>
        </w:tc>
        <w:tc>
          <w:tcPr>
            <w:tcW w:w="1100" w:type="dxa"/>
            <w:tcBorders>
              <w:top w:val="nil"/>
              <w:left w:val="nil"/>
              <w:bottom w:val="nil"/>
              <w:right w:val="nil"/>
            </w:tcBorders>
            <w:shd w:val="clear" w:color="auto" w:fill="auto"/>
            <w:noWrap/>
            <w:vAlign w:val="bottom"/>
            <w:hideMark/>
          </w:tcPr>
          <w:p w14:paraId="38C859C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7928AEE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8CBF4E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0.87</w:t>
            </w:r>
          </w:p>
        </w:tc>
        <w:tc>
          <w:tcPr>
            <w:tcW w:w="1300" w:type="dxa"/>
            <w:tcBorders>
              <w:top w:val="nil"/>
              <w:left w:val="nil"/>
              <w:bottom w:val="nil"/>
              <w:right w:val="nil"/>
            </w:tcBorders>
            <w:shd w:val="clear" w:color="auto" w:fill="auto"/>
            <w:noWrap/>
            <w:vAlign w:val="bottom"/>
            <w:hideMark/>
          </w:tcPr>
          <w:p w14:paraId="337EC89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1F4E3495" w14:textId="77777777" w:rsidTr="002D71FE">
        <w:trPr>
          <w:jc w:val="center"/>
        </w:trPr>
        <w:tc>
          <w:tcPr>
            <w:tcW w:w="960" w:type="dxa"/>
            <w:tcBorders>
              <w:top w:val="nil"/>
              <w:left w:val="nil"/>
              <w:bottom w:val="nil"/>
              <w:right w:val="nil"/>
            </w:tcBorders>
            <w:shd w:val="clear" w:color="auto" w:fill="auto"/>
            <w:noWrap/>
            <w:vAlign w:val="bottom"/>
            <w:hideMark/>
          </w:tcPr>
          <w:p w14:paraId="768E6F8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2013</w:t>
            </w:r>
          </w:p>
        </w:tc>
        <w:tc>
          <w:tcPr>
            <w:tcW w:w="960" w:type="dxa"/>
            <w:tcBorders>
              <w:top w:val="nil"/>
              <w:left w:val="nil"/>
              <w:bottom w:val="nil"/>
              <w:right w:val="nil"/>
            </w:tcBorders>
            <w:shd w:val="clear" w:color="auto" w:fill="auto"/>
            <w:noWrap/>
            <w:vAlign w:val="bottom"/>
            <w:hideMark/>
          </w:tcPr>
          <w:p w14:paraId="515A955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w:t>
            </w:r>
          </w:p>
        </w:tc>
        <w:tc>
          <w:tcPr>
            <w:tcW w:w="1100" w:type="dxa"/>
            <w:tcBorders>
              <w:top w:val="nil"/>
              <w:left w:val="nil"/>
              <w:bottom w:val="nil"/>
              <w:right w:val="nil"/>
            </w:tcBorders>
            <w:shd w:val="clear" w:color="auto" w:fill="auto"/>
            <w:noWrap/>
            <w:vAlign w:val="bottom"/>
            <w:hideMark/>
          </w:tcPr>
          <w:p w14:paraId="1B1F32A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1240" w:type="dxa"/>
            <w:tcBorders>
              <w:top w:val="nil"/>
              <w:left w:val="nil"/>
              <w:bottom w:val="nil"/>
              <w:right w:val="nil"/>
            </w:tcBorders>
            <w:shd w:val="clear" w:color="auto" w:fill="auto"/>
            <w:noWrap/>
            <w:vAlign w:val="bottom"/>
            <w:hideMark/>
          </w:tcPr>
          <w:p w14:paraId="16E6C53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E28068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0.91</w:t>
            </w:r>
          </w:p>
        </w:tc>
        <w:tc>
          <w:tcPr>
            <w:tcW w:w="1300" w:type="dxa"/>
            <w:tcBorders>
              <w:top w:val="nil"/>
              <w:left w:val="nil"/>
              <w:bottom w:val="nil"/>
              <w:right w:val="nil"/>
            </w:tcBorders>
            <w:shd w:val="clear" w:color="auto" w:fill="auto"/>
            <w:noWrap/>
            <w:vAlign w:val="bottom"/>
            <w:hideMark/>
          </w:tcPr>
          <w:p w14:paraId="508F2A1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0.077</w:t>
            </w:r>
          </w:p>
        </w:tc>
      </w:tr>
      <w:tr w:rsidR="00B93969" w:rsidRPr="002F6A91" w14:paraId="054DCF5F" w14:textId="77777777" w:rsidTr="002D71FE">
        <w:trPr>
          <w:jc w:val="center"/>
        </w:trPr>
        <w:tc>
          <w:tcPr>
            <w:tcW w:w="960" w:type="dxa"/>
            <w:tcBorders>
              <w:top w:val="nil"/>
              <w:left w:val="nil"/>
              <w:bottom w:val="nil"/>
              <w:right w:val="nil"/>
            </w:tcBorders>
            <w:shd w:val="clear" w:color="auto" w:fill="auto"/>
            <w:noWrap/>
            <w:vAlign w:val="bottom"/>
            <w:hideMark/>
          </w:tcPr>
          <w:p w14:paraId="1644008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2014</w:t>
            </w:r>
          </w:p>
        </w:tc>
        <w:tc>
          <w:tcPr>
            <w:tcW w:w="960" w:type="dxa"/>
            <w:tcBorders>
              <w:top w:val="nil"/>
              <w:left w:val="nil"/>
              <w:bottom w:val="nil"/>
              <w:right w:val="nil"/>
            </w:tcBorders>
            <w:shd w:val="clear" w:color="auto" w:fill="auto"/>
            <w:noWrap/>
            <w:vAlign w:val="bottom"/>
            <w:hideMark/>
          </w:tcPr>
          <w:p w14:paraId="49D466E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0.16</w:t>
            </w:r>
          </w:p>
        </w:tc>
        <w:tc>
          <w:tcPr>
            <w:tcW w:w="1100" w:type="dxa"/>
            <w:tcBorders>
              <w:top w:val="nil"/>
              <w:left w:val="nil"/>
              <w:bottom w:val="nil"/>
              <w:right w:val="nil"/>
            </w:tcBorders>
            <w:shd w:val="clear" w:color="auto" w:fill="auto"/>
            <w:noWrap/>
            <w:vAlign w:val="bottom"/>
            <w:hideMark/>
          </w:tcPr>
          <w:p w14:paraId="747C6011"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283.02</w:t>
            </w:r>
          </w:p>
        </w:tc>
        <w:tc>
          <w:tcPr>
            <w:tcW w:w="1240" w:type="dxa"/>
            <w:tcBorders>
              <w:top w:val="nil"/>
              <w:left w:val="nil"/>
              <w:bottom w:val="nil"/>
              <w:right w:val="nil"/>
            </w:tcBorders>
            <w:shd w:val="clear" w:color="auto" w:fill="auto"/>
            <w:noWrap/>
            <w:vAlign w:val="bottom"/>
            <w:hideMark/>
          </w:tcPr>
          <w:p w14:paraId="627E563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23BDBD44"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14:paraId="4112B24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0.233</w:t>
            </w:r>
          </w:p>
        </w:tc>
      </w:tr>
      <w:tr w:rsidR="00B93969" w:rsidRPr="002F6A91" w14:paraId="4B0B54AF" w14:textId="77777777" w:rsidTr="002D71FE">
        <w:trPr>
          <w:jc w:val="center"/>
        </w:trPr>
        <w:tc>
          <w:tcPr>
            <w:tcW w:w="960" w:type="dxa"/>
            <w:tcBorders>
              <w:top w:val="nil"/>
              <w:left w:val="nil"/>
              <w:bottom w:val="nil"/>
              <w:right w:val="nil"/>
            </w:tcBorders>
            <w:shd w:val="clear" w:color="auto" w:fill="auto"/>
            <w:noWrap/>
            <w:vAlign w:val="bottom"/>
            <w:hideMark/>
          </w:tcPr>
          <w:p w14:paraId="15191BD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2015</w:t>
            </w:r>
          </w:p>
        </w:tc>
        <w:tc>
          <w:tcPr>
            <w:tcW w:w="960" w:type="dxa"/>
            <w:tcBorders>
              <w:top w:val="nil"/>
              <w:left w:val="nil"/>
              <w:bottom w:val="nil"/>
              <w:right w:val="nil"/>
            </w:tcBorders>
            <w:shd w:val="clear" w:color="auto" w:fill="auto"/>
            <w:noWrap/>
            <w:vAlign w:val="bottom"/>
            <w:hideMark/>
          </w:tcPr>
          <w:p w14:paraId="7F4F01D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1.30</w:t>
            </w:r>
          </w:p>
        </w:tc>
        <w:tc>
          <w:tcPr>
            <w:tcW w:w="1100" w:type="dxa"/>
            <w:tcBorders>
              <w:top w:val="nil"/>
              <w:left w:val="nil"/>
              <w:bottom w:val="nil"/>
              <w:right w:val="nil"/>
            </w:tcBorders>
            <w:shd w:val="clear" w:color="auto" w:fill="auto"/>
            <w:noWrap/>
            <w:vAlign w:val="bottom"/>
            <w:hideMark/>
          </w:tcPr>
          <w:p w14:paraId="150782E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402.32</w:t>
            </w:r>
          </w:p>
        </w:tc>
        <w:tc>
          <w:tcPr>
            <w:tcW w:w="1240" w:type="dxa"/>
            <w:tcBorders>
              <w:top w:val="nil"/>
              <w:left w:val="nil"/>
              <w:bottom w:val="nil"/>
              <w:right w:val="nil"/>
            </w:tcBorders>
            <w:shd w:val="clear" w:color="auto" w:fill="auto"/>
            <w:noWrap/>
            <w:vAlign w:val="bottom"/>
            <w:hideMark/>
          </w:tcPr>
          <w:p w14:paraId="5C35CF6D"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5.11</w:t>
            </w:r>
          </w:p>
        </w:tc>
        <w:tc>
          <w:tcPr>
            <w:tcW w:w="960" w:type="dxa"/>
            <w:tcBorders>
              <w:top w:val="nil"/>
              <w:left w:val="nil"/>
              <w:bottom w:val="nil"/>
              <w:right w:val="nil"/>
            </w:tcBorders>
            <w:shd w:val="clear" w:color="auto" w:fill="auto"/>
            <w:noWrap/>
            <w:vAlign w:val="bottom"/>
            <w:hideMark/>
          </w:tcPr>
          <w:p w14:paraId="17637DF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1.33</w:t>
            </w:r>
          </w:p>
        </w:tc>
        <w:tc>
          <w:tcPr>
            <w:tcW w:w="1300" w:type="dxa"/>
            <w:tcBorders>
              <w:top w:val="nil"/>
              <w:left w:val="nil"/>
              <w:bottom w:val="nil"/>
              <w:right w:val="nil"/>
            </w:tcBorders>
            <w:shd w:val="clear" w:color="auto" w:fill="auto"/>
            <w:noWrap/>
            <w:vAlign w:val="bottom"/>
            <w:hideMark/>
          </w:tcPr>
          <w:p w14:paraId="5EE324E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0.327</w:t>
            </w:r>
          </w:p>
        </w:tc>
      </w:tr>
      <w:tr w:rsidR="00B93969" w:rsidRPr="002F6A91" w14:paraId="030207D8" w14:textId="77777777" w:rsidTr="002D71FE">
        <w:trPr>
          <w:jc w:val="center"/>
        </w:trPr>
        <w:tc>
          <w:tcPr>
            <w:tcW w:w="960" w:type="dxa"/>
            <w:tcBorders>
              <w:top w:val="nil"/>
              <w:left w:val="nil"/>
              <w:bottom w:val="nil"/>
              <w:right w:val="nil"/>
            </w:tcBorders>
            <w:shd w:val="clear" w:color="auto" w:fill="auto"/>
            <w:noWrap/>
            <w:vAlign w:val="bottom"/>
            <w:hideMark/>
          </w:tcPr>
          <w:p w14:paraId="0CBCA235"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2016</w:t>
            </w:r>
          </w:p>
        </w:tc>
        <w:tc>
          <w:tcPr>
            <w:tcW w:w="960" w:type="dxa"/>
            <w:tcBorders>
              <w:top w:val="nil"/>
              <w:left w:val="nil"/>
              <w:bottom w:val="nil"/>
              <w:right w:val="nil"/>
            </w:tcBorders>
            <w:shd w:val="clear" w:color="auto" w:fill="auto"/>
            <w:noWrap/>
            <w:vAlign w:val="bottom"/>
            <w:hideMark/>
          </w:tcPr>
          <w:p w14:paraId="3BA77C8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100" w:type="dxa"/>
            <w:tcBorders>
              <w:top w:val="nil"/>
              <w:left w:val="nil"/>
              <w:bottom w:val="nil"/>
              <w:right w:val="nil"/>
            </w:tcBorders>
            <w:shd w:val="clear" w:color="auto" w:fill="auto"/>
            <w:noWrap/>
            <w:vAlign w:val="bottom"/>
            <w:hideMark/>
          </w:tcPr>
          <w:p w14:paraId="2362415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630.87</w:t>
            </w:r>
          </w:p>
        </w:tc>
        <w:tc>
          <w:tcPr>
            <w:tcW w:w="1240" w:type="dxa"/>
            <w:tcBorders>
              <w:top w:val="nil"/>
              <w:left w:val="nil"/>
              <w:bottom w:val="nil"/>
              <w:right w:val="nil"/>
            </w:tcBorders>
            <w:shd w:val="clear" w:color="auto" w:fill="auto"/>
            <w:noWrap/>
            <w:vAlign w:val="bottom"/>
            <w:hideMark/>
          </w:tcPr>
          <w:p w14:paraId="0B721DD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5.38</w:t>
            </w:r>
          </w:p>
        </w:tc>
        <w:tc>
          <w:tcPr>
            <w:tcW w:w="960" w:type="dxa"/>
            <w:tcBorders>
              <w:top w:val="nil"/>
              <w:left w:val="nil"/>
              <w:bottom w:val="nil"/>
              <w:right w:val="nil"/>
            </w:tcBorders>
            <w:shd w:val="clear" w:color="auto" w:fill="auto"/>
            <w:noWrap/>
            <w:vAlign w:val="bottom"/>
            <w:hideMark/>
          </w:tcPr>
          <w:p w14:paraId="33F0B76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w:t>
            </w:r>
          </w:p>
        </w:tc>
        <w:tc>
          <w:tcPr>
            <w:tcW w:w="1300" w:type="dxa"/>
            <w:tcBorders>
              <w:top w:val="nil"/>
              <w:left w:val="nil"/>
              <w:bottom w:val="nil"/>
              <w:right w:val="nil"/>
            </w:tcBorders>
            <w:shd w:val="clear" w:color="auto" w:fill="auto"/>
            <w:noWrap/>
            <w:vAlign w:val="bottom"/>
            <w:hideMark/>
          </w:tcPr>
          <w:p w14:paraId="34B79CA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0.494</w:t>
            </w:r>
          </w:p>
        </w:tc>
      </w:tr>
      <w:tr w:rsidR="00B93969" w:rsidRPr="002F6A91" w14:paraId="3818EFC8" w14:textId="77777777" w:rsidTr="002D71FE">
        <w:trPr>
          <w:jc w:val="center"/>
        </w:trPr>
        <w:tc>
          <w:tcPr>
            <w:tcW w:w="960" w:type="dxa"/>
            <w:tcBorders>
              <w:top w:val="nil"/>
              <w:left w:val="nil"/>
              <w:bottom w:val="nil"/>
              <w:right w:val="nil"/>
            </w:tcBorders>
            <w:shd w:val="clear" w:color="auto" w:fill="auto"/>
            <w:noWrap/>
            <w:vAlign w:val="bottom"/>
            <w:hideMark/>
          </w:tcPr>
          <w:p w14:paraId="7FF3940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2017</w:t>
            </w:r>
          </w:p>
        </w:tc>
        <w:tc>
          <w:tcPr>
            <w:tcW w:w="960" w:type="dxa"/>
            <w:tcBorders>
              <w:top w:val="nil"/>
              <w:left w:val="nil"/>
              <w:bottom w:val="nil"/>
              <w:right w:val="nil"/>
            </w:tcBorders>
            <w:shd w:val="clear" w:color="auto" w:fill="auto"/>
            <w:noWrap/>
            <w:vAlign w:val="bottom"/>
            <w:hideMark/>
          </w:tcPr>
          <w:p w14:paraId="3E82B0F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0.18</w:t>
            </w:r>
          </w:p>
        </w:tc>
        <w:tc>
          <w:tcPr>
            <w:tcW w:w="1100" w:type="dxa"/>
            <w:tcBorders>
              <w:top w:val="nil"/>
              <w:left w:val="nil"/>
              <w:bottom w:val="nil"/>
              <w:right w:val="nil"/>
            </w:tcBorders>
            <w:shd w:val="clear" w:color="auto" w:fill="auto"/>
            <w:noWrap/>
            <w:vAlign w:val="bottom"/>
            <w:hideMark/>
          </w:tcPr>
          <w:p w14:paraId="36CC4EE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53.03</w:t>
            </w:r>
          </w:p>
        </w:tc>
        <w:tc>
          <w:tcPr>
            <w:tcW w:w="1240" w:type="dxa"/>
            <w:tcBorders>
              <w:top w:val="nil"/>
              <w:left w:val="nil"/>
              <w:bottom w:val="nil"/>
              <w:right w:val="nil"/>
            </w:tcBorders>
            <w:shd w:val="clear" w:color="auto" w:fill="auto"/>
            <w:noWrap/>
            <w:vAlign w:val="bottom"/>
            <w:hideMark/>
          </w:tcPr>
          <w:p w14:paraId="56FB8C7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0B49ADC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1.04</w:t>
            </w:r>
          </w:p>
        </w:tc>
        <w:tc>
          <w:tcPr>
            <w:tcW w:w="1300" w:type="dxa"/>
            <w:tcBorders>
              <w:top w:val="nil"/>
              <w:left w:val="nil"/>
              <w:bottom w:val="nil"/>
              <w:right w:val="nil"/>
            </w:tcBorders>
            <w:shd w:val="clear" w:color="auto" w:fill="auto"/>
            <w:noWrap/>
            <w:vAlign w:val="bottom"/>
            <w:hideMark/>
          </w:tcPr>
          <w:p w14:paraId="249D0D6E"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0.097</w:t>
            </w:r>
          </w:p>
        </w:tc>
      </w:tr>
      <w:tr w:rsidR="00B93969" w:rsidRPr="002F6A91" w14:paraId="75FC6AF2" w14:textId="77777777" w:rsidTr="002D71FE">
        <w:trPr>
          <w:jc w:val="center"/>
        </w:trPr>
        <w:tc>
          <w:tcPr>
            <w:tcW w:w="960" w:type="dxa"/>
            <w:tcBorders>
              <w:top w:val="nil"/>
              <w:left w:val="nil"/>
              <w:bottom w:val="nil"/>
              <w:right w:val="nil"/>
            </w:tcBorders>
            <w:shd w:val="clear" w:color="auto" w:fill="auto"/>
            <w:noWrap/>
            <w:vAlign w:val="bottom"/>
            <w:hideMark/>
          </w:tcPr>
          <w:p w14:paraId="2FB395B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2018</w:t>
            </w:r>
          </w:p>
        </w:tc>
        <w:tc>
          <w:tcPr>
            <w:tcW w:w="960" w:type="dxa"/>
            <w:tcBorders>
              <w:top w:val="nil"/>
              <w:left w:val="nil"/>
              <w:bottom w:val="nil"/>
              <w:right w:val="nil"/>
            </w:tcBorders>
            <w:shd w:val="clear" w:color="auto" w:fill="auto"/>
            <w:noWrap/>
            <w:vAlign w:val="bottom"/>
            <w:hideMark/>
          </w:tcPr>
          <w:p w14:paraId="1782461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0.53</w:t>
            </w:r>
          </w:p>
        </w:tc>
        <w:tc>
          <w:tcPr>
            <w:tcW w:w="1100" w:type="dxa"/>
            <w:tcBorders>
              <w:top w:val="nil"/>
              <w:left w:val="nil"/>
              <w:bottom w:val="nil"/>
              <w:right w:val="nil"/>
            </w:tcBorders>
            <w:shd w:val="clear" w:color="auto" w:fill="auto"/>
            <w:noWrap/>
            <w:vAlign w:val="bottom"/>
            <w:hideMark/>
          </w:tcPr>
          <w:p w14:paraId="7BC7F9A8"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128.50</w:t>
            </w:r>
          </w:p>
        </w:tc>
        <w:tc>
          <w:tcPr>
            <w:tcW w:w="1240" w:type="dxa"/>
            <w:tcBorders>
              <w:top w:val="nil"/>
              <w:left w:val="nil"/>
              <w:bottom w:val="nil"/>
              <w:right w:val="nil"/>
            </w:tcBorders>
            <w:shd w:val="clear" w:color="auto" w:fill="auto"/>
            <w:noWrap/>
            <w:vAlign w:val="bottom"/>
            <w:hideMark/>
          </w:tcPr>
          <w:p w14:paraId="41C1944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nil"/>
              <w:right w:val="nil"/>
            </w:tcBorders>
            <w:shd w:val="clear" w:color="auto" w:fill="auto"/>
            <w:noWrap/>
            <w:vAlign w:val="bottom"/>
            <w:hideMark/>
          </w:tcPr>
          <w:p w14:paraId="3A630199"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1.13</w:t>
            </w:r>
          </w:p>
        </w:tc>
        <w:tc>
          <w:tcPr>
            <w:tcW w:w="1300" w:type="dxa"/>
            <w:tcBorders>
              <w:top w:val="nil"/>
              <w:left w:val="nil"/>
              <w:bottom w:val="nil"/>
              <w:right w:val="nil"/>
            </w:tcBorders>
            <w:shd w:val="clear" w:color="auto" w:fill="auto"/>
            <w:noWrap/>
            <w:vAlign w:val="bottom"/>
            <w:hideMark/>
          </w:tcPr>
          <w:p w14:paraId="03412A3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0.133</w:t>
            </w:r>
          </w:p>
        </w:tc>
      </w:tr>
      <w:tr w:rsidR="00B93969" w:rsidRPr="002F6A91" w14:paraId="23E44155" w14:textId="77777777" w:rsidTr="002D71FE">
        <w:trPr>
          <w:jc w:val="center"/>
        </w:trPr>
        <w:tc>
          <w:tcPr>
            <w:tcW w:w="960" w:type="dxa"/>
            <w:tcBorders>
              <w:top w:val="nil"/>
              <w:left w:val="nil"/>
              <w:bottom w:val="nil"/>
              <w:right w:val="nil"/>
            </w:tcBorders>
            <w:shd w:val="clear" w:color="auto" w:fill="auto"/>
            <w:noWrap/>
            <w:vAlign w:val="bottom"/>
            <w:hideMark/>
          </w:tcPr>
          <w:p w14:paraId="6F9FBB4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2019</w:t>
            </w:r>
          </w:p>
        </w:tc>
        <w:tc>
          <w:tcPr>
            <w:tcW w:w="960" w:type="dxa"/>
            <w:tcBorders>
              <w:top w:val="nil"/>
              <w:left w:val="nil"/>
              <w:bottom w:val="nil"/>
              <w:right w:val="nil"/>
            </w:tcBorders>
            <w:shd w:val="clear" w:color="auto" w:fill="auto"/>
            <w:noWrap/>
            <w:vAlign w:val="bottom"/>
            <w:hideMark/>
          </w:tcPr>
          <w:p w14:paraId="5DDF886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1.37</w:t>
            </w:r>
          </w:p>
        </w:tc>
        <w:tc>
          <w:tcPr>
            <w:tcW w:w="1100" w:type="dxa"/>
            <w:tcBorders>
              <w:top w:val="nil"/>
              <w:left w:val="nil"/>
              <w:bottom w:val="nil"/>
              <w:right w:val="nil"/>
            </w:tcBorders>
            <w:shd w:val="clear" w:color="auto" w:fill="auto"/>
            <w:noWrap/>
            <w:vAlign w:val="bottom"/>
            <w:hideMark/>
          </w:tcPr>
          <w:p w14:paraId="63809E86"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496.74</w:t>
            </w:r>
          </w:p>
        </w:tc>
        <w:tc>
          <w:tcPr>
            <w:tcW w:w="1240" w:type="dxa"/>
            <w:tcBorders>
              <w:top w:val="nil"/>
              <w:left w:val="nil"/>
              <w:bottom w:val="nil"/>
              <w:right w:val="nil"/>
            </w:tcBorders>
            <w:shd w:val="clear" w:color="auto" w:fill="auto"/>
            <w:noWrap/>
            <w:vAlign w:val="bottom"/>
            <w:hideMark/>
          </w:tcPr>
          <w:p w14:paraId="584E62FB"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4.65</w:t>
            </w:r>
          </w:p>
        </w:tc>
        <w:tc>
          <w:tcPr>
            <w:tcW w:w="960" w:type="dxa"/>
            <w:tcBorders>
              <w:top w:val="nil"/>
              <w:left w:val="nil"/>
              <w:bottom w:val="nil"/>
              <w:right w:val="nil"/>
            </w:tcBorders>
            <w:shd w:val="clear" w:color="auto" w:fill="auto"/>
            <w:noWrap/>
            <w:vAlign w:val="bottom"/>
            <w:hideMark/>
          </w:tcPr>
          <w:p w14:paraId="52380B0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1.34</w:t>
            </w:r>
          </w:p>
        </w:tc>
        <w:tc>
          <w:tcPr>
            <w:tcW w:w="1300" w:type="dxa"/>
            <w:tcBorders>
              <w:top w:val="nil"/>
              <w:left w:val="nil"/>
              <w:bottom w:val="nil"/>
              <w:right w:val="nil"/>
            </w:tcBorders>
            <w:shd w:val="clear" w:color="auto" w:fill="auto"/>
            <w:noWrap/>
            <w:vAlign w:val="bottom"/>
            <w:hideMark/>
          </w:tcPr>
          <w:p w14:paraId="4B0BEF32"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0.402</w:t>
            </w:r>
          </w:p>
        </w:tc>
      </w:tr>
      <w:tr w:rsidR="00B93969" w:rsidRPr="002F6A91" w14:paraId="4544EEFA" w14:textId="77777777" w:rsidTr="002D71FE">
        <w:trPr>
          <w:jc w:val="center"/>
        </w:trPr>
        <w:tc>
          <w:tcPr>
            <w:tcW w:w="960" w:type="dxa"/>
            <w:tcBorders>
              <w:top w:val="nil"/>
              <w:left w:val="nil"/>
              <w:bottom w:val="single" w:sz="4" w:space="0" w:color="auto"/>
              <w:right w:val="nil"/>
            </w:tcBorders>
            <w:shd w:val="clear" w:color="auto" w:fill="auto"/>
            <w:noWrap/>
            <w:vAlign w:val="bottom"/>
            <w:hideMark/>
          </w:tcPr>
          <w:p w14:paraId="06AB3080"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2020</w:t>
            </w:r>
          </w:p>
        </w:tc>
        <w:tc>
          <w:tcPr>
            <w:tcW w:w="960" w:type="dxa"/>
            <w:tcBorders>
              <w:top w:val="nil"/>
              <w:left w:val="nil"/>
              <w:bottom w:val="single" w:sz="4" w:space="0" w:color="auto"/>
              <w:right w:val="nil"/>
            </w:tcBorders>
            <w:shd w:val="clear" w:color="auto" w:fill="auto"/>
            <w:noWrap/>
            <w:vAlign w:val="bottom"/>
            <w:hideMark/>
          </w:tcPr>
          <w:p w14:paraId="70705113"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-0.28</w:t>
            </w:r>
          </w:p>
        </w:tc>
        <w:tc>
          <w:tcPr>
            <w:tcW w:w="1100" w:type="dxa"/>
            <w:tcBorders>
              <w:top w:val="nil"/>
              <w:left w:val="nil"/>
              <w:bottom w:val="single" w:sz="4" w:space="0" w:color="auto"/>
              <w:right w:val="nil"/>
            </w:tcBorders>
            <w:shd w:val="clear" w:color="auto" w:fill="auto"/>
            <w:noWrap/>
            <w:vAlign w:val="bottom"/>
            <w:hideMark/>
          </w:tcPr>
          <w:p w14:paraId="1FE3370C"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102.92</w:t>
            </w:r>
          </w:p>
        </w:tc>
        <w:tc>
          <w:tcPr>
            <w:tcW w:w="1240" w:type="dxa"/>
            <w:tcBorders>
              <w:top w:val="nil"/>
              <w:left w:val="nil"/>
              <w:bottom w:val="single" w:sz="4" w:space="0" w:color="auto"/>
              <w:right w:val="nil"/>
            </w:tcBorders>
            <w:shd w:val="clear" w:color="auto" w:fill="auto"/>
            <w:noWrap/>
            <w:vAlign w:val="bottom"/>
            <w:hideMark/>
          </w:tcPr>
          <w:p w14:paraId="6AC3859F"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0.00</w:t>
            </w:r>
          </w:p>
        </w:tc>
        <w:tc>
          <w:tcPr>
            <w:tcW w:w="960" w:type="dxa"/>
            <w:tcBorders>
              <w:top w:val="nil"/>
              <w:left w:val="nil"/>
              <w:bottom w:val="single" w:sz="4" w:space="0" w:color="auto"/>
              <w:right w:val="nil"/>
            </w:tcBorders>
            <w:shd w:val="clear" w:color="auto" w:fill="auto"/>
            <w:noWrap/>
            <w:vAlign w:val="bottom"/>
            <w:hideMark/>
          </w:tcPr>
          <w:p w14:paraId="69EA22CA"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0.94</w:t>
            </w:r>
          </w:p>
        </w:tc>
        <w:tc>
          <w:tcPr>
            <w:tcW w:w="1300" w:type="dxa"/>
            <w:tcBorders>
              <w:top w:val="nil"/>
              <w:left w:val="nil"/>
              <w:bottom w:val="single" w:sz="4" w:space="0" w:color="auto"/>
              <w:right w:val="nil"/>
            </w:tcBorders>
            <w:shd w:val="clear" w:color="auto" w:fill="auto"/>
            <w:noWrap/>
            <w:vAlign w:val="bottom"/>
            <w:hideMark/>
          </w:tcPr>
          <w:p w14:paraId="56458D27" w14:textId="77777777" w:rsidR="00B93969" w:rsidRPr="002F6A91" w:rsidRDefault="00B93969" w:rsidP="002D71FE">
            <w:pPr>
              <w:spacing w:after="0" w:line="240" w:lineRule="auto"/>
              <w:jc w:val="right"/>
              <w:rPr>
                <w:rFonts w:eastAsia="Times New Roman" w:cs="Times New Roman"/>
                <w:color w:val="000000"/>
                <w:sz w:val="16"/>
                <w:szCs w:val="16"/>
              </w:rPr>
            </w:pPr>
            <w:r w:rsidRPr="002F6A91">
              <w:rPr>
                <w:rFonts w:eastAsia="Times New Roman" w:cs="Times New Roman"/>
                <w:color w:val="000000"/>
                <w:sz w:val="16"/>
                <w:szCs w:val="16"/>
              </w:rPr>
              <w:t>0.143</w:t>
            </w:r>
          </w:p>
        </w:tc>
      </w:tr>
    </w:tbl>
    <w:p w14:paraId="0090D68C" w14:textId="77777777" w:rsidR="00B93969" w:rsidRDefault="00B93969" w:rsidP="00B93969">
      <w:pPr>
        <w:rPr>
          <w:rFonts w:eastAsiaTheme="minorEastAsia" w:cs="Times New Roman"/>
        </w:rPr>
      </w:pPr>
    </w:p>
    <w:p w14:paraId="4F8377A6" w14:textId="77777777" w:rsidR="006A3AD4" w:rsidRPr="002303A3" w:rsidRDefault="006A3AD4" w:rsidP="005A5AFC">
      <w:pPr>
        <w:rPr>
          <w:rFonts w:cs="Times New Roman"/>
        </w:rPr>
      </w:pPr>
      <w:r w:rsidRPr="002303A3">
        <w:rPr>
          <w:rFonts w:cs="Times New Roman"/>
        </w:rPr>
        <w:br w:type="page"/>
      </w:r>
    </w:p>
    <w:p w14:paraId="0191FD64" w14:textId="77777777" w:rsidR="009D1118" w:rsidRDefault="009D1118" w:rsidP="009D1118">
      <w:pPr>
        <w:ind w:left="720" w:hanging="720"/>
      </w:pPr>
      <w:r>
        <w:lastRenderedPageBreak/>
        <w:t>Table 4</w:t>
      </w:r>
      <w:r w:rsidR="00A151EF">
        <w:t xml:space="preserve"> - </w:t>
      </w:r>
      <w:r>
        <w:t xml:space="preserve">Likelihood components by fleet for models reviewed in 2021. </w:t>
      </w:r>
      <w:r w:rsidR="00553D4F">
        <w:t>Note that likelihoods for some models are not comparable due to differences in data (Model 19.1 survey ALL) or weighting (Models 21.1g and 21.5c).</w:t>
      </w:r>
      <w:r>
        <w:t xml:space="preserve"> </w:t>
      </w:r>
    </w:p>
    <w:tbl>
      <w:tblPr>
        <w:tblStyle w:val="PlainTable31"/>
        <w:tblW w:w="5000" w:type="pct"/>
        <w:tblLook w:val="04A0" w:firstRow="1" w:lastRow="0" w:firstColumn="1" w:lastColumn="0" w:noHBand="0" w:noVBand="1"/>
      </w:tblPr>
      <w:tblGrid>
        <w:gridCol w:w="2898"/>
        <w:gridCol w:w="1031"/>
        <w:gridCol w:w="1079"/>
        <w:gridCol w:w="706"/>
        <w:gridCol w:w="812"/>
        <w:gridCol w:w="656"/>
        <w:gridCol w:w="723"/>
        <w:gridCol w:w="670"/>
        <w:gridCol w:w="785"/>
      </w:tblGrid>
      <w:tr w:rsidR="009D1118" w:rsidRPr="009D1118" w14:paraId="23D908F2" w14:textId="77777777" w:rsidTr="00254078">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548" w:type="pct"/>
            <w:tcBorders>
              <w:top w:val="single" w:sz="4" w:space="0" w:color="auto"/>
              <w:bottom w:val="double" w:sz="4" w:space="0" w:color="auto"/>
            </w:tcBorders>
            <w:noWrap/>
            <w:hideMark/>
          </w:tcPr>
          <w:p w14:paraId="58B29B5A" w14:textId="77777777" w:rsidR="009D1118" w:rsidRPr="00E23A5F" w:rsidRDefault="009D1118" w:rsidP="00F75C02">
            <w:pPr>
              <w:jc w:val="center"/>
              <w:rPr>
                <w:rFonts w:eastAsia="Times New Roman" w:cs="Times New Roman"/>
                <w:b w:val="0"/>
                <w:color w:val="000000"/>
                <w:sz w:val="16"/>
                <w:szCs w:val="16"/>
              </w:rPr>
            </w:pPr>
            <w:r w:rsidRPr="00E23A5F">
              <w:rPr>
                <w:rFonts w:eastAsia="Times New Roman" w:cs="Times New Roman"/>
                <w:b w:val="0"/>
                <w:color w:val="000000"/>
                <w:sz w:val="16"/>
                <w:szCs w:val="16"/>
              </w:rPr>
              <w:t>Label</w:t>
            </w:r>
          </w:p>
        </w:tc>
        <w:tc>
          <w:tcPr>
            <w:tcW w:w="551" w:type="pct"/>
            <w:tcBorders>
              <w:top w:val="single" w:sz="4" w:space="0" w:color="auto"/>
              <w:bottom w:val="double" w:sz="4" w:space="0" w:color="auto"/>
            </w:tcBorders>
            <w:noWrap/>
            <w:hideMark/>
          </w:tcPr>
          <w:p w14:paraId="56FEA41C"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ALL</w:t>
            </w:r>
          </w:p>
        </w:tc>
        <w:tc>
          <w:tcPr>
            <w:tcW w:w="576" w:type="pct"/>
            <w:tcBorders>
              <w:top w:val="single" w:sz="4" w:space="0" w:color="auto"/>
              <w:bottom w:val="double" w:sz="4" w:space="0" w:color="auto"/>
            </w:tcBorders>
            <w:noWrap/>
            <w:hideMark/>
          </w:tcPr>
          <w:p w14:paraId="01EAB85E"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FshTrawl</w:t>
            </w:r>
          </w:p>
        </w:tc>
        <w:tc>
          <w:tcPr>
            <w:tcW w:w="377" w:type="pct"/>
            <w:tcBorders>
              <w:top w:val="single" w:sz="4" w:space="0" w:color="auto"/>
              <w:bottom w:val="double" w:sz="4" w:space="0" w:color="auto"/>
            </w:tcBorders>
            <w:noWrap/>
            <w:hideMark/>
          </w:tcPr>
          <w:p w14:paraId="24AF9ABC"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FshLL</w:t>
            </w:r>
          </w:p>
        </w:tc>
        <w:tc>
          <w:tcPr>
            <w:tcW w:w="434" w:type="pct"/>
            <w:tcBorders>
              <w:top w:val="single" w:sz="4" w:space="0" w:color="auto"/>
              <w:bottom w:val="double" w:sz="4" w:space="0" w:color="auto"/>
            </w:tcBorders>
            <w:noWrap/>
            <w:hideMark/>
          </w:tcPr>
          <w:p w14:paraId="7FCFD4B2"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FshPot</w:t>
            </w:r>
          </w:p>
        </w:tc>
        <w:tc>
          <w:tcPr>
            <w:tcW w:w="350" w:type="pct"/>
            <w:tcBorders>
              <w:top w:val="single" w:sz="4" w:space="0" w:color="auto"/>
              <w:bottom w:val="double" w:sz="4" w:space="0" w:color="auto"/>
            </w:tcBorders>
            <w:noWrap/>
            <w:hideMark/>
          </w:tcPr>
          <w:p w14:paraId="631F9C8F"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Srv</w:t>
            </w:r>
          </w:p>
        </w:tc>
        <w:tc>
          <w:tcPr>
            <w:tcW w:w="386" w:type="pct"/>
            <w:tcBorders>
              <w:top w:val="single" w:sz="4" w:space="0" w:color="auto"/>
              <w:bottom w:val="double" w:sz="4" w:space="0" w:color="auto"/>
            </w:tcBorders>
            <w:noWrap/>
            <w:hideMark/>
          </w:tcPr>
          <w:p w14:paraId="4EC6095E"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LLSrv</w:t>
            </w:r>
          </w:p>
        </w:tc>
        <w:tc>
          <w:tcPr>
            <w:tcW w:w="358" w:type="pct"/>
            <w:tcBorders>
              <w:top w:val="single" w:sz="4" w:space="0" w:color="auto"/>
              <w:bottom w:val="double" w:sz="4" w:space="0" w:color="auto"/>
            </w:tcBorders>
            <w:noWrap/>
            <w:hideMark/>
          </w:tcPr>
          <w:p w14:paraId="1E6238D0"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Seine</w:t>
            </w:r>
          </w:p>
        </w:tc>
        <w:tc>
          <w:tcPr>
            <w:tcW w:w="419" w:type="pct"/>
            <w:tcBorders>
              <w:top w:val="single" w:sz="4" w:space="0" w:color="auto"/>
              <w:bottom w:val="double" w:sz="4" w:space="0" w:color="auto"/>
            </w:tcBorders>
            <w:noWrap/>
            <w:hideMark/>
          </w:tcPr>
          <w:p w14:paraId="392A38FD" w14:textId="77777777" w:rsidR="009D1118" w:rsidRPr="00E23A5F" w:rsidRDefault="009D1118" w:rsidP="00F75C0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6"/>
                <w:szCs w:val="16"/>
              </w:rPr>
            </w:pPr>
            <w:r w:rsidRPr="00E23A5F">
              <w:rPr>
                <w:rFonts w:eastAsia="Times New Roman" w:cs="Times New Roman"/>
                <w:b w:val="0"/>
                <w:color w:val="000000"/>
                <w:sz w:val="16"/>
                <w:szCs w:val="16"/>
              </w:rPr>
              <w:t>Model</w:t>
            </w:r>
          </w:p>
        </w:tc>
      </w:tr>
      <w:tr w:rsidR="00E23A5F" w:rsidRPr="00E23A5F" w14:paraId="70AEA80B"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double" w:sz="4" w:space="0" w:color="auto"/>
            </w:tcBorders>
            <w:noWrap/>
            <w:hideMark/>
          </w:tcPr>
          <w:p w14:paraId="5838E6E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tcBorders>
              <w:top w:val="double" w:sz="4" w:space="0" w:color="auto"/>
            </w:tcBorders>
            <w:noWrap/>
            <w:hideMark/>
          </w:tcPr>
          <w:p w14:paraId="19FE4412"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1633.74</w:t>
            </w:r>
          </w:p>
        </w:tc>
        <w:tc>
          <w:tcPr>
            <w:tcW w:w="576" w:type="pct"/>
            <w:tcBorders>
              <w:top w:val="double" w:sz="4" w:space="0" w:color="auto"/>
            </w:tcBorders>
            <w:noWrap/>
            <w:hideMark/>
          </w:tcPr>
          <w:p w14:paraId="4A86237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302.58</w:t>
            </w:r>
          </w:p>
        </w:tc>
        <w:tc>
          <w:tcPr>
            <w:tcW w:w="377" w:type="pct"/>
            <w:tcBorders>
              <w:top w:val="double" w:sz="4" w:space="0" w:color="auto"/>
            </w:tcBorders>
            <w:noWrap/>
            <w:hideMark/>
          </w:tcPr>
          <w:p w14:paraId="170B0CD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362.41</w:t>
            </w:r>
          </w:p>
        </w:tc>
        <w:tc>
          <w:tcPr>
            <w:tcW w:w="434" w:type="pct"/>
            <w:tcBorders>
              <w:top w:val="double" w:sz="4" w:space="0" w:color="auto"/>
            </w:tcBorders>
            <w:noWrap/>
            <w:hideMark/>
          </w:tcPr>
          <w:p w14:paraId="1DF80C3E"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288.45</w:t>
            </w:r>
          </w:p>
        </w:tc>
        <w:tc>
          <w:tcPr>
            <w:tcW w:w="350" w:type="pct"/>
            <w:tcBorders>
              <w:top w:val="double" w:sz="4" w:space="0" w:color="auto"/>
            </w:tcBorders>
            <w:noWrap/>
            <w:hideMark/>
          </w:tcPr>
          <w:p w14:paraId="4FFA573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680.30</w:t>
            </w:r>
          </w:p>
        </w:tc>
        <w:tc>
          <w:tcPr>
            <w:tcW w:w="386" w:type="pct"/>
            <w:tcBorders>
              <w:top w:val="double" w:sz="4" w:space="0" w:color="auto"/>
            </w:tcBorders>
            <w:noWrap/>
            <w:hideMark/>
          </w:tcPr>
          <w:p w14:paraId="51F1287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tcBorders>
              <w:top w:val="double" w:sz="4" w:space="0" w:color="auto"/>
            </w:tcBorders>
            <w:noWrap/>
            <w:hideMark/>
          </w:tcPr>
          <w:p w14:paraId="2BA9E8EC"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tcBorders>
              <w:top w:val="double" w:sz="4" w:space="0" w:color="auto"/>
            </w:tcBorders>
            <w:noWrap/>
            <w:hideMark/>
          </w:tcPr>
          <w:p w14:paraId="3059661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14:paraId="7B807DAC"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77719B77"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5C660C9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1634.15</w:t>
            </w:r>
          </w:p>
        </w:tc>
        <w:tc>
          <w:tcPr>
            <w:tcW w:w="576" w:type="pct"/>
            <w:noWrap/>
            <w:hideMark/>
          </w:tcPr>
          <w:p w14:paraId="51FE713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303.56</w:t>
            </w:r>
          </w:p>
        </w:tc>
        <w:tc>
          <w:tcPr>
            <w:tcW w:w="377" w:type="pct"/>
            <w:noWrap/>
            <w:hideMark/>
          </w:tcPr>
          <w:p w14:paraId="294971A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361.95</w:t>
            </w:r>
          </w:p>
        </w:tc>
        <w:tc>
          <w:tcPr>
            <w:tcW w:w="434" w:type="pct"/>
            <w:noWrap/>
            <w:hideMark/>
          </w:tcPr>
          <w:p w14:paraId="019A732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288.31</w:t>
            </w:r>
          </w:p>
        </w:tc>
        <w:tc>
          <w:tcPr>
            <w:tcW w:w="350" w:type="pct"/>
            <w:noWrap/>
            <w:hideMark/>
          </w:tcPr>
          <w:p w14:paraId="1D417F2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680.32</w:t>
            </w:r>
          </w:p>
        </w:tc>
        <w:tc>
          <w:tcPr>
            <w:tcW w:w="386" w:type="pct"/>
            <w:noWrap/>
            <w:hideMark/>
          </w:tcPr>
          <w:p w14:paraId="74B8EEE3"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14:paraId="75B1645F"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14:paraId="31649A4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14:paraId="20A9B004"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0B621970"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4D768B2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1625.46</w:t>
            </w:r>
          </w:p>
        </w:tc>
        <w:tc>
          <w:tcPr>
            <w:tcW w:w="576" w:type="pct"/>
            <w:noWrap/>
            <w:hideMark/>
          </w:tcPr>
          <w:p w14:paraId="57C5D44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302.40</w:t>
            </w:r>
          </w:p>
        </w:tc>
        <w:tc>
          <w:tcPr>
            <w:tcW w:w="377" w:type="pct"/>
            <w:noWrap/>
            <w:hideMark/>
          </w:tcPr>
          <w:p w14:paraId="5B6D719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358.74</w:t>
            </w:r>
          </w:p>
        </w:tc>
        <w:tc>
          <w:tcPr>
            <w:tcW w:w="434" w:type="pct"/>
            <w:noWrap/>
            <w:hideMark/>
          </w:tcPr>
          <w:p w14:paraId="10ABD13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285.91</w:t>
            </w:r>
          </w:p>
        </w:tc>
        <w:tc>
          <w:tcPr>
            <w:tcW w:w="350" w:type="pct"/>
            <w:noWrap/>
            <w:hideMark/>
          </w:tcPr>
          <w:p w14:paraId="2A856A7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678.40</w:t>
            </w:r>
          </w:p>
        </w:tc>
        <w:tc>
          <w:tcPr>
            <w:tcW w:w="386" w:type="pct"/>
            <w:noWrap/>
            <w:hideMark/>
          </w:tcPr>
          <w:p w14:paraId="5B52485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14:paraId="7EAF48FD"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14:paraId="25900201"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14:paraId="459B9D33"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28D24027"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24F3E293"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1635.35</w:t>
            </w:r>
          </w:p>
        </w:tc>
        <w:tc>
          <w:tcPr>
            <w:tcW w:w="576" w:type="pct"/>
            <w:noWrap/>
            <w:hideMark/>
          </w:tcPr>
          <w:p w14:paraId="3B47E30A"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304.22</w:t>
            </w:r>
          </w:p>
        </w:tc>
        <w:tc>
          <w:tcPr>
            <w:tcW w:w="377" w:type="pct"/>
            <w:noWrap/>
            <w:hideMark/>
          </w:tcPr>
          <w:p w14:paraId="4FDDD4F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362.38</w:t>
            </w:r>
          </w:p>
        </w:tc>
        <w:tc>
          <w:tcPr>
            <w:tcW w:w="434" w:type="pct"/>
            <w:noWrap/>
            <w:hideMark/>
          </w:tcPr>
          <w:p w14:paraId="0C3FFBD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288.28</w:t>
            </w:r>
          </w:p>
        </w:tc>
        <w:tc>
          <w:tcPr>
            <w:tcW w:w="350" w:type="pct"/>
            <w:noWrap/>
            <w:hideMark/>
          </w:tcPr>
          <w:p w14:paraId="0DAE625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680.48</w:t>
            </w:r>
          </w:p>
        </w:tc>
        <w:tc>
          <w:tcPr>
            <w:tcW w:w="386" w:type="pct"/>
            <w:noWrap/>
            <w:hideMark/>
          </w:tcPr>
          <w:p w14:paraId="75FEA220"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14:paraId="449EAA9F"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14:paraId="16047F7D"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14:paraId="1E9EF164"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7DEA8F9B"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2A94249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1634.62</w:t>
            </w:r>
          </w:p>
        </w:tc>
        <w:tc>
          <w:tcPr>
            <w:tcW w:w="576" w:type="pct"/>
            <w:noWrap/>
            <w:hideMark/>
          </w:tcPr>
          <w:p w14:paraId="104CBBA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303.61</w:t>
            </w:r>
          </w:p>
        </w:tc>
        <w:tc>
          <w:tcPr>
            <w:tcW w:w="377" w:type="pct"/>
            <w:noWrap/>
            <w:hideMark/>
          </w:tcPr>
          <w:p w14:paraId="6AC7C6B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361.98</w:t>
            </w:r>
          </w:p>
        </w:tc>
        <w:tc>
          <w:tcPr>
            <w:tcW w:w="434" w:type="pct"/>
            <w:noWrap/>
            <w:hideMark/>
          </w:tcPr>
          <w:p w14:paraId="0D202F0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288.32</w:t>
            </w:r>
          </w:p>
        </w:tc>
        <w:tc>
          <w:tcPr>
            <w:tcW w:w="350" w:type="pct"/>
            <w:noWrap/>
            <w:hideMark/>
          </w:tcPr>
          <w:p w14:paraId="26B90ED0"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680.71</w:t>
            </w:r>
          </w:p>
        </w:tc>
        <w:tc>
          <w:tcPr>
            <w:tcW w:w="386" w:type="pct"/>
            <w:noWrap/>
            <w:hideMark/>
          </w:tcPr>
          <w:p w14:paraId="247A114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14:paraId="79F6018C"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14:paraId="6DA64481"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14:paraId="19517E3D"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529F4BCA"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442B62A5"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1625.20</w:t>
            </w:r>
          </w:p>
        </w:tc>
        <w:tc>
          <w:tcPr>
            <w:tcW w:w="576" w:type="pct"/>
            <w:noWrap/>
            <w:hideMark/>
          </w:tcPr>
          <w:p w14:paraId="4F741AB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302.96</w:t>
            </w:r>
          </w:p>
        </w:tc>
        <w:tc>
          <w:tcPr>
            <w:tcW w:w="377" w:type="pct"/>
            <w:noWrap/>
            <w:hideMark/>
          </w:tcPr>
          <w:p w14:paraId="3433042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358.77</w:t>
            </w:r>
          </w:p>
        </w:tc>
        <w:tc>
          <w:tcPr>
            <w:tcW w:w="434" w:type="pct"/>
            <w:noWrap/>
            <w:hideMark/>
          </w:tcPr>
          <w:p w14:paraId="243416A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285.56</w:t>
            </w:r>
          </w:p>
        </w:tc>
        <w:tc>
          <w:tcPr>
            <w:tcW w:w="350" w:type="pct"/>
            <w:noWrap/>
            <w:hideMark/>
          </w:tcPr>
          <w:p w14:paraId="7D56CD00"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677.91</w:t>
            </w:r>
          </w:p>
        </w:tc>
        <w:tc>
          <w:tcPr>
            <w:tcW w:w="386" w:type="pct"/>
            <w:noWrap/>
            <w:hideMark/>
          </w:tcPr>
          <w:p w14:paraId="0603774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14:paraId="4E02D500"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14:paraId="5DB2396A"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14:paraId="4FFCF044"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66649EC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3D2B65F3"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1562.15</w:t>
            </w:r>
          </w:p>
        </w:tc>
        <w:tc>
          <w:tcPr>
            <w:tcW w:w="576" w:type="pct"/>
            <w:noWrap/>
            <w:hideMark/>
          </w:tcPr>
          <w:p w14:paraId="44F2DD3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295.63</w:t>
            </w:r>
          </w:p>
        </w:tc>
        <w:tc>
          <w:tcPr>
            <w:tcW w:w="377" w:type="pct"/>
            <w:noWrap/>
            <w:hideMark/>
          </w:tcPr>
          <w:p w14:paraId="341D5AD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342.96</w:t>
            </w:r>
          </w:p>
        </w:tc>
        <w:tc>
          <w:tcPr>
            <w:tcW w:w="434" w:type="pct"/>
            <w:noWrap/>
            <w:hideMark/>
          </w:tcPr>
          <w:p w14:paraId="6532344E"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276.29</w:t>
            </w:r>
          </w:p>
        </w:tc>
        <w:tc>
          <w:tcPr>
            <w:tcW w:w="350" w:type="pct"/>
            <w:noWrap/>
            <w:hideMark/>
          </w:tcPr>
          <w:p w14:paraId="520D8481"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647.27</w:t>
            </w:r>
          </w:p>
        </w:tc>
        <w:tc>
          <w:tcPr>
            <w:tcW w:w="386" w:type="pct"/>
            <w:noWrap/>
            <w:hideMark/>
          </w:tcPr>
          <w:p w14:paraId="6BA11F7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noWrap/>
            <w:hideMark/>
          </w:tcPr>
          <w:p w14:paraId="1F418AA0"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noWrap/>
            <w:hideMark/>
          </w:tcPr>
          <w:p w14:paraId="306FE6F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14:paraId="75AAC0A7"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359A4CAD"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noWrap/>
            <w:hideMark/>
          </w:tcPr>
          <w:p w14:paraId="7B7C58D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1622.36</w:t>
            </w:r>
          </w:p>
        </w:tc>
        <w:tc>
          <w:tcPr>
            <w:tcW w:w="576" w:type="pct"/>
            <w:noWrap/>
            <w:hideMark/>
          </w:tcPr>
          <w:p w14:paraId="6C6A3C8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302.82</w:t>
            </w:r>
          </w:p>
        </w:tc>
        <w:tc>
          <w:tcPr>
            <w:tcW w:w="377" w:type="pct"/>
            <w:noWrap/>
            <w:hideMark/>
          </w:tcPr>
          <w:p w14:paraId="42A1C976"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358.11</w:t>
            </w:r>
          </w:p>
        </w:tc>
        <w:tc>
          <w:tcPr>
            <w:tcW w:w="434" w:type="pct"/>
            <w:noWrap/>
            <w:hideMark/>
          </w:tcPr>
          <w:p w14:paraId="53BA7E6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285.50</w:t>
            </w:r>
          </w:p>
        </w:tc>
        <w:tc>
          <w:tcPr>
            <w:tcW w:w="350" w:type="pct"/>
            <w:noWrap/>
            <w:hideMark/>
          </w:tcPr>
          <w:p w14:paraId="3490C4C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675.93</w:t>
            </w:r>
          </w:p>
        </w:tc>
        <w:tc>
          <w:tcPr>
            <w:tcW w:w="386" w:type="pct"/>
            <w:noWrap/>
            <w:hideMark/>
          </w:tcPr>
          <w:p w14:paraId="30DB0F4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58" w:type="pct"/>
            <w:noWrap/>
            <w:hideMark/>
          </w:tcPr>
          <w:p w14:paraId="5EE67EC5"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19" w:type="pct"/>
            <w:noWrap/>
            <w:hideMark/>
          </w:tcPr>
          <w:p w14:paraId="4B9A3331"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9D1118" w:rsidRPr="00E23A5F" w14:paraId="0522AB6F"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14:paraId="32ADCF6A"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Age_like</w:t>
            </w:r>
          </w:p>
        </w:tc>
        <w:tc>
          <w:tcPr>
            <w:tcW w:w="551" w:type="pct"/>
            <w:tcBorders>
              <w:bottom w:val="single" w:sz="4" w:space="0" w:color="auto"/>
            </w:tcBorders>
            <w:noWrap/>
            <w:hideMark/>
          </w:tcPr>
          <w:p w14:paraId="50FADC0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1562.75</w:t>
            </w:r>
          </w:p>
        </w:tc>
        <w:tc>
          <w:tcPr>
            <w:tcW w:w="576" w:type="pct"/>
            <w:tcBorders>
              <w:bottom w:val="single" w:sz="4" w:space="0" w:color="auto"/>
            </w:tcBorders>
            <w:noWrap/>
            <w:hideMark/>
          </w:tcPr>
          <w:p w14:paraId="42D75C5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295.88</w:t>
            </w:r>
          </w:p>
        </w:tc>
        <w:tc>
          <w:tcPr>
            <w:tcW w:w="377" w:type="pct"/>
            <w:tcBorders>
              <w:bottom w:val="single" w:sz="4" w:space="0" w:color="auto"/>
            </w:tcBorders>
            <w:noWrap/>
            <w:hideMark/>
          </w:tcPr>
          <w:p w14:paraId="5AFF76F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343.21</w:t>
            </w:r>
          </w:p>
        </w:tc>
        <w:tc>
          <w:tcPr>
            <w:tcW w:w="434" w:type="pct"/>
            <w:tcBorders>
              <w:bottom w:val="single" w:sz="4" w:space="0" w:color="auto"/>
            </w:tcBorders>
            <w:noWrap/>
            <w:hideMark/>
          </w:tcPr>
          <w:p w14:paraId="15839C0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276.65</w:t>
            </w:r>
          </w:p>
        </w:tc>
        <w:tc>
          <w:tcPr>
            <w:tcW w:w="350" w:type="pct"/>
            <w:tcBorders>
              <w:bottom w:val="single" w:sz="4" w:space="0" w:color="auto"/>
            </w:tcBorders>
            <w:noWrap/>
            <w:hideMark/>
          </w:tcPr>
          <w:p w14:paraId="7505782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647.01</w:t>
            </w:r>
          </w:p>
        </w:tc>
        <w:tc>
          <w:tcPr>
            <w:tcW w:w="386" w:type="pct"/>
            <w:tcBorders>
              <w:bottom w:val="single" w:sz="4" w:space="0" w:color="auto"/>
            </w:tcBorders>
            <w:noWrap/>
            <w:hideMark/>
          </w:tcPr>
          <w:p w14:paraId="6DDF788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58" w:type="pct"/>
            <w:tcBorders>
              <w:bottom w:val="single" w:sz="4" w:space="0" w:color="auto"/>
            </w:tcBorders>
            <w:noWrap/>
            <w:hideMark/>
          </w:tcPr>
          <w:p w14:paraId="31201017"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19" w:type="pct"/>
            <w:tcBorders>
              <w:bottom w:val="single" w:sz="4" w:space="0" w:color="auto"/>
            </w:tcBorders>
            <w:noWrap/>
            <w:hideMark/>
          </w:tcPr>
          <w:p w14:paraId="3616009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E23A5F" w:rsidRPr="00E23A5F" w14:paraId="403A3E94" w14:textId="77777777" w:rsidTr="00254078">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hideMark/>
          </w:tcPr>
          <w:p w14:paraId="1E17625F"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tcBorders>
              <w:top w:val="single" w:sz="4" w:space="0" w:color="auto"/>
            </w:tcBorders>
            <w:noWrap/>
            <w:hideMark/>
          </w:tcPr>
          <w:p w14:paraId="02258DF6"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1568.22</w:t>
            </w:r>
          </w:p>
        </w:tc>
        <w:tc>
          <w:tcPr>
            <w:tcW w:w="576" w:type="pct"/>
            <w:tcBorders>
              <w:top w:val="single" w:sz="4" w:space="0" w:color="auto"/>
            </w:tcBorders>
            <w:noWrap/>
            <w:hideMark/>
          </w:tcPr>
          <w:p w14:paraId="75C3D9BA"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467.69</w:t>
            </w:r>
          </w:p>
        </w:tc>
        <w:tc>
          <w:tcPr>
            <w:tcW w:w="377" w:type="pct"/>
            <w:tcBorders>
              <w:top w:val="single" w:sz="4" w:space="0" w:color="auto"/>
            </w:tcBorders>
            <w:noWrap/>
            <w:hideMark/>
          </w:tcPr>
          <w:p w14:paraId="758499B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316.81</w:t>
            </w:r>
          </w:p>
        </w:tc>
        <w:tc>
          <w:tcPr>
            <w:tcW w:w="434" w:type="pct"/>
            <w:tcBorders>
              <w:top w:val="single" w:sz="4" w:space="0" w:color="auto"/>
            </w:tcBorders>
            <w:noWrap/>
            <w:hideMark/>
          </w:tcPr>
          <w:p w14:paraId="7B0A475D"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362.55</w:t>
            </w:r>
          </w:p>
        </w:tc>
        <w:tc>
          <w:tcPr>
            <w:tcW w:w="350" w:type="pct"/>
            <w:tcBorders>
              <w:top w:val="single" w:sz="4" w:space="0" w:color="auto"/>
            </w:tcBorders>
            <w:noWrap/>
            <w:hideMark/>
          </w:tcPr>
          <w:p w14:paraId="5460B00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170.06</w:t>
            </w:r>
          </w:p>
        </w:tc>
        <w:tc>
          <w:tcPr>
            <w:tcW w:w="386" w:type="pct"/>
            <w:tcBorders>
              <w:top w:val="single" w:sz="4" w:space="0" w:color="auto"/>
            </w:tcBorders>
            <w:noWrap/>
            <w:hideMark/>
          </w:tcPr>
          <w:p w14:paraId="1C4EA08A"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251.10</w:t>
            </w:r>
          </w:p>
        </w:tc>
        <w:tc>
          <w:tcPr>
            <w:tcW w:w="358" w:type="pct"/>
            <w:tcBorders>
              <w:top w:val="single" w:sz="4" w:space="0" w:color="auto"/>
            </w:tcBorders>
            <w:noWrap/>
            <w:hideMark/>
          </w:tcPr>
          <w:p w14:paraId="0F71A25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tcBorders>
              <w:top w:val="single" w:sz="4" w:space="0" w:color="auto"/>
            </w:tcBorders>
            <w:noWrap/>
            <w:hideMark/>
          </w:tcPr>
          <w:p w14:paraId="156E36D5"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14:paraId="1F358AB2"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157F8C4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5934874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1576.75</w:t>
            </w:r>
          </w:p>
        </w:tc>
        <w:tc>
          <w:tcPr>
            <w:tcW w:w="576" w:type="pct"/>
            <w:noWrap/>
            <w:hideMark/>
          </w:tcPr>
          <w:p w14:paraId="4F37B88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460.93</w:t>
            </w:r>
          </w:p>
        </w:tc>
        <w:tc>
          <w:tcPr>
            <w:tcW w:w="377" w:type="pct"/>
            <w:noWrap/>
            <w:hideMark/>
          </w:tcPr>
          <w:p w14:paraId="27AF73F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319.98</w:t>
            </w:r>
          </w:p>
        </w:tc>
        <w:tc>
          <w:tcPr>
            <w:tcW w:w="434" w:type="pct"/>
            <w:noWrap/>
            <w:hideMark/>
          </w:tcPr>
          <w:p w14:paraId="1101229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367.51</w:t>
            </w:r>
          </w:p>
        </w:tc>
        <w:tc>
          <w:tcPr>
            <w:tcW w:w="350" w:type="pct"/>
            <w:noWrap/>
            <w:hideMark/>
          </w:tcPr>
          <w:p w14:paraId="73992D2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174.35</w:t>
            </w:r>
          </w:p>
        </w:tc>
        <w:tc>
          <w:tcPr>
            <w:tcW w:w="386" w:type="pct"/>
            <w:noWrap/>
            <w:hideMark/>
          </w:tcPr>
          <w:p w14:paraId="5667499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253.99</w:t>
            </w:r>
          </w:p>
        </w:tc>
        <w:tc>
          <w:tcPr>
            <w:tcW w:w="358" w:type="pct"/>
            <w:noWrap/>
            <w:hideMark/>
          </w:tcPr>
          <w:p w14:paraId="537F779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14:paraId="5C1B526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14:paraId="3D980AB2"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64168E80"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5065BB6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1573.39</w:t>
            </w:r>
          </w:p>
        </w:tc>
        <w:tc>
          <w:tcPr>
            <w:tcW w:w="576" w:type="pct"/>
            <w:noWrap/>
            <w:hideMark/>
          </w:tcPr>
          <w:p w14:paraId="69D38F1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462.68</w:t>
            </w:r>
          </w:p>
        </w:tc>
        <w:tc>
          <w:tcPr>
            <w:tcW w:w="377" w:type="pct"/>
            <w:noWrap/>
            <w:hideMark/>
          </w:tcPr>
          <w:p w14:paraId="742597C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321.19</w:t>
            </w:r>
          </w:p>
        </w:tc>
        <w:tc>
          <w:tcPr>
            <w:tcW w:w="434" w:type="pct"/>
            <w:noWrap/>
            <w:hideMark/>
          </w:tcPr>
          <w:p w14:paraId="613BD9F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363.61</w:t>
            </w:r>
          </w:p>
        </w:tc>
        <w:tc>
          <w:tcPr>
            <w:tcW w:w="350" w:type="pct"/>
            <w:noWrap/>
            <w:hideMark/>
          </w:tcPr>
          <w:p w14:paraId="5025FFE5"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176.50</w:t>
            </w:r>
          </w:p>
        </w:tc>
        <w:tc>
          <w:tcPr>
            <w:tcW w:w="386" w:type="pct"/>
            <w:noWrap/>
            <w:hideMark/>
          </w:tcPr>
          <w:p w14:paraId="5CD6D73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249.41</w:t>
            </w:r>
          </w:p>
        </w:tc>
        <w:tc>
          <w:tcPr>
            <w:tcW w:w="358" w:type="pct"/>
            <w:noWrap/>
            <w:hideMark/>
          </w:tcPr>
          <w:p w14:paraId="390C6AA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14:paraId="2C6519B5"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14:paraId="51AD7B03"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0CDF359E"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6A18B7E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1569.87</w:t>
            </w:r>
          </w:p>
        </w:tc>
        <w:tc>
          <w:tcPr>
            <w:tcW w:w="576" w:type="pct"/>
            <w:noWrap/>
            <w:hideMark/>
          </w:tcPr>
          <w:p w14:paraId="5153FA0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455.02</w:t>
            </w:r>
          </w:p>
        </w:tc>
        <w:tc>
          <w:tcPr>
            <w:tcW w:w="377" w:type="pct"/>
            <w:noWrap/>
            <w:hideMark/>
          </w:tcPr>
          <w:p w14:paraId="1DABA19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316.72</w:t>
            </w:r>
          </w:p>
        </w:tc>
        <w:tc>
          <w:tcPr>
            <w:tcW w:w="434" w:type="pct"/>
            <w:noWrap/>
            <w:hideMark/>
          </w:tcPr>
          <w:p w14:paraId="5C63809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370.02</w:t>
            </w:r>
          </w:p>
        </w:tc>
        <w:tc>
          <w:tcPr>
            <w:tcW w:w="350" w:type="pct"/>
            <w:noWrap/>
            <w:hideMark/>
          </w:tcPr>
          <w:p w14:paraId="7048ED0E"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173.81</w:t>
            </w:r>
          </w:p>
        </w:tc>
        <w:tc>
          <w:tcPr>
            <w:tcW w:w="386" w:type="pct"/>
            <w:noWrap/>
            <w:hideMark/>
          </w:tcPr>
          <w:p w14:paraId="38BB27E0"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254.29</w:t>
            </w:r>
          </w:p>
        </w:tc>
        <w:tc>
          <w:tcPr>
            <w:tcW w:w="358" w:type="pct"/>
            <w:noWrap/>
            <w:hideMark/>
          </w:tcPr>
          <w:p w14:paraId="7EF5848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14:paraId="2BEA2C2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14:paraId="7999D075"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0754F291"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60EA5B4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1577.55</w:t>
            </w:r>
          </w:p>
        </w:tc>
        <w:tc>
          <w:tcPr>
            <w:tcW w:w="576" w:type="pct"/>
            <w:noWrap/>
            <w:hideMark/>
          </w:tcPr>
          <w:p w14:paraId="19BD5C6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460.64</w:t>
            </w:r>
          </w:p>
        </w:tc>
        <w:tc>
          <w:tcPr>
            <w:tcW w:w="377" w:type="pct"/>
            <w:noWrap/>
            <w:hideMark/>
          </w:tcPr>
          <w:p w14:paraId="108EEDE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319.48</w:t>
            </w:r>
          </w:p>
        </w:tc>
        <w:tc>
          <w:tcPr>
            <w:tcW w:w="434" w:type="pct"/>
            <w:noWrap/>
            <w:hideMark/>
          </w:tcPr>
          <w:p w14:paraId="564994E1"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368.42</w:t>
            </w:r>
          </w:p>
        </w:tc>
        <w:tc>
          <w:tcPr>
            <w:tcW w:w="350" w:type="pct"/>
            <w:noWrap/>
            <w:hideMark/>
          </w:tcPr>
          <w:p w14:paraId="5FE14D0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175.40</w:t>
            </w:r>
          </w:p>
        </w:tc>
        <w:tc>
          <w:tcPr>
            <w:tcW w:w="386" w:type="pct"/>
            <w:noWrap/>
            <w:hideMark/>
          </w:tcPr>
          <w:p w14:paraId="61552F2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253.61</w:t>
            </w:r>
          </w:p>
        </w:tc>
        <w:tc>
          <w:tcPr>
            <w:tcW w:w="358" w:type="pct"/>
            <w:noWrap/>
            <w:hideMark/>
          </w:tcPr>
          <w:p w14:paraId="1BFFDA8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14:paraId="416FD060"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14:paraId="3FB95934"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1CDF13B0"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3503121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1568.46</w:t>
            </w:r>
          </w:p>
        </w:tc>
        <w:tc>
          <w:tcPr>
            <w:tcW w:w="576" w:type="pct"/>
            <w:noWrap/>
            <w:hideMark/>
          </w:tcPr>
          <w:p w14:paraId="51D9DD50"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456.89</w:t>
            </w:r>
          </w:p>
        </w:tc>
        <w:tc>
          <w:tcPr>
            <w:tcW w:w="377" w:type="pct"/>
            <w:noWrap/>
            <w:hideMark/>
          </w:tcPr>
          <w:p w14:paraId="2E0C218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318.00</w:t>
            </w:r>
          </w:p>
        </w:tc>
        <w:tc>
          <w:tcPr>
            <w:tcW w:w="434" w:type="pct"/>
            <w:noWrap/>
            <w:hideMark/>
          </w:tcPr>
          <w:p w14:paraId="226FEFBF"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366.89</w:t>
            </w:r>
          </w:p>
        </w:tc>
        <w:tc>
          <w:tcPr>
            <w:tcW w:w="350" w:type="pct"/>
            <w:noWrap/>
            <w:hideMark/>
          </w:tcPr>
          <w:p w14:paraId="3B4D3DD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176.93</w:t>
            </w:r>
          </w:p>
        </w:tc>
        <w:tc>
          <w:tcPr>
            <w:tcW w:w="386" w:type="pct"/>
            <w:noWrap/>
            <w:hideMark/>
          </w:tcPr>
          <w:p w14:paraId="1D4A3793"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249.76</w:t>
            </w:r>
          </w:p>
        </w:tc>
        <w:tc>
          <w:tcPr>
            <w:tcW w:w="358" w:type="pct"/>
            <w:noWrap/>
            <w:hideMark/>
          </w:tcPr>
          <w:p w14:paraId="4342CD6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14:paraId="74CEE1C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14:paraId="07C37404"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449FF0BD"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46E35C20"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525.05</w:t>
            </w:r>
          </w:p>
        </w:tc>
        <w:tc>
          <w:tcPr>
            <w:tcW w:w="576" w:type="pct"/>
            <w:noWrap/>
            <w:hideMark/>
          </w:tcPr>
          <w:p w14:paraId="1B520CD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128.03</w:t>
            </w:r>
          </w:p>
        </w:tc>
        <w:tc>
          <w:tcPr>
            <w:tcW w:w="377" w:type="pct"/>
            <w:noWrap/>
            <w:hideMark/>
          </w:tcPr>
          <w:p w14:paraId="35C29BE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147.81</w:t>
            </w:r>
          </w:p>
        </w:tc>
        <w:tc>
          <w:tcPr>
            <w:tcW w:w="434" w:type="pct"/>
            <w:noWrap/>
            <w:hideMark/>
          </w:tcPr>
          <w:p w14:paraId="05E47917"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61.22</w:t>
            </w:r>
          </w:p>
        </w:tc>
        <w:tc>
          <w:tcPr>
            <w:tcW w:w="350" w:type="pct"/>
            <w:noWrap/>
            <w:hideMark/>
          </w:tcPr>
          <w:p w14:paraId="29061E5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80.41</w:t>
            </w:r>
          </w:p>
        </w:tc>
        <w:tc>
          <w:tcPr>
            <w:tcW w:w="386" w:type="pct"/>
            <w:noWrap/>
            <w:hideMark/>
          </w:tcPr>
          <w:p w14:paraId="6AC748F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107.58</w:t>
            </w:r>
          </w:p>
        </w:tc>
        <w:tc>
          <w:tcPr>
            <w:tcW w:w="358" w:type="pct"/>
            <w:noWrap/>
            <w:hideMark/>
          </w:tcPr>
          <w:p w14:paraId="7A474FF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noWrap/>
            <w:hideMark/>
          </w:tcPr>
          <w:p w14:paraId="1CD3E34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14:paraId="3D464994"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704660AB"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noWrap/>
            <w:hideMark/>
          </w:tcPr>
          <w:p w14:paraId="56F76832"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1561.77</w:t>
            </w:r>
          </w:p>
        </w:tc>
        <w:tc>
          <w:tcPr>
            <w:tcW w:w="576" w:type="pct"/>
            <w:noWrap/>
            <w:hideMark/>
          </w:tcPr>
          <w:p w14:paraId="6C652B8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455.25</w:t>
            </w:r>
          </w:p>
        </w:tc>
        <w:tc>
          <w:tcPr>
            <w:tcW w:w="377" w:type="pct"/>
            <w:noWrap/>
            <w:hideMark/>
          </w:tcPr>
          <w:p w14:paraId="00444420"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316.78</w:t>
            </w:r>
          </w:p>
        </w:tc>
        <w:tc>
          <w:tcPr>
            <w:tcW w:w="434" w:type="pct"/>
            <w:noWrap/>
            <w:hideMark/>
          </w:tcPr>
          <w:p w14:paraId="55F61DD2"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362.68</w:t>
            </w:r>
          </w:p>
        </w:tc>
        <w:tc>
          <w:tcPr>
            <w:tcW w:w="350" w:type="pct"/>
            <w:noWrap/>
            <w:hideMark/>
          </w:tcPr>
          <w:p w14:paraId="5DE2E2D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176.14</w:t>
            </w:r>
          </w:p>
        </w:tc>
        <w:tc>
          <w:tcPr>
            <w:tcW w:w="386" w:type="pct"/>
            <w:noWrap/>
            <w:hideMark/>
          </w:tcPr>
          <w:p w14:paraId="642573B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250.92</w:t>
            </w:r>
          </w:p>
        </w:tc>
        <w:tc>
          <w:tcPr>
            <w:tcW w:w="358" w:type="pct"/>
            <w:noWrap/>
            <w:hideMark/>
          </w:tcPr>
          <w:p w14:paraId="0BD578B2"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noWrap/>
            <w:hideMark/>
          </w:tcPr>
          <w:p w14:paraId="1783FB2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9D1118" w:rsidRPr="00E23A5F" w14:paraId="65E95721" w14:textId="77777777" w:rsidTr="00254078">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14:paraId="4C8180C4"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Length_like</w:t>
            </w:r>
          </w:p>
        </w:tc>
        <w:tc>
          <w:tcPr>
            <w:tcW w:w="551" w:type="pct"/>
            <w:tcBorders>
              <w:bottom w:val="single" w:sz="4" w:space="0" w:color="auto"/>
            </w:tcBorders>
            <w:noWrap/>
            <w:hideMark/>
          </w:tcPr>
          <w:p w14:paraId="1F35BC6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521.18</w:t>
            </w:r>
          </w:p>
        </w:tc>
        <w:tc>
          <w:tcPr>
            <w:tcW w:w="576" w:type="pct"/>
            <w:tcBorders>
              <w:bottom w:val="single" w:sz="4" w:space="0" w:color="auto"/>
            </w:tcBorders>
            <w:noWrap/>
            <w:hideMark/>
          </w:tcPr>
          <w:p w14:paraId="6B8A06D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126.74</w:t>
            </w:r>
          </w:p>
        </w:tc>
        <w:tc>
          <w:tcPr>
            <w:tcW w:w="377" w:type="pct"/>
            <w:tcBorders>
              <w:bottom w:val="single" w:sz="4" w:space="0" w:color="auto"/>
            </w:tcBorders>
            <w:noWrap/>
            <w:hideMark/>
          </w:tcPr>
          <w:p w14:paraId="2935929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144.14</w:t>
            </w:r>
          </w:p>
        </w:tc>
        <w:tc>
          <w:tcPr>
            <w:tcW w:w="434" w:type="pct"/>
            <w:tcBorders>
              <w:bottom w:val="single" w:sz="4" w:space="0" w:color="auto"/>
            </w:tcBorders>
            <w:noWrap/>
            <w:hideMark/>
          </w:tcPr>
          <w:p w14:paraId="07458A1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62.55</w:t>
            </w:r>
          </w:p>
        </w:tc>
        <w:tc>
          <w:tcPr>
            <w:tcW w:w="350" w:type="pct"/>
            <w:tcBorders>
              <w:bottom w:val="single" w:sz="4" w:space="0" w:color="auto"/>
            </w:tcBorders>
            <w:noWrap/>
            <w:hideMark/>
          </w:tcPr>
          <w:p w14:paraId="11CF6907"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82.25</w:t>
            </w:r>
          </w:p>
        </w:tc>
        <w:tc>
          <w:tcPr>
            <w:tcW w:w="386" w:type="pct"/>
            <w:tcBorders>
              <w:bottom w:val="single" w:sz="4" w:space="0" w:color="auto"/>
            </w:tcBorders>
            <w:noWrap/>
            <w:hideMark/>
          </w:tcPr>
          <w:p w14:paraId="5CFCEEC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105.50</w:t>
            </w:r>
          </w:p>
        </w:tc>
        <w:tc>
          <w:tcPr>
            <w:tcW w:w="358" w:type="pct"/>
            <w:tcBorders>
              <w:bottom w:val="single" w:sz="4" w:space="0" w:color="auto"/>
            </w:tcBorders>
            <w:noWrap/>
            <w:hideMark/>
          </w:tcPr>
          <w:p w14:paraId="6E6071A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419" w:type="pct"/>
            <w:tcBorders>
              <w:bottom w:val="single" w:sz="4" w:space="0" w:color="auto"/>
            </w:tcBorders>
            <w:noWrap/>
            <w:hideMark/>
          </w:tcPr>
          <w:p w14:paraId="04F5D497"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E23A5F" w:rsidRPr="00E23A5F" w14:paraId="77B55356"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hideMark/>
          </w:tcPr>
          <w:p w14:paraId="43C0889F"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tcBorders>
              <w:top w:val="single" w:sz="4" w:space="0" w:color="auto"/>
            </w:tcBorders>
            <w:noWrap/>
            <w:hideMark/>
          </w:tcPr>
          <w:p w14:paraId="4C460A5C"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-16.12</w:t>
            </w:r>
          </w:p>
        </w:tc>
        <w:tc>
          <w:tcPr>
            <w:tcW w:w="576" w:type="pct"/>
            <w:tcBorders>
              <w:top w:val="single" w:sz="4" w:space="0" w:color="auto"/>
            </w:tcBorders>
            <w:noWrap/>
            <w:hideMark/>
          </w:tcPr>
          <w:p w14:paraId="36085A04"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tcBorders>
              <w:top w:val="single" w:sz="4" w:space="0" w:color="auto"/>
            </w:tcBorders>
            <w:noWrap/>
            <w:hideMark/>
          </w:tcPr>
          <w:p w14:paraId="7972292F"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tcBorders>
              <w:top w:val="single" w:sz="4" w:space="0" w:color="auto"/>
            </w:tcBorders>
            <w:noWrap/>
            <w:hideMark/>
          </w:tcPr>
          <w:p w14:paraId="2BA2F932"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tcBorders>
              <w:top w:val="single" w:sz="4" w:space="0" w:color="auto"/>
            </w:tcBorders>
            <w:noWrap/>
            <w:hideMark/>
          </w:tcPr>
          <w:p w14:paraId="263EB63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-10.64</w:t>
            </w:r>
          </w:p>
        </w:tc>
        <w:tc>
          <w:tcPr>
            <w:tcW w:w="386" w:type="pct"/>
            <w:tcBorders>
              <w:top w:val="single" w:sz="4" w:space="0" w:color="auto"/>
            </w:tcBorders>
            <w:noWrap/>
            <w:hideMark/>
          </w:tcPr>
          <w:p w14:paraId="4EE19859"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-5.48</w:t>
            </w:r>
          </w:p>
        </w:tc>
        <w:tc>
          <w:tcPr>
            <w:tcW w:w="358" w:type="pct"/>
            <w:tcBorders>
              <w:top w:val="single" w:sz="4" w:space="0" w:color="auto"/>
            </w:tcBorders>
            <w:noWrap/>
            <w:hideMark/>
          </w:tcPr>
          <w:p w14:paraId="3F9E80E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419" w:type="pct"/>
            <w:tcBorders>
              <w:top w:val="single" w:sz="4" w:space="0" w:color="auto"/>
            </w:tcBorders>
            <w:noWrap/>
            <w:hideMark/>
          </w:tcPr>
          <w:p w14:paraId="3EC3C6F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19.1</w:t>
            </w:r>
          </w:p>
        </w:tc>
      </w:tr>
      <w:tr w:rsidR="009D1118" w:rsidRPr="00E23A5F" w14:paraId="11C499DD"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024B0760"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1366AE8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-2.36</w:t>
            </w:r>
          </w:p>
        </w:tc>
        <w:tc>
          <w:tcPr>
            <w:tcW w:w="576" w:type="pct"/>
            <w:noWrap/>
            <w:hideMark/>
          </w:tcPr>
          <w:p w14:paraId="6542B49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14:paraId="4B17924C"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14:paraId="62544E57"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14:paraId="574E4C8D"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-7.00</w:t>
            </w:r>
          </w:p>
        </w:tc>
        <w:tc>
          <w:tcPr>
            <w:tcW w:w="386" w:type="pct"/>
            <w:noWrap/>
            <w:hideMark/>
          </w:tcPr>
          <w:p w14:paraId="71DB9B1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0.49</w:t>
            </w:r>
          </w:p>
        </w:tc>
        <w:tc>
          <w:tcPr>
            <w:tcW w:w="358" w:type="pct"/>
            <w:noWrap/>
            <w:hideMark/>
          </w:tcPr>
          <w:p w14:paraId="10DA4B81"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4.15</w:t>
            </w:r>
          </w:p>
        </w:tc>
        <w:tc>
          <w:tcPr>
            <w:tcW w:w="419" w:type="pct"/>
            <w:noWrap/>
            <w:hideMark/>
          </w:tcPr>
          <w:p w14:paraId="218F4E8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21.1a</w:t>
            </w:r>
          </w:p>
        </w:tc>
      </w:tr>
      <w:tr w:rsidR="00E23A5F" w:rsidRPr="00E23A5F" w14:paraId="1E9AA663"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3E4F80B0"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0B08ABC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-0.81</w:t>
            </w:r>
          </w:p>
        </w:tc>
        <w:tc>
          <w:tcPr>
            <w:tcW w:w="576" w:type="pct"/>
            <w:noWrap/>
            <w:hideMark/>
          </w:tcPr>
          <w:p w14:paraId="66B2512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14:paraId="61DFFB90"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14:paraId="68C2BE91"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14:paraId="1215B92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-7.94</w:t>
            </w:r>
          </w:p>
        </w:tc>
        <w:tc>
          <w:tcPr>
            <w:tcW w:w="386" w:type="pct"/>
            <w:noWrap/>
            <w:hideMark/>
          </w:tcPr>
          <w:p w14:paraId="666D36BB"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2.54</w:t>
            </w:r>
          </w:p>
        </w:tc>
        <w:tc>
          <w:tcPr>
            <w:tcW w:w="358" w:type="pct"/>
            <w:noWrap/>
            <w:hideMark/>
          </w:tcPr>
          <w:p w14:paraId="06D97FC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4.59</w:t>
            </w:r>
          </w:p>
        </w:tc>
        <w:tc>
          <w:tcPr>
            <w:tcW w:w="419" w:type="pct"/>
            <w:noWrap/>
            <w:hideMark/>
          </w:tcPr>
          <w:p w14:paraId="6108831C"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21.1b</w:t>
            </w:r>
          </w:p>
        </w:tc>
      </w:tr>
      <w:tr w:rsidR="009D1118" w:rsidRPr="00E23A5F" w14:paraId="059AA56C"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2DEDD5F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18355E50"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-6.22</w:t>
            </w:r>
          </w:p>
        </w:tc>
        <w:tc>
          <w:tcPr>
            <w:tcW w:w="576" w:type="pct"/>
            <w:noWrap/>
            <w:hideMark/>
          </w:tcPr>
          <w:p w14:paraId="526FDBC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14:paraId="284F74C1"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14:paraId="0B3ED593"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14:paraId="04942A7E"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-3.20</w:t>
            </w:r>
          </w:p>
        </w:tc>
        <w:tc>
          <w:tcPr>
            <w:tcW w:w="386" w:type="pct"/>
            <w:noWrap/>
            <w:hideMark/>
          </w:tcPr>
          <w:p w14:paraId="432EDF31"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-6.04</w:t>
            </w:r>
          </w:p>
        </w:tc>
        <w:tc>
          <w:tcPr>
            <w:tcW w:w="358" w:type="pct"/>
            <w:noWrap/>
            <w:hideMark/>
          </w:tcPr>
          <w:p w14:paraId="78353636"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3.02</w:t>
            </w:r>
          </w:p>
        </w:tc>
        <w:tc>
          <w:tcPr>
            <w:tcW w:w="419" w:type="pct"/>
            <w:noWrap/>
            <w:hideMark/>
          </w:tcPr>
          <w:p w14:paraId="2C6DA68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21.1c</w:t>
            </w:r>
          </w:p>
        </w:tc>
      </w:tr>
      <w:tr w:rsidR="009D1118" w:rsidRPr="00E23A5F" w14:paraId="7321FCEE"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18C8D6EF"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6BEA593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-4.09</w:t>
            </w:r>
          </w:p>
        </w:tc>
        <w:tc>
          <w:tcPr>
            <w:tcW w:w="576" w:type="pct"/>
            <w:noWrap/>
            <w:hideMark/>
          </w:tcPr>
          <w:p w14:paraId="186DEE13"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14:paraId="4C5306E0"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14:paraId="283B8D27"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14:paraId="0FA2D97A"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-7.37</w:t>
            </w:r>
          </w:p>
        </w:tc>
        <w:tc>
          <w:tcPr>
            <w:tcW w:w="386" w:type="pct"/>
            <w:noWrap/>
            <w:hideMark/>
          </w:tcPr>
          <w:p w14:paraId="757DDBA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-0.92</w:t>
            </w:r>
          </w:p>
        </w:tc>
        <w:tc>
          <w:tcPr>
            <w:tcW w:w="358" w:type="pct"/>
            <w:noWrap/>
            <w:hideMark/>
          </w:tcPr>
          <w:p w14:paraId="7860C107"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4.20</w:t>
            </w:r>
          </w:p>
        </w:tc>
        <w:tc>
          <w:tcPr>
            <w:tcW w:w="419" w:type="pct"/>
            <w:noWrap/>
            <w:hideMark/>
          </w:tcPr>
          <w:p w14:paraId="32DA134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21.1d</w:t>
            </w:r>
          </w:p>
        </w:tc>
      </w:tr>
      <w:tr w:rsidR="00E23A5F" w:rsidRPr="00E23A5F" w14:paraId="57AA5F1E"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79F11F8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3252B18B"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-5.64</w:t>
            </w:r>
          </w:p>
        </w:tc>
        <w:tc>
          <w:tcPr>
            <w:tcW w:w="576" w:type="pct"/>
            <w:noWrap/>
            <w:hideMark/>
          </w:tcPr>
          <w:p w14:paraId="2971E9F4"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14:paraId="122901EC"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14:paraId="4A3B6AC3"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14:paraId="647BA53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-4.02</w:t>
            </w:r>
          </w:p>
        </w:tc>
        <w:tc>
          <w:tcPr>
            <w:tcW w:w="386" w:type="pct"/>
            <w:noWrap/>
            <w:hideMark/>
          </w:tcPr>
          <w:p w14:paraId="767EEC4C"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-4.96</w:t>
            </w:r>
          </w:p>
        </w:tc>
        <w:tc>
          <w:tcPr>
            <w:tcW w:w="358" w:type="pct"/>
            <w:noWrap/>
            <w:hideMark/>
          </w:tcPr>
          <w:p w14:paraId="7E3C2953"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3.34</w:t>
            </w:r>
          </w:p>
        </w:tc>
        <w:tc>
          <w:tcPr>
            <w:tcW w:w="419" w:type="pct"/>
            <w:noWrap/>
            <w:hideMark/>
          </w:tcPr>
          <w:p w14:paraId="650A4FF5"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21.1e</w:t>
            </w:r>
          </w:p>
        </w:tc>
      </w:tr>
      <w:tr w:rsidR="009D1118" w:rsidRPr="00E23A5F" w14:paraId="171EBBA6"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hideMark/>
          </w:tcPr>
          <w:p w14:paraId="3E0FD811" w14:textId="77777777" w:rsidR="009D1118" w:rsidRPr="00E23A5F" w:rsidRDefault="009D1118" w:rsidP="001406ED">
            <w:pPr>
              <w:ind w:right="1810"/>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00E0D9AC"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-32.74</w:t>
            </w:r>
          </w:p>
        </w:tc>
        <w:tc>
          <w:tcPr>
            <w:tcW w:w="576" w:type="pct"/>
            <w:noWrap/>
            <w:hideMark/>
          </w:tcPr>
          <w:p w14:paraId="4D0B58A0"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p>
        </w:tc>
        <w:tc>
          <w:tcPr>
            <w:tcW w:w="377" w:type="pct"/>
            <w:noWrap/>
            <w:hideMark/>
          </w:tcPr>
          <w:p w14:paraId="4753D45B"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434" w:type="pct"/>
            <w:noWrap/>
            <w:hideMark/>
          </w:tcPr>
          <w:p w14:paraId="76069161"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p>
        </w:tc>
        <w:tc>
          <w:tcPr>
            <w:tcW w:w="350" w:type="pct"/>
            <w:noWrap/>
            <w:hideMark/>
          </w:tcPr>
          <w:p w14:paraId="75042CC6"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-9.23</w:t>
            </w:r>
          </w:p>
        </w:tc>
        <w:tc>
          <w:tcPr>
            <w:tcW w:w="386" w:type="pct"/>
            <w:noWrap/>
            <w:hideMark/>
          </w:tcPr>
          <w:p w14:paraId="3C368F8E"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-21.99</w:t>
            </w:r>
          </w:p>
        </w:tc>
        <w:tc>
          <w:tcPr>
            <w:tcW w:w="358" w:type="pct"/>
            <w:noWrap/>
            <w:hideMark/>
          </w:tcPr>
          <w:p w14:paraId="142E1C8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-1.52</w:t>
            </w:r>
          </w:p>
        </w:tc>
        <w:tc>
          <w:tcPr>
            <w:tcW w:w="419" w:type="pct"/>
            <w:noWrap/>
            <w:hideMark/>
          </w:tcPr>
          <w:p w14:paraId="4808DD4D"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21.1g</w:t>
            </w:r>
          </w:p>
        </w:tc>
      </w:tr>
      <w:tr w:rsidR="00E23A5F" w:rsidRPr="00E23A5F" w14:paraId="3538C1AD"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hideMark/>
          </w:tcPr>
          <w:p w14:paraId="11119FA2"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noWrap/>
            <w:hideMark/>
          </w:tcPr>
          <w:p w14:paraId="6C25B289"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-11.09</w:t>
            </w:r>
          </w:p>
        </w:tc>
        <w:tc>
          <w:tcPr>
            <w:tcW w:w="576" w:type="pct"/>
            <w:noWrap/>
            <w:hideMark/>
          </w:tcPr>
          <w:p w14:paraId="7D3F23C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p>
        </w:tc>
        <w:tc>
          <w:tcPr>
            <w:tcW w:w="377" w:type="pct"/>
            <w:noWrap/>
            <w:hideMark/>
          </w:tcPr>
          <w:p w14:paraId="7A4DA7B8"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434" w:type="pct"/>
            <w:noWrap/>
            <w:hideMark/>
          </w:tcPr>
          <w:p w14:paraId="102830DD" w14:textId="77777777" w:rsidR="009D1118" w:rsidRPr="00E23A5F" w:rsidRDefault="009D1118" w:rsidP="009D1118">
            <w:pPr>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c>
          <w:tcPr>
            <w:tcW w:w="350" w:type="pct"/>
            <w:noWrap/>
            <w:hideMark/>
          </w:tcPr>
          <w:p w14:paraId="70E73ADD"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2.89</w:t>
            </w:r>
          </w:p>
        </w:tc>
        <w:tc>
          <w:tcPr>
            <w:tcW w:w="386" w:type="pct"/>
            <w:noWrap/>
            <w:hideMark/>
          </w:tcPr>
          <w:p w14:paraId="71CA3368"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-14.37</w:t>
            </w:r>
          </w:p>
        </w:tc>
        <w:tc>
          <w:tcPr>
            <w:tcW w:w="358" w:type="pct"/>
            <w:noWrap/>
            <w:hideMark/>
          </w:tcPr>
          <w:p w14:paraId="7523182F"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0.40</w:t>
            </w:r>
          </w:p>
        </w:tc>
        <w:tc>
          <w:tcPr>
            <w:tcW w:w="419" w:type="pct"/>
            <w:noWrap/>
            <w:hideMark/>
          </w:tcPr>
          <w:p w14:paraId="5E63C992" w14:textId="77777777" w:rsidR="009D1118" w:rsidRPr="00E23A5F" w:rsidRDefault="009D1118" w:rsidP="009D111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21.5a</w:t>
            </w:r>
          </w:p>
        </w:tc>
      </w:tr>
      <w:tr w:rsidR="00E23A5F" w:rsidRPr="00E23A5F" w14:paraId="029CD071"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hideMark/>
          </w:tcPr>
          <w:p w14:paraId="5D6AE94E" w14:textId="77777777" w:rsidR="009D1118" w:rsidRPr="00E23A5F" w:rsidRDefault="009D1118" w:rsidP="009D1118">
            <w:pPr>
              <w:rPr>
                <w:rFonts w:eastAsia="Times New Roman" w:cs="Times New Roman"/>
                <w:b w:val="0"/>
                <w:color w:val="000000"/>
                <w:sz w:val="16"/>
                <w:szCs w:val="16"/>
              </w:rPr>
            </w:pPr>
            <w:r w:rsidRPr="00E23A5F">
              <w:rPr>
                <w:rFonts w:eastAsia="Times New Roman" w:cs="Times New Roman"/>
                <w:b w:val="0"/>
                <w:color w:val="000000"/>
                <w:sz w:val="16"/>
                <w:szCs w:val="16"/>
              </w:rPr>
              <w:t>Surv_like</w:t>
            </w:r>
          </w:p>
        </w:tc>
        <w:tc>
          <w:tcPr>
            <w:tcW w:w="551" w:type="pct"/>
            <w:tcBorders>
              <w:bottom w:val="single" w:sz="4" w:space="0" w:color="auto"/>
            </w:tcBorders>
            <w:noWrap/>
            <w:hideMark/>
          </w:tcPr>
          <w:p w14:paraId="69853EE8"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-34.89</w:t>
            </w:r>
          </w:p>
        </w:tc>
        <w:tc>
          <w:tcPr>
            <w:tcW w:w="576" w:type="pct"/>
            <w:tcBorders>
              <w:bottom w:val="single" w:sz="4" w:space="0" w:color="auto"/>
            </w:tcBorders>
            <w:noWrap/>
            <w:hideMark/>
          </w:tcPr>
          <w:p w14:paraId="37CB47DD"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377" w:type="pct"/>
            <w:tcBorders>
              <w:bottom w:val="single" w:sz="4" w:space="0" w:color="auto"/>
            </w:tcBorders>
            <w:noWrap/>
            <w:hideMark/>
          </w:tcPr>
          <w:p w14:paraId="0C90AD40"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434" w:type="pct"/>
            <w:tcBorders>
              <w:bottom w:val="single" w:sz="4" w:space="0" w:color="auto"/>
            </w:tcBorders>
            <w:noWrap/>
            <w:hideMark/>
          </w:tcPr>
          <w:p w14:paraId="25531A10" w14:textId="77777777" w:rsidR="009D1118" w:rsidRPr="00E23A5F" w:rsidRDefault="009D1118" w:rsidP="009D111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 </w:t>
            </w:r>
          </w:p>
        </w:tc>
        <w:tc>
          <w:tcPr>
            <w:tcW w:w="350" w:type="pct"/>
            <w:tcBorders>
              <w:bottom w:val="single" w:sz="4" w:space="0" w:color="auto"/>
            </w:tcBorders>
            <w:noWrap/>
            <w:hideMark/>
          </w:tcPr>
          <w:p w14:paraId="001B98EE"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-8.13</w:t>
            </w:r>
          </w:p>
        </w:tc>
        <w:tc>
          <w:tcPr>
            <w:tcW w:w="386" w:type="pct"/>
            <w:tcBorders>
              <w:bottom w:val="single" w:sz="4" w:space="0" w:color="auto"/>
            </w:tcBorders>
            <w:noWrap/>
            <w:hideMark/>
          </w:tcPr>
          <w:p w14:paraId="3DC6900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-25.07</w:t>
            </w:r>
          </w:p>
        </w:tc>
        <w:tc>
          <w:tcPr>
            <w:tcW w:w="358" w:type="pct"/>
            <w:tcBorders>
              <w:bottom w:val="single" w:sz="4" w:space="0" w:color="auto"/>
            </w:tcBorders>
            <w:noWrap/>
            <w:hideMark/>
          </w:tcPr>
          <w:p w14:paraId="058FD41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-1.68</w:t>
            </w:r>
          </w:p>
        </w:tc>
        <w:tc>
          <w:tcPr>
            <w:tcW w:w="419" w:type="pct"/>
            <w:tcBorders>
              <w:bottom w:val="single" w:sz="4" w:space="0" w:color="auto"/>
            </w:tcBorders>
            <w:noWrap/>
            <w:hideMark/>
          </w:tcPr>
          <w:p w14:paraId="79C7D755" w14:textId="77777777" w:rsidR="009D1118" w:rsidRPr="00E23A5F" w:rsidRDefault="009D1118" w:rsidP="009D111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23A5F">
              <w:rPr>
                <w:rFonts w:eastAsia="Times New Roman" w:cs="Times New Roman"/>
                <w:color w:val="000000"/>
                <w:sz w:val="16"/>
                <w:szCs w:val="16"/>
              </w:rPr>
              <w:t>21.5c</w:t>
            </w:r>
          </w:p>
        </w:tc>
      </w:tr>
      <w:tr w:rsidR="002A55AD" w:rsidRPr="00E23A5F" w14:paraId="28BE8FB1" w14:textId="77777777" w:rsidTr="00254078">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tcPr>
          <w:p w14:paraId="54F53C91"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tcBorders>
              <w:top w:val="single" w:sz="4" w:space="0" w:color="auto"/>
            </w:tcBorders>
            <w:noWrap/>
          </w:tcPr>
          <w:p w14:paraId="5F216563"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tcBorders>
              <w:top w:val="single" w:sz="4" w:space="0" w:color="auto"/>
            </w:tcBorders>
            <w:noWrap/>
          </w:tcPr>
          <w:p w14:paraId="1F3B6839"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788.6</w:t>
            </w:r>
          </w:p>
        </w:tc>
        <w:tc>
          <w:tcPr>
            <w:tcW w:w="377" w:type="pct"/>
            <w:tcBorders>
              <w:top w:val="single" w:sz="4" w:space="0" w:color="auto"/>
            </w:tcBorders>
            <w:noWrap/>
          </w:tcPr>
          <w:p w14:paraId="451A23B4"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1312.3</w:t>
            </w:r>
          </w:p>
        </w:tc>
        <w:tc>
          <w:tcPr>
            <w:tcW w:w="434" w:type="pct"/>
            <w:tcBorders>
              <w:top w:val="single" w:sz="4" w:space="0" w:color="auto"/>
            </w:tcBorders>
            <w:noWrap/>
          </w:tcPr>
          <w:p w14:paraId="16D897CB"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638.9</w:t>
            </w:r>
          </w:p>
        </w:tc>
        <w:tc>
          <w:tcPr>
            <w:tcW w:w="350" w:type="pct"/>
            <w:tcBorders>
              <w:top w:val="single" w:sz="4" w:space="0" w:color="auto"/>
            </w:tcBorders>
            <w:noWrap/>
          </w:tcPr>
          <w:p w14:paraId="0E4413B3"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470.6</w:t>
            </w:r>
          </w:p>
        </w:tc>
        <w:tc>
          <w:tcPr>
            <w:tcW w:w="386" w:type="pct"/>
            <w:tcBorders>
              <w:top w:val="single" w:sz="4" w:space="0" w:color="auto"/>
            </w:tcBorders>
            <w:noWrap/>
          </w:tcPr>
          <w:p w14:paraId="64B48268"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429.9</w:t>
            </w:r>
          </w:p>
        </w:tc>
        <w:tc>
          <w:tcPr>
            <w:tcW w:w="358" w:type="pct"/>
            <w:tcBorders>
              <w:top w:val="single" w:sz="4" w:space="0" w:color="auto"/>
            </w:tcBorders>
            <w:noWrap/>
          </w:tcPr>
          <w:p w14:paraId="7BFBBB73"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tcBorders>
              <w:top w:val="single" w:sz="4" w:space="0" w:color="auto"/>
            </w:tcBorders>
            <w:noWrap/>
          </w:tcPr>
          <w:p w14:paraId="03532BA8"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19.1</w:t>
            </w:r>
          </w:p>
        </w:tc>
      </w:tr>
      <w:tr w:rsidR="00E522CA" w:rsidRPr="00E23A5F" w14:paraId="6485303A"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319B53F8"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2EF11355" w14:textId="77777777"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717F6D3B"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789.0</w:t>
            </w:r>
          </w:p>
        </w:tc>
        <w:tc>
          <w:tcPr>
            <w:tcW w:w="377" w:type="pct"/>
            <w:noWrap/>
          </w:tcPr>
          <w:p w14:paraId="408E69F8"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1314.4</w:t>
            </w:r>
          </w:p>
        </w:tc>
        <w:tc>
          <w:tcPr>
            <w:tcW w:w="434" w:type="pct"/>
            <w:noWrap/>
          </w:tcPr>
          <w:p w14:paraId="32841A8C"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630.2</w:t>
            </w:r>
          </w:p>
        </w:tc>
        <w:tc>
          <w:tcPr>
            <w:tcW w:w="350" w:type="pct"/>
            <w:noWrap/>
          </w:tcPr>
          <w:p w14:paraId="10FB4354"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468.0</w:t>
            </w:r>
          </w:p>
        </w:tc>
        <w:tc>
          <w:tcPr>
            <w:tcW w:w="386" w:type="pct"/>
            <w:noWrap/>
          </w:tcPr>
          <w:p w14:paraId="1252B886"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420.0</w:t>
            </w:r>
          </w:p>
        </w:tc>
        <w:tc>
          <w:tcPr>
            <w:tcW w:w="358" w:type="pct"/>
            <w:noWrap/>
          </w:tcPr>
          <w:p w14:paraId="0A7D9957"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14:paraId="0F705BFA"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21.1a</w:t>
            </w:r>
          </w:p>
        </w:tc>
      </w:tr>
      <w:tr w:rsidR="00E522CA" w:rsidRPr="00E23A5F" w14:paraId="5E85DD44"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649819EE"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3A2798C7"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1C1CD18D"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799.9</w:t>
            </w:r>
          </w:p>
        </w:tc>
        <w:tc>
          <w:tcPr>
            <w:tcW w:w="377" w:type="pct"/>
            <w:noWrap/>
          </w:tcPr>
          <w:p w14:paraId="189FDE19"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1393.7</w:t>
            </w:r>
          </w:p>
        </w:tc>
        <w:tc>
          <w:tcPr>
            <w:tcW w:w="434" w:type="pct"/>
            <w:noWrap/>
          </w:tcPr>
          <w:p w14:paraId="481830AF"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641.8</w:t>
            </w:r>
          </w:p>
        </w:tc>
        <w:tc>
          <w:tcPr>
            <w:tcW w:w="350" w:type="pct"/>
            <w:noWrap/>
          </w:tcPr>
          <w:p w14:paraId="63108DFA"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450.1</w:t>
            </w:r>
          </w:p>
        </w:tc>
        <w:tc>
          <w:tcPr>
            <w:tcW w:w="386" w:type="pct"/>
            <w:noWrap/>
          </w:tcPr>
          <w:p w14:paraId="0D2398F3"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431.6</w:t>
            </w:r>
          </w:p>
        </w:tc>
        <w:tc>
          <w:tcPr>
            <w:tcW w:w="358" w:type="pct"/>
            <w:noWrap/>
          </w:tcPr>
          <w:p w14:paraId="29AF4FB0"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14:paraId="4590C943"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21.1b</w:t>
            </w:r>
          </w:p>
        </w:tc>
      </w:tr>
      <w:tr w:rsidR="00E522CA" w:rsidRPr="00E23A5F" w14:paraId="3A5250BA"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50864FF2"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4BB5D360" w14:textId="77777777"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197AE943"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786.5</w:t>
            </w:r>
          </w:p>
        </w:tc>
        <w:tc>
          <w:tcPr>
            <w:tcW w:w="377" w:type="pct"/>
            <w:noWrap/>
          </w:tcPr>
          <w:p w14:paraId="1B536B96"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1313.6</w:t>
            </w:r>
          </w:p>
        </w:tc>
        <w:tc>
          <w:tcPr>
            <w:tcW w:w="434" w:type="pct"/>
            <w:noWrap/>
          </w:tcPr>
          <w:p w14:paraId="6A530E77"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633.9</w:t>
            </w:r>
          </w:p>
        </w:tc>
        <w:tc>
          <w:tcPr>
            <w:tcW w:w="350" w:type="pct"/>
            <w:noWrap/>
          </w:tcPr>
          <w:p w14:paraId="0F5ED52F"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467.5</w:t>
            </w:r>
          </w:p>
        </w:tc>
        <w:tc>
          <w:tcPr>
            <w:tcW w:w="386" w:type="pct"/>
            <w:noWrap/>
          </w:tcPr>
          <w:p w14:paraId="44251968"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416.3</w:t>
            </w:r>
          </w:p>
        </w:tc>
        <w:tc>
          <w:tcPr>
            <w:tcW w:w="358" w:type="pct"/>
            <w:noWrap/>
          </w:tcPr>
          <w:p w14:paraId="5E4C807F"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14:paraId="37EA808C"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21.1c</w:t>
            </w:r>
          </w:p>
        </w:tc>
      </w:tr>
      <w:tr w:rsidR="00254078" w:rsidRPr="00E23A5F" w14:paraId="2A59D338"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02EFCF8F"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44FA4836"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50B1205A"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790.4</w:t>
            </w:r>
          </w:p>
        </w:tc>
        <w:tc>
          <w:tcPr>
            <w:tcW w:w="377" w:type="pct"/>
            <w:noWrap/>
          </w:tcPr>
          <w:p w14:paraId="3632FA48"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1318.1</w:t>
            </w:r>
          </w:p>
        </w:tc>
        <w:tc>
          <w:tcPr>
            <w:tcW w:w="434" w:type="pct"/>
            <w:noWrap/>
          </w:tcPr>
          <w:p w14:paraId="5CB870F9"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627.3</w:t>
            </w:r>
          </w:p>
        </w:tc>
        <w:tc>
          <w:tcPr>
            <w:tcW w:w="350" w:type="pct"/>
            <w:noWrap/>
          </w:tcPr>
          <w:p w14:paraId="2AD2F1FA"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468.2</w:t>
            </w:r>
          </w:p>
        </w:tc>
        <w:tc>
          <w:tcPr>
            <w:tcW w:w="386" w:type="pct"/>
            <w:noWrap/>
          </w:tcPr>
          <w:p w14:paraId="7999BE69"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422.4</w:t>
            </w:r>
          </w:p>
        </w:tc>
        <w:tc>
          <w:tcPr>
            <w:tcW w:w="358" w:type="pct"/>
            <w:noWrap/>
          </w:tcPr>
          <w:p w14:paraId="1A2AC3FF"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14:paraId="75ADDF3B"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21.1d</w:t>
            </w:r>
          </w:p>
        </w:tc>
      </w:tr>
      <w:tr w:rsidR="00254078" w:rsidRPr="00E23A5F" w14:paraId="32F34516"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5308DDB0"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162D9AAE" w14:textId="77777777"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6E93D4B5"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798.6</w:t>
            </w:r>
          </w:p>
        </w:tc>
        <w:tc>
          <w:tcPr>
            <w:tcW w:w="377" w:type="pct"/>
            <w:noWrap/>
          </w:tcPr>
          <w:p w14:paraId="3854193E"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1402.7</w:t>
            </w:r>
          </w:p>
        </w:tc>
        <w:tc>
          <w:tcPr>
            <w:tcW w:w="434" w:type="pct"/>
            <w:noWrap/>
          </w:tcPr>
          <w:p w14:paraId="0D59322C"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642.6</w:t>
            </w:r>
          </w:p>
        </w:tc>
        <w:tc>
          <w:tcPr>
            <w:tcW w:w="350" w:type="pct"/>
            <w:noWrap/>
          </w:tcPr>
          <w:p w14:paraId="31E682E0"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449.3</w:t>
            </w:r>
          </w:p>
        </w:tc>
        <w:tc>
          <w:tcPr>
            <w:tcW w:w="386" w:type="pct"/>
            <w:noWrap/>
          </w:tcPr>
          <w:p w14:paraId="73378A63"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429.4</w:t>
            </w:r>
          </w:p>
        </w:tc>
        <w:tc>
          <w:tcPr>
            <w:tcW w:w="358" w:type="pct"/>
            <w:noWrap/>
          </w:tcPr>
          <w:p w14:paraId="34C4EEF4"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14:paraId="020FCB34"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21.1e</w:t>
            </w:r>
          </w:p>
        </w:tc>
      </w:tr>
      <w:tr w:rsidR="00254078" w:rsidRPr="00E23A5F" w14:paraId="448813F5"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39AE2381"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6894D36B"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307F9B9F"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727.4</w:t>
            </w:r>
          </w:p>
        </w:tc>
        <w:tc>
          <w:tcPr>
            <w:tcW w:w="377" w:type="pct"/>
            <w:noWrap/>
          </w:tcPr>
          <w:p w14:paraId="2A81DDE2"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1136.7</w:t>
            </w:r>
          </w:p>
        </w:tc>
        <w:tc>
          <w:tcPr>
            <w:tcW w:w="434" w:type="pct"/>
            <w:noWrap/>
          </w:tcPr>
          <w:p w14:paraId="5329E6A4"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622.0</w:t>
            </w:r>
          </w:p>
        </w:tc>
        <w:tc>
          <w:tcPr>
            <w:tcW w:w="350" w:type="pct"/>
            <w:noWrap/>
          </w:tcPr>
          <w:p w14:paraId="0981FC9F"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445.5</w:t>
            </w:r>
          </w:p>
        </w:tc>
        <w:tc>
          <w:tcPr>
            <w:tcW w:w="386" w:type="pct"/>
            <w:noWrap/>
          </w:tcPr>
          <w:p w14:paraId="5AC50779"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439.7</w:t>
            </w:r>
          </w:p>
        </w:tc>
        <w:tc>
          <w:tcPr>
            <w:tcW w:w="358" w:type="pct"/>
            <w:noWrap/>
          </w:tcPr>
          <w:p w14:paraId="53BC9123"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419" w:type="pct"/>
            <w:noWrap/>
          </w:tcPr>
          <w:p w14:paraId="0418BFF0"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21.1g</w:t>
            </w:r>
          </w:p>
        </w:tc>
      </w:tr>
      <w:tr w:rsidR="00254078" w:rsidRPr="00E23A5F" w14:paraId="2DC07705"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33727991"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noWrap/>
          </w:tcPr>
          <w:p w14:paraId="49AE882A" w14:textId="77777777" w:rsidR="002A55AD" w:rsidRPr="00E23A5F" w:rsidRDefault="002A55AD" w:rsidP="002A55AD">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47AAA0F4"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797.7</w:t>
            </w:r>
          </w:p>
        </w:tc>
        <w:tc>
          <w:tcPr>
            <w:tcW w:w="377" w:type="pct"/>
            <w:noWrap/>
          </w:tcPr>
          <w:p w14:paraId="77ED877B"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1440.5</w:t>
            </w:r>
          </w:p>
        </w:tc>
        <w:tc>
          <w:tcPr>
            <w:tcW w:w="434" w:type="pct"/>
            <w:noWrap/>
          </w:tcPr>
          <w:p w14:paraId="6E736787"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646.6</w:t>
            </w:r>
          </w:p>
        </w:tc>
        <w:tc>
          <w:tcPr>
            <w:tcW w:w="350" w:type="pct"/>
            <w:noWrap/>
          </w:tcPr>
          <w:p w14:paraId="5C578AF8"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449.1</w:t>
            </w:r>
          </w:p>
        </w:tc>
        <w:tc>
          <w:tcPr>
            <w:tcW w:w="386" w:type="pct"/>
            <w:noWrap/>
          </w:tcPr>
          <w:p w14:paraId="257B3FB6"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431.9</w:t>
            </w:r>
          </w:p>
        </w:tc>
        <w:tc>
          <w:tcPr>
            <w:tcW w:w="358" w:type="pct"/>
            <w:noWrap/>
          </w:tcPr>
          <w:p w14:paraId="0447E703"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419" w:type="pct"/>
            <w:noWrap/>
          </w:tcPr>
          <w:p w14:paraId="557612EA" w14:textId="77777777" w:rsidR="002A55AD" w:rsidRPr="00E23A5F" w:rsidRDefault="002A55AD" w:rsidP="002A55AD">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21.5a</w:t>
            </w:r>
          </w:p>
        </w:tc>
      </w:tr>
      <w:tr w:rsidR="00254078" w:rsidRPr="00E23A5F" w14:paraId="40264805" w14:textId="77777777" w:rsidTr="00254078">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tcPr>
          <w:p w14:paraId="4BA2D6C1" w14:textId="77777777" w:rsidR="002A55AD" w:rsidRPr="00E23A5F" w:rsidRDefault="002A55AD" w:rsidP="002A55AD">
            <w:pPr>
              <w:rPr>
                <w:rFonts w:cs="Times New Roman"/>
                <w:b w:val="0"/>
                <w:color w:val="000000"/>
                <w:sz w:val="16"/>
                <w:szCs w:val="16"/>
              </w:rPr>
            </w:pPr>
            <w:r w:rsidRPr="00E23A5F">
              <w:rPr>
                <w:rFonts w:cs="Times New Roman"/>
                <w:b w:val="0"/>
                <w:color w:val="000000"/>
                <w:sz w:val="16"/>
                <w:szCs w:val="16"/>
              </w:rPr>
              <w:t>Length mean effN</w:t>
            </w:r>
          </w:p>
        </w:tc>
        <w:tc>
          <w:tcPr>
            <w:tcW w:w="551" w:type="pct"/>
            <w:tcBorders>
              <w:bottom w:val="single" w:sz="4" w:space="0" w:color="auto"/>
            </w:tcBorders>
            <w:noWrap/>
          </w:tcPr>
          <w:p w14:paraId="41157F15"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576" w:type="pct"/>
            <w:tcBorders>
              <w:bottom w:val="single" w:sz="4" w:space="0" w:color="auto"/>
            </w:tcBorders>
            <w:noWrap/>
          </w:tcPr>
          <w:p w14:paraId="70B921B7"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728.7</w:t>
            </w:r>
          </w:p>
        </w:tc>
        <w:tc>
          <w:tcPr>
            <w:tcW w:w="377" w:type="pct"/>
            <w:tcBorders>
              <w:bottom w:val="single" w:sz="4" w:space="0" w:color="auto"/>
            </w:tcBorders>
            <w:noWrap/>
          </w:tcPr>
          <w:p w14:paraId="094F6890"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1165.2</w:t>
            </w:r>
          </w:p>
        </w:tc>
        <w:tc>
          <w:tcPr>
            <w:tcW w:w="434" w:type="pct"/>
            <w:tcBorders>
              <w:bottom w:val="single" w:sz="4" w:space="0" w:color="auto"/>
            </w:tcBorders>
            <w:noWrap/>
          </w:tcPr>
          <w:p w14:paraId="466B1230"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626.3</w:t>
            </w:r>
          </w:p>
        </w:tc>
        <w:tc>
          <w:tcPr>
            <w:tcW w:w="350" w:type="pct"/>
            <w:tcBorders>
              <w:bottom w:val="single" w:sz="4" w:space="0" w:color="auto"/>
            </w:tcBorders>
            <w:noWrap/>
          </w:tcPr>
          <w:p w14:paraId="14A585EB"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446.7</w:t>
            </w:r>
          </w:p>
        </w:tc>
        <w:tc>
          <w:tcPr>
            <w:tcW w:w="386" w:type="pct"/>
            <w:tcBorders>
              <w:bottom w:val="single" w:sz="4" w:space="0" w:color="auto"/>
            </w:tcBorders>
            <w:noWrap/>
          </w:tcPr>
          <w:p w14:paraId="2D0F50FA"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441.0</w:t>
            </w:r>
          </w:p>
        </w:tc>
        <w:tc>
          <w:tcPr>
            <w:tcW w:w="358" w:type="pct"/>
            <w:tcBorders>
              <w:bottom w:val="single" w:sz="4" w:space="0" w:color="auto"/>
            </w:tcBorders>
            <w:noWrap/>
          </w:tcPr>
          <w:p w14:paraId="3FA26109" w14:textId="77777777" w:rsidR="002A55AD" w:rsidRPr="00E23A5F" w:rsidRDefault="002A55AD" w:rsidP="002A55AD">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419" w:type="pct"/>
            <w:tcBorders>
              <w:bottom w:val="single" w:sz="4" w:space="0" w:color="auto"/>
            </w:tcBorders>
            <w:noWrap/>
          </w:tcPr>
          <w:p w14:paraId="5371646B" w14:textId="77777777" w:rsidR="002A55AD" w:rsidRPr="00E23A5F" w:rsidRDefault="002A55AD" w:rsidP="002A55AD">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21.5c</w:t>
            </w:r>
          </w:p>
        </w:tc>
      </w:tr>
      <w:tr w:rsidR="00254078" w:rsidRPr="00E23A5F" w14:paraId="69CBB512"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top w:val="single" w:sz="4" w:space="0" w:color="auto"/>
            </w:tcBorders>
            <w:noWrap/>
          </w:tcPr>
          <w:p w14:paraId="17A5B7EB"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tcBorders>
              <w:top w:val="single" w:sz="4" w:space="0" w:color="auto"/>
            </w:tcBorders>
            <w:noWrap/>
          </w:tcPr>
          <w:p w14:paraId="4B8D6C84"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tcBorders>
              <w:top w:val="single" w:sz="4" w:space="0" w:color="auto"/>
            </w:tcBorders>
            <w:noWrap/>
          </w:tcPr>
          <w:p w14:paraId="0B88DBFF"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tcBorders>
              <w:top w:val="single" w:sz="4" w:space="0" w:color="auto"/>
            </w:tcBorders>
            <w:noWrap/>
          </w:tcPr>
          <w:p w14:paraId="1C6C8986"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8.7</w:t>
            </w:r>
          </w:p>
        </w:tc>
        <w:tc>
          <w:tcPr>
            <w:tcW w:w="434" w:type="pct"/>
            <w:tcBorders>
              <w:top w:val="single" w:sz="4" w:space="0" w:color="auto"/>
            </w:tcBorders>
            <w:noWrap/>
          </w:tcPr>
          <w:p w14:paraId="0AE4A2E3"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7.3</w:t>
            </w:r>
          </w:p>
        </w:tc>
        <w:tc>
          <w:tcPr>
            <w:tcW w:w="350" w:type="pct"/>
            <w:tcBorders>
              <w:top w:val="single" w:sz="4" w:space="0" w:color="auto"/>
            </w:tcBorders>
            <w:noWrap/>
          </w:tcPr>
          <w:p w14:paraId="0049A3B4"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13.7</w:t>
            </w:r>
          </w:p>
        </w:tc>
        <w:tc>
          <w:tcPr>
            <w:tcW w:w="386" w:type="pct"/>
            <w:tcBorders>
              <w:top w:val="single" w:sz="4" w:space="0" w:color="auto"/>
            </w:tcBorders>
            <w:noWrap/>
          </w:tcPr>
          <w:p w14:paraId="2419DD93"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tcBorders>
              <w:top w:val="single" w:sz="4" w:space="0" w:color="auto"/>
            </w:tcBorders>
            <w:noWrap/>
          </w:tcPr>
          <w:p w14:paraId="0F561830"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tcBorders>
              <w:top w:val="single" w:sz="4" w:space="0" w:color="auto"/>
            </w:tcBorders>
            <w:noWrap/>
          </w:tcPr>
          <w:p w14:paraId="74EAABBF"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19.1</w:t>
            </w:r>
          </w:p>
        </w:tc>
      </w:tr>
      <w:tr w:rsidR="00254078" w:rsidRPr="00E23A5F" w14:paraId="55ED7B5C"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46EE68F4"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433D2451"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1BA722CD"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14:paraId="75EED11C"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14:paraId="65D919AD"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7.4</w:t>
            </w:r>
          </w:p>
        </w:tc>
        <w:tc>
          <w:tcPr>
            <w:tcW w:w="350" w:type="pct"/>
            <w:noWrap/>
          </w:tcPr>
          <w:p w14:paraId="54BB0173"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13.2</w:t>
            </w:r>
          </w:p>
        </w:tc>
        <w:tc>
          <w:tcPr>
            <w:tcW w:w="386" w:type="pct"/>
            <w:noWrap/>
          </w:tcPr>
          <w:p w14:paraId="25337F6E"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14:paraId="43AC72F5"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14:paraId="49C2EC3B"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21.1a</w:t>
            </w:r>
          </w:p>
        </w:tc>
      </w:tr>
      <w:tr w:rsidR="00254078" w:rsidRPr="00E23A5F" w14:paraId="32503BE8"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12A24FCB"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77DBCA47"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45EBF416"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14:paraId="07FFD839"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434" w:type="pct"/>
            <w:noWrap/>
          </w:tcPr>
          <w:p w14:paraId="7D16A937"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w:t>
            </w:r>
          </w:p>
        </w:tc>
        <w:tc>
          <w:tcPr>
            <w:tcW w:w="350" w:type="pct"/>
            <w:noWrap/>
          </w:tcPr>
          <w:p w14:paraId="6966B11E"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12.2</w:t>
            </w:r>
          </w:p>
        </w:tc>
        <w:tc>
          <w:tcPr>
            <w:tcW w:w="386" w:type="pct"/>
            <w:noWrap/>
          </w:tcPr>
          <w:p w14:paraId="23A5BBC5"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14:paraId="28212F50"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14:paraId="1C20D320"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21.1b</w:t>
            </w:r>
          </w:p>
        </w:tc>
      </w:tr>
      <w:tr w:rsidR="00254078" w:rsidRPr="00E23A5F" w14:paraId="587BC649"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4B16FF7C"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4C540778"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4EAF751D"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noWrap/>
          </w:tcPr>
          <w:p w14:paraId="3C2CB04D"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14:paraId="197460DA"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7.5</w:t>
            </w:r>
          </w:p>
        </w:tc>
        <w:tc>
          <w:tcPr>
            <w:tcW w:w="350" w:type="pct"/>
            <w:noWrap/>
          </w:tcPr>
          <w:p w14:paraId="20B44DBC"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13.6</w:t>
            </w:r>
          </w:p>
        </w:tc>
        <w:tc>
          <w:tcPr>
            <w:tcW w:w="386" w:type="pct"/>
            <w:noWrap/>
          </w:tcPr>
          <w:p w14:paraId="4016E429"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14:paraId="493BE1F2"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14:paraId="1957CDB8"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21.1c</w:t>
            </w:r>
          </w:p>
        </w:tc>
      </w:tr>
      <w:tr w:rsidR="00254078" w:rsidRPr="00E23A5F" w14:paraId="1256EF0B"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1F72D270"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12FFC617"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795F2B0E"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4.7</w:t>
            </w:r>
          </w:p>
        </w:tc>
        <w:tc>
          <w:tcPr>
            <w:tcW w:w="377" w:type="pct"/>
            <w:noWrap/>
          </w:tcPr>
          <w:p w14:paraId="5303BBF5"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8.6</w:t>
            </w:r>
          </w:p>
        </w:tc>
        <w:tc>
          <w:tcPr>
            <w:tcW w:w="434" w:type="pct"/>
            <w:noWrap/>
          </w:tcPr>
          <w:p w14:paraId="514E9A38"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7.4</w:t>
            </w:r>
          </w:p>
        </w:tc>
        <w:tc>
          <w:tcPr>
            <w:tcW w:w="350" w:type="pct"/>
            <w:noWrap/>
          </w:tcPr>
          <w:p w14:paraId="4F7F259E"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13.6</w:t>
            </w:r>
          </w:p>
        </w:tc>
        <w:tc>
          <w:tcPr>
            <w:tcW w:w="386" w:type="pct"/>
            <w:noWrap/>
          </w:tcPr>
          <w:p w14:paraId="5BD2FEFB"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14:paraId="488CC231"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14:paraId="5B02B7ED"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21.1d</w:t>
            </w:r>
          </w:p>
        </w:tc>
      </w:tr>
      <w:tr w:rsidR="00254078" w:rsidRPr="00E23A5F" w14:paraId="5B3AB671"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2C1D3AB6"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7862170E"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661B641A"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14:paraId="43DC2890"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8.8</w:t>
            </w:r>
          </w:p>
        </w:tc>
        <w:tc>
          <w:tcPr>
            <w:tcW w:w="434" w:type="pct"/>
            <w:noWrap/>
          </w:tcPr>
          <w:p w14:paraId="700D0476"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7.8</w:t>
            </w:r>
          </w:p>
        </w:tc>
        <w:tc>
          <w:tcPr>
            <w:tcW w:w="350" w:type="pct"/>
            <w:noWrap/>
          </w:tcPr>
          <w:p w14:paraId="3E710F24"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12.3</w:t>
            </w:r>
          </w:p>
        </w:tc>
        <w:tc>
          <w:tcPr>
            <w:tcW w:w="386" w:type="pct"/>
            <w:noWrap/>
          </w:tcPr>
          <w:p w14:paraId="125E9DB1"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14:paraId="52D438F6"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14:paraId="329A0EE8"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21.1e</w:t>
            </w:r>
          </w:p>
        </w:tc>
      </w:tr>
      <w:tr w:rsidR="00254078" w:rsidRPr="00E23A5F" w14:paraId="41674816"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noWrap/>
          </w:tcPr>
          <w:p w14:paraId="7675F6EC"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268EAED3"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576" w:type="pct"/>
            <w:noWrap/>
          </w:tcPr>
          <w:p w14:paraId="4AD5AE7E"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5.2</w:t>
            </w:r>
          </w:p>
        </w:tc>
        <w:tc>
          <w:tcPr>
            <w:tcW w:w="377" w:type="pct"/>
            <w:noWrap/>
          </w:tcPr>
          <w:p w14:paraId="0293E973"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9.4</w:t>
            </w:r>
          </w:p>
        </w:tc>
        <w:tc>
          <w:tcPr>
            <w:tcW w:w="434" w:type="pct"/>
            <w:noWrap/>
          </w:tcPr>
          <w:p w14:paraId="7F6F93CD"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350" w:type="pct"/>
            <w:noWrap/>
          </w:tcPr>
          <w:p w14:paraId="7686140F"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12.8</w:t>
            </w:r>
          </w:p>
        </w:tc>
        <w:tc>
          <w:tcPr>
            <w:tcW w:w="386" w:type="pct"/>
            <w:noWrap/>
          </w:tcPr>
          <w:p w14:paraId="10BC8CA5"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p>
        </w:tc>
        <w:tc>
          <w:tcPr>
            <w:tcW w:w="358" w:type="pct"/>
            <w:noWrap/>
          </w:tcPr>
          <w:p w14:paraId="2C6C5FE6"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sz w:val="16"/>
                <w:szCs w:val="16"/>
              </w:rPr>
            </w:pPr>
          </w:p>
        </w:tc>
        <w:tc>
          <w:tcPr>
            <w:tcW w:w="419" w:type="pct"/>
            <w:noWrap/>
          </w:tcPr>
          <w:p w14:paraId="54A7B8BF"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21.1g</w:t>
            </w:r>
          </w:p>
        </w:tc>
      </w:tr>
      <w:tr w:rsidR="00254078" w:rsidRPr="00E23A5F" w14:paraId="0C7B81C9" w14:textId="77777777" w:rsidTr="00254078">
        <w:tc>
          <w:tcPr>
            <w:cnfStyle w:val="001000000000" w:firstRow="0" w:lastRow="0" w:firstColumn="1" w:lastColumn="0" w:oddVBand="0" w:evenVBand="0" w:oddHBand="0" w:evenHBand="0" w:firstRowFirstColumn="0" w:firstRowLastColumn="0" w:lastRowFirstColumn="0" w:lastRowLastColumn="0"/>
            <w:tcW w:w="1548" w:type="pct"/>
            <w:noWrap/>
          </w:tcPr>
          <w:p w14:paraId="32453F85"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noWrap/>
          </w:tcPr>
          <w:p w14:paraId="25A2AEC1"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576" w:type="pct"/>
            <w:noWrap/>
          </w:tcPr>
          <w:p w14:paraId="6D16E8FE"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4.8</w:t>
            </w:r>
          </w:p>
        </w:tc>
        <w:tc>
          <w:tcPr>
            <w:tcW w:w="377" w:type="pct"/>
            <w:noWrap/>
          </w:tcPr>
          <w:p w14:paraId="22F55209"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8.7</w:t>
            </w:r>
          </w:p>
        </w:tc>
        <w:tc>
          <w:tcPr>
            <w:tcW w:w="434" w:type="pct"/>
            <w:noWrap/>
          </w:tcPr>
          <w:p w14:paraId="3858DD31"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7.7</w:t>
            </w:r>
          </w:p>
        </w:tc>
        <w:tc>
          <w:tcPr>
            <w:tcW w:w="350" w:type="pct"/>
            <w:noWrap/>
          </w:tcPr>
          <w:p w14:paraId="442A63F0"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12.5</w:t>
            </w:r>
          </w:p>
        </w:tc>
        <w:tc>
          <w:tcPr>
            <w:tcW w:w="386" w:type="pct"/>
            <w:noWrap/>
          </w:tcPr>
          <w:p w14:paraId="2948BE70"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p>
        </w:tc>
        <w:tc>
          <w:tcPr>
            <w:tcW w:w="358" w:type="pct"/>
            <w:noWrap/>
          </w:tcPr>
          <w:p w14:paraId="66BE96C4" w14:textId="77777777" w:rsidR="00E522CA" w:rsidRPr="00E23A5F" w:rsidRDefault="00E522CA" w:rsidP="00E522CA">
            <w:pP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419" w:type="pct"/>
            <w:noWrap/>
          </w:tcPr>
          <w:p w14:paraId="38AAD35E" w14:textId="77777777" w:rsidR="00E522CA" w:rsidRPr="00E23A5F" w:rsidRDefault="00E522CA" w:rsidP="00E522CA">
            <w:pPr>
              <w:jc w:val="right"/>
              <w:cnfStyle w:val="000000000000" w:firstRow="0" w:lastRow="0" w:firstColumn="0" w:lastColumn="0" w:oddVBand="0" w:evenVBand="0" w:oddHBand="0"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21.5a</w:t>
            </w:r>
          </w:p>
        </w:tc>
      </w:tr>
      <w:tr w:rsidR="00254078" w:rsidRPr="00E23A5F" w14:paraId="0D3A54B8" w14:textId="77777777" w:rsidTr="00254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tcBorders>
              <w:bottom w:val="single" w:sz="4" w:space="0" w:color="auto"/>
            </w:tcBorders>
            <w:noWrap/>
          </w:tcPr>
          <w:p w14:paraId="792EBE2E" w14:textId="77777777" w:rsidR="00E522CA" w:rsidRPr="00E23A5F" w:rsidRDefault="00E522CA" w:rsidP="00E522CA">
            <w:pPr>
              <w:rPr>
                <w:rFonts w:cs="Times New Roman"/>
                <w:b w:val="0"/>
                <w:color w:val="000000"/>
                <w:sz w:val="16"/>
                <w:szCs w:val="16"/>
              </w:rPr>
            </w:pPr>
            <w:r w:rsidRPr="00E23A5F">
              <w:rPr>
                <w:rFonts w:cs="Times New Roman"/>
                <w:b w:val="0"/>
                <w:color w:val="000000"/>
                <w:sz w:val="16"/>
                <w:szCs w:val="16"/>
              </w:rPr>
              <w:t>Age mean effN</w:t>
            </w:r>
          </w:p>
        </w:tc>
        <w:tc>
          <w:tcPr>
            <w:tcW w:w="551" w:type="pct"/>
            <w:tcBorders>
              <w:bottom w:val="single" w:sz="4" w:space="0" w:color="auto"/>
            </w:tcBorders>
            <w:noWrap/>
          </w:tcPr>
          <w:p w14:paraId="1142D377"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576" w:type="pct"/>
            <w:tcBorders>
              <w:bottom w:val="single" w:sz="4" w:space="0" w:color="auto"/>
            </w:tcBorders>
            <w:noWrap/>
          </w:tcPr>
          <w:p w14:paraId="4BB72D4F"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5.2</w:t>
            </w:r>
          </w:p>
        </w:tc>
        <w:tc>
          <w:tcPr>
            <w:tcW w:w="377" w:type="pct"/>
            <w:tcBorders>
              <w:bottom w:val="single" w:sz="4" w:space="0" w:color="auto"/>
            </w:tcBorders>
            <w:noWrap/>
          </w:tcPr>
          <w:p w14:paraId="4D520890"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9.3</w:t>
            </w:r>
          </w:p>
        </w:tc>
        <w:tc>
          <w:tcPr>
            <w:tcW w:w="434" w:type="pct"/>
            <w:tcBorders>
              <w:bottom w:val="single" w:sz="4" w:space="0" w:color="auto"/>
            </w:tcBorders>
            <w:noWrap/>
          </w:tcPr>
          <w:p w14:paraId="5F1F667C"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8.9</w:t>
            </w:r>
          </w:p>
        </w:tc>
        <w:tc>
          <w:tcPr>
            <w:tcW w:w="350" w:type="pct"/>
            <w:tcBorders>
              <w:bottom w:val="single" w:sz="4" w:space="0" w:color="auto"/>
            </w:tcBorders>
            <w:noWrap/>
          </w:tcPr>
          <w:p w14:paraId="52AB8BA5"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12.7</w:t>
            </w:r>
          </w:p>
        </w:tc>
        <w:tc>
          <w:tcPr>
            <w:tcW w:w="386" w:type="pct"/>
            <w:tcBorders>
              <w:bottom w:val="single" w:sz="4" w:space="0" w:color="auto"/>
            </w:tcBorders>
            <w:noWrap/>
          </w:tcPr>
          <w:p w14:paraId="1A1928AA"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358" w:type="pct"/>
            <w:tcBorders>
              <w:bottom w:val="single" w:sz="4" w:space="0" w:color="auto"/>
            </w:tcBorders>
            <w:noWrap/>
          </w:tcPr>
          <w:p w14:paraId="5239AE90" w14:textId="77777777" w:rsidR="00E522CA" w:rsidRPr="00E23A5F" w:rsidRDefault="00E522CA" w:rsidP="00E522CA">
            <w:pP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 </w:t>
            </w:r>
          </w:p>
        </w:tc>
        <w:tc>
          <w:tcPr>
            <w:tcW w:w="419" w:type="pct"/>
            <w:tcBorders>
              <w:bottom w:val="single" w:sz="4" w:space="0" w:color="auto"/>
            </w:tcBorders>
            <w:noWrap/>
          </w:tcPr>
          <w:p w14:paraId="09EABBFB" w14:textId="77777777" w:rsidR="00E522CA" w:rsidRPr="00E23A5F" w:rsidRDefault="00E522CA" w:rsidP="00E522CA">
            <w:pPr>
              <w:jc w:val="right"/>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23A5F">
              <w:rPr>
                <w:rFonts w:cs="Times New Roman"/>
                <w:color w:val="000000"/>
                <w:sz w:val="16"/>
                <w:szCs w:val="16"/>
              </w:rPr>
              <w:t>21.5c</w:t>
            </w:r>
          </w:p>
        </w:tc>
      </w:tr>
    </w:tbl>
    <w:p w14:paraId="11D0C3BB" w14:textId="77777777" w:rsidR="00320E53" w:rsidRPr="00E23A5F" w:rsidRDefault="005E465A" w:rsidP="005A5AFC">
      <w:pPr>
        <w:rPr>
          <w:rFonts w:cs="Times New Roman"/>
          <w:sz w:val="16"/>
          <w:szCs w:val="16"/>
        </w:rPr>
      </w:pPr>
      <w:r w:rsidRPr="00E23A5F">
        <w:rPr>
          <w:rFonts w:cs="Times New Roman"/>
          <w:sz w:val="16"/>
          <w:szCs w:val="16"/>
        </w:rPr>
        <w:t xml:space="preserve"> </w:t>
      </w:r>
      <w:r w:rsidR="00320E53" w:rsidRPr="00E23A5F">
        <w:rPr>
          <w:rFonts w:cs="Times New Roman"/>
          <w:sz w:val="16"/>
          <w:szCs w:val="16"/>
        </w:rPr>
        <w:br w:type="page"/>
      </w:r>
    </w:p>
    <w:p w14:paraId="10F188D8" w14:textId="77777777" w:rsidR="00320E53" w:rsidRDefault="00320E53" w:rsidP="005A5AFC">
      <w:pPr>
        <w:sectPr w:rsidR="00320E53" w:rsidSect="00320E53">
          <w:pgSz w:w="12240" w:h="15840"/>
          <w:pgMar w:top="1440" w:right="1440" w:bottom="720" w:left="1440" w:header="720" w:footer="720" w:gutter="0"/>
          <w:cols w:space="720"/>
          <w:docGrid w:linePitch="360"/>
        </w:sectPr>
      </w:pPr>
    </w:p>
    <w:p w14:paraId="1D1B8AE1" w14:textId="77777777" w:rsidR="00320E53" w:rsidRDefault="00A151EF" w:rsidP="00320E53">
      <w:pPr>
        <w:ind w:left="720" w:hanging="720"/>
      </w:pPr>
      <w:r>
        <w:lastRenderedPageBreak/>
        <w:t xml:space="preserve">Table 5 - </w:t>
      </w:r>
      <w:r w:rsidR="00320E53">
        <w:t xml:space="preserve">Likelihood components and derived quantities for models reviewed in 2021. </w:t>
      </w:r>
      <w:r w:rsidR="00C37156">
        <w:t xml:space="preserve">For models with environmental links on M and models 21.5a and 21.5c the mortality estimates in brackets and greyed are the maximum and minimum estimates. </w:t>
      </w:r>
    </w:p>
    <w:tbl>
      <w:tblPr>
        <w:tblW w:w="4586" w:type="pct"/>
        <w:tblLayout w:type="fixed"/>
        <w:tblLook w:val="04A0" w:firstRow="1" w:lastRow="0" w:firstColumn="1" w:lastColumn="0" w:noHBand="0" w:noVBand="1"/>
      </w:tblPr>
      <w:tblGrid>
        <w:gridCol w:w="2350"/>
        <w:gridCol w:w="1135"/>
        <w:gridCol w:w="1134"/>
        <w:gridCol w:w="1134"/>
        <w:gridCol w:w="1134"/>
        <w:gridCol w:w="1134"/>
        <w:gridCol w:w="1134"/>
        <w:gridCol w:w="1134"/>
        <w:gridCol w:w="1134"/>
        <w:gridCol w:w="1124"/>
      </w:tblGrid>
      <w:tr w:rsidR="00254078" w:rsidRPr="00320E53" w14:paraId="38BF931B" w14:textId="77777777" w:rsidTr="004B2DB0">
        <w:tc>
          <w:tcPr>
            <w:tcW w:w="936" w:type="pct"/>
            <w:tcBorders>
              <w:top w:val="single" w:sz="4" w:space="0" w:color="auto"/>
              <w:left w:val="nil"/>
              <w:bottom w:val="double" w:sz="6" w:space="0" w:color="auto"/>
              <w:right w:val="nil"/>
            </w:tcBorders>
            <w:shd w:val="clear" w:color="auto" w:fill="auto"/>
            <w:noWrap/>
            <w:vAlign w:val="bottom"/>
            <w:hideMark/>
          </w:tcPr>
          <w:p w14:paraId="44ABAD5C" w14:textId="77777777" w:rsidR="00254078" w:rsidRPr="00320E53" w:rsidRDefault="00254078" w:rsidP="001406ED">
            <w:pPr>
              <w:spacing w:after="0" w:line="240" w:lineRule="auto"/>
              <w:rPr>
                <w:rFonts w:eastAsia="Times New Roman" w:cs="Times New Roman"/>
                <w:color w:val="000000"/>
                <w:sz w:val="16"/>
                <w:szCs w:val="16"/>
              </w:rPr>
            </w:pPr>
          </w:p>
        </w:tc>
        <w:tc>
          <w:tcPr>
            <w:tcW w:w="452" w:type="pct"/>
            <w:tcBorders>
              <w:top w:val="single" w:sz="4" w:space="0" w:color="auto"/>
              <w:left w:val="nil"/>
              <w:bottom w:val="double" w:sz="6" w:space="0" w:color="auto"/>
              <w:right w:val="nil"/>
            </w:tcBorders>
            <w:shd w:val="clear" w:color="auto" w:fill="auto"/>
            <w:noWrap/>
            <w:vAlign w:val="bottom"/>
            <w:hideMark/>
          </w:tcPr>
          <w:p w14:paraId="0926712D" w14:textId="77777777" w:rsidR="00254078" w:rsidRPr="00320E53" w:rsidRDefault="00254078" w:rsidP="00320E53">
            <w:pPr>
              <w:spacing w:after="0" w:line="240" w:lineRule="auto"/>
              <w:jc w:val="center"/>
              <w:rPr>
                <w:rFonts w:eastAsia="Times New Roman" w:cs="Times New Roman"/>
                <w:color w:val="000000"/>
                <w:sz w:val="16"/>
                <w:szCs w:val="16"/>
              </w:rPr>
            </w:pPr>
            <w:r>
              <w:rPr>
                <w:rFonts w:eastAsia="Times New Roman" w:cs="Times New Roman"/>
                <w:color w:val="000000"/>
                <w:sz w:val="16"/>
                <w:szCs w:val="16"/>
              </w:rPr>
              <w:t xml:space="preserve">Model </w:t>
            </w:r>
            <w:r w:rsidRPr="00320E53">
              <w:rPr>
                <w:rFonts w:eastAsia="Times New Roman" w:cs="Times New Roman"/>
                <w:color w:val="000000"/>
                <w:sz w:val="16"/>
                <w:szCs w:val="16"/>
              </w:rPr>
              <w:t>19.1</w:t>
            </w:r>
          </w:p>
        </w:tc>
        <w:tc>
          <w:tcPr>
            <w:tcW w:w="452" w:type="pct"/>
            <w:tcBorders>
              <w:top w:val="single" w:sz="4" w:space="0" w:color="auto"/>
              <w:left w:val="nil"/>
              <w:bottom w:val="double" w:sz="6" w:space="0" w:color="auto"/>
              <w:right w:val="nil"/>
            </w:tcBorders>
            <w:shd w:val="clear" w:color="auto" w:fill="auto"/>
            <w:noWrap/>
            <w:vAlign w:val="bottom"/>
            <w:hideMark/>
          </w:tcPr>
          <w:p w14:paraId="22D07B27"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21.1a</w:t>
            </w:r>
          </w:p>
        </w:tc>
        <w:tc>
          <w:tcPr>
            <w:tcW w:w="452" w:type="pct"/>
            <w:tcBorders>
              <w:top w:val="single" w:sz="4" w:space="0" w:color="auto"/>
              <w:left w:val="nil"/>
              <w:bottom w:val="double" w:sz="6" w:space="0" w:color="auto"/>
              <w:right w:val="nil"/>
            </w:tcBorders>
            <w:shd w:val="clear" w:color="auto" w:fill="auto"/>
            <w:noWrap/>
            <w:vAlign w:val="bottom"/>
            <w:hideMark/>
          </w:tcPr>
          <w:p w14:paraId="33115CAA"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w:t>
            </w:r>
            <w:r>
              <w:rPr>
                <w:rFonts w:eastAsia="Times New Roman" w:cs="Times New Roman"/>
                <w:color w:val="000000"/>
                <w:sz w:val="16"/>
                <w:szCs w:val="16"/>
              </w:rPr>
              <w:t xml:space="preserve">l </w:t>
            </w:r>
            <w:r w:rsidRPr="00320E53">
              <w:rPr>
                <w:rFonts w:eastAsia="Times New Roman" w:cs="Times New Roman"/>
                <w:color w:val="000000"/>
                <w:sz w:val="16"/>
                <w:szCs w:val="16"/>
              </w:rPr>
              <w:t>21.1b</w:t>
            </w:r>
          </w:p>
        </w:tc>
        <w:tc>
          <w:tcPr>
            <w:tcW w:w="452" w:type="pct"/>
            <w:tcBorders>
              <w:top w:val="single" w:sz="4" w:space="0" w:color="auto"/>
              <w:left w:val="nil"/>
              <w:bottom w:val="double" w:sz="6" w:space="0" w:color="auto"/>
              <w:right w:val="nil"/>
            </w:tcBorders>
            <w:shd w:val="clear" w:color="auto" w:fill="auto"/>
            <w:noWrap/>
            <w:vAlign w:val="bottom"/>
            <w:hideMark/>
          </w:tcPr>
          <w:p w14:paraId="3C1CA2E6"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21.1c</w:t>
            </w:r>
          </w:p>
        </w:tc>
        <w:tc>
          <w:tcPr>
            <w:tcW w:w="452" w:type="pct"/>
            <w:tcBorders>
              <w:top w:val="single" w:sz="4" w:space="0" w:color="auto"/>
              <w:left w:val="nil"/>
              <w:bottom w:val="double" w:sz="6" w:space="0" w:color="auto"/>
              <w:right w:val="nil"/>
            </w:tcBorders>
            <w:shd w:val="clear" w:color="auto" w:fill="auto"/>
            <w:noWrap/>
            <w:vAlign w:val="bottom"/>
            <w:hideMark/>
          </w:tcPr>
          <w:p w14:paraId="31A233C9"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21.1d</w:t>
            </w:r>
          </w:p>
        </w:tc>
        <w:tc>
          <w:tcPr>
            <w:tcW w:w="452" w:type="pct"/>
            <w:tcBorders>
              <w:top w:val="single" w:sz="4" w:space="0" w:color="auto"/>
              <w:left w:val="nil"/>
              <w:bottom w:val="double" w:sz="6" w:space="0" w:color="auto"/>
              <w:right w:val="nil"/>
            </w:tcBorders>
            <w:shd w:val="clear" w:color="auto" w:fill="auto"/>
            <w:noWrap/>
            <w:vAlign w:val="bottom"/>
            <w:hideMark/>
          </w:tcPr>
          <w:p w14:paraId="36A984E1"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21.1e</w:t>
            </w:r>
          </w:p>
        </w:tc>
        <w:tc>
          <w:tcPr>
            <w:tcW w:w="452" w:type="pct"/>
            <w:tcBorders>
              <w:top w:val="single" w:sz="4" w:space="0" w:color="auto"/>
              <w:left w:val="nil"/>
              <w:bottom w:val="double" w:sz="6" w:space="0" w:color="auto"/>
              <w:right w:val="nil"/>
            </w:tcBorders>
            <w:shd w:val="clear" w:color="auto" w:fill="auto"/>
            <w:noWrap/>
            <w:vAlign w:val="bottom"/>
            <w:hideMark/>
          </w:tcPr>
          <w:p w14:paraId="205B83EE"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21.1g</w:t>
            </w:r>
          </w:p>
        </w:tc>
        <w:tc>
          <w:tcPr>
            <w:tcW w:w="452" w:type="pct"/>
            <w:tcBorders>
              <w:top w:val="single" w:sz="4" w:space="0" w:color="auto"/>
              <w:left w:val="nil"/>
              <w:bottom w:val="double" w:sz="6" w:space="0" w:color="auto"/>
              <w:right w:val="nil"/>
            </w:tcBorders>
            <w:shd w:val="clear" w:color="auto" w:fill="auto"/>
            <w:noWrap/>
            <w:vAlign w:val="bottom"/>
            <w:hideMark/>
          </w:tcPr>
          <w:p w14:paraId="71E11348"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21.5a</w:t>
            </w:r>
          </w:p>
        </w:tc>
        <w:tc>
          <w:tcPr>
            <w:tcW w:w="448" w:type="pct"/>
            <w:tcBorders>
              <w:top w:val="single" w:sz="4" w:space="0" w:color="auto"/>
              <w:left w:val="nil"/>
              <w:bottom w:val="double" w:sz="6" w:space="0" w:color="auto"/>
              <w:right w:val="nil"/>
            </w:tcBorders>
            <w:shd w:val="clear" w:color="auto" w:fill="auto"/>
            <w:noWrap/>
            <w:vAlign w:val="bottom"/>
            <w:hideMark/>
          </w:tcPr>
          <w:p w14:paraId="62AD987B" w14:textId="77777777" w:rsidR="00254078" w:rsidRPr="00320E53" w:rsidRDefault="00254078" w:rsidP="00D953D5">
            <w:pPr>
              <w:spacing w:after="0" w:line="240" w:lineRule="auto"/>
              <w:jc w:val="center"/>
              <w:rPr>
                <w:rFonts w:eastAsia="Times New Roman" w:cs="Times New Roman"/>
                <w:color w:val="000000"/>
                <w:sz w:val="16"/>
                <w:szCs w:val="16"/>
              </w:rPr>
            </w:pPr>
            <w:r w:rsidRPr="00320E53">
              <w:rPr>
                <w:rFonts w:eastAsia="Times New Roman" w:cs="Times New Roman"/>
                <w:color w:val="000000"/>
                <w:sz w:val="16"/>
                <w:szCs w:val="16"/>
              </w:rPr>
              <w:t>Model</w:t>
            </w:r>
            <w:r>
              <w:rPr>
                <w:rFonts w:eastAsia="Times New Roman" w:cs="Times New Roman"/>
                <w:color w:val="000000"/>
                <w:sz w:val="16"/>
                <w:szCs w:val="16"/>
              </w:rPr>
              <w:t xml:space="preserve"> </w:t>
            </w:r>
            <w:r w:rsidRPr="00320E53">
              <w:rPr>
                <w:rFonts w:eastAsia="Times New Roman" w:cs="Times New Roman"/>
                <w:color w:val="000000"/>
                <w:sz w:val="16"/>
                <w:szCs w:val="16"/>
              </w:rPr>
              <w:t>21.5c</w:t>
            </w:r>
          </w:p>
        </w:tc>
      </w:tr>
      <w:tr w:rsidR="00254078" w:rsidRPr="00320E53" w14:paraId="248F7F8F" w14:textId="77777777" w:rsidTr="004B2DB0">
        <w:tc>
          <w:tcPr>
            <w:tcW w:w="936" w:type="pct"/>
            <w:tcBorders>
              <w:top w:val="nil"/>
              <w:left w:val="nil"/>
              <w:bottom w:val="nil"/>
              <w:right w:val="nil"/>
            </w:tcBorders>
            <w:shd w:val="clear" w:color="auto" w:fill="auto"/>
            <w:noWrap/>
            <w:vAlign w:val="bottom"/>
            <w:hideMark/>
          </w:tcPr>
          <w:p w14:paraId="287B4648"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TOTAL_like</w:t>
            </w:r>
          </w:p>
        </w:tc>
        <w:tc>
          <w:tcPr>
            <w:tcW w:w="452" w:type="pct"/>
            <w:tcBorders>
              <w:top w:val="nil"/>
              <w:left w:val="nil"/>
              <w:bottom w:val="nil"/>
              <w:right w:val="nil"/>
            </w:tcBorders>
            <w:shd w:val="clear" w:color="auto" w:fill="auto"/>
            <w:noWrap/>
            <w:vAlign w:val="bottom"/>
            <w:hideMark/>
          </w:tcPr>
          <w:p w14:paraId="1C43F8F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3190.02</w:t>
            </w:r>
          </w:p>
        </w:tc>
        <w:tc>
          <w:tcPr>
            <w:tcW w:w="452" w:type="pct"/>
            <w:tcBorders>
              <w:top w:val="nil"/>
              <w:left w:val="nil"/>
              <w:bottom w:val="nil"/>
              <w:right w:val="nil"/>
            </w:tcBorders>
            <w:shd w:val="clear" w:color="auto" w:fill="auto"/>
            <w:noWrap/>
            <w:vAlign w:val="bottom"/>
            <w:hideMark/>
          </w:tcPr>
          <w:p w14:paraId="76B32080"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3210.54</w:t>
            </w:r>
          </w:p>
        </w:tc>
        <w:tc>
          <w:tcPr>
            <w:tcW w:w="452" w:type="pct"/>
            <w:tcBorders>
              <w:top w:val="nil"/>
              <w:left w:val="nil"/>
              <w:bottom w:val="nil"/>
              <w:right w:val="nil"/>
            </w:tcBorders>
            <w:shd w:val="clear" w:color="auto" w:fill="auto"/>
            <w:noWrap/>
            <w:vAlign w:val="bottom"/>
            <w:hideMark/>
          </w:tcPr>
          <w:p w14:paraId="50F2C99B"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3202.85</w:t>
            </w:r>
          </w:p>
        </w:tc>
        <w:tc>
          <w:tcPr>
            <w:tcW w:w="452" w:type="pct"/>
            <w:tcBorders>
              <w:top w:val="nil"/>
              <w:left w:val="nil"/>
              <w:bottom w:val="nil"/>
              <w:right w:val="nil"/>
            </w:tcBorders>
            <w:shd w:val="clear" w:color="auto" w:fill="auto"/>
            <w:noWrap/>
            <w:vAlign w:val="bottom"/>
            <w:hideMark/>
          </w:tcPr>
          <w:p w14:paraId="0D2D29E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3194.11</w:t>
            </w:r>
          </w:p>
        </w:tc>
        <w:tc>
          <w:tcPr>
            <w:tcW w:w="452" w:type="pct"/>
            <w:tcBorders>
              <w:top w:val="nil"/>
              <w:left w:val="nil"/>
              <w:bottom w:val="nil"/>
              <w:right w:val="nil"/>
            </w:tcBorders>
            <w:shd w:val="clear" w:color="auto" w:fill="auto"/>
            <w:noWrap/>
            <w:vAlign w:val="bottom"/>
            <w:hideMark/>
          </w:tcPr>
          <w:p w14:paraId="18AE7B8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3205.07</w:t>
            </w:r>
          </w:p>
        </w:tc>
        <w:tc>
          <w:tcPr>
            <w:tcW w:w="452" w:type="pct"/>
            <w:tcBorders>
              <w:top w:val="nil"/>
              <w:left w:val="nil"/>
              <w:bottom w:val="nil"/>
              <w:right w:val="nil"/>
            </w:tcBorders>
            <w:shd w:val="clear" w:color="auto" w:fill="auto"/>
            <w:noWrap/>
            <w:vAlign w:val="bottom"/>
            <w:hideMark/>
          </w:tcPr>
          <w:p w14:paraId="78C5013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3182.09</w:t>
            </w:r>
          </w:p>
        </w:tc>
        <w:tc>
          <w:tcPr>
            <w:tcW w:w="452" w:type="pct"/>
            <w:tcBorders>
              <w:top w:val="nil"/>
              <w:left w:val="nil"/>
              <w:bottom w:val="nil"/>
              <w:right w:val="nil"/>
            </w:tcBorders>
            <w:shd w:val="clear" w:color="auto" w:fill="auto"/>
            <w:noWrap/>
            <w:vAlign w:val="bottom"/>
            <w:hideMark/>
          </w:tcPr>
          <w:p w14:paraId="38CC96C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2039.62</w:t>
            </w:r>
          </w:p>
        </w:tc>
        <w:tc>
          <w:tcPr>
            <w:tcW w:w="452" w:type="pct"/>
            <w:tcBorders>
              <w:top w:val="nil"/>
              <w:left w:val="nil"/>
              <w:bottom w:val="nil"/>
              <w:right w:val="nil"/>
            </w:tcBorders>
            <w:shd w:val="clear" w:color="auto" w:fill="auto"/>
            <w:noWrap/>
            <w:vAlign w:val="bottom"/>
            <w:hideMark/>
          </w:tcPr>
          <w:p w14:paraId="1BC09361"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3168.69</w:t>
            </w:r>
          </w:p>
        </w:tc>
        <w:tc>
          <w:tcPr>
            <w:tcW w:w="448" w:type="pct"/>
            <w:tcBorders>
              <w:top w:val="nil"/>
              <w:left w:val="nil"/>
              <w:bottom w:val="nil"/>
              <w:right w:val="nil"/>
            </w:tcBorders>
            <w:shd w:val="clear" w:color="auto" w:fill="auto"/>
            <w:noWrap/>
            <w:vAlign w:val="bottom"/>
            <w:hideMark/>
          </w:tcPr>
          <w:p w14:paraId="45E2B03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2036.43</w:t>
            </w:r>
          </w:p>
        </w:tc>
      </w:tr>
      <w:tr w:rsidR="00254078" w:rsidRPr="00320E53" w14:paraId="673F635B" w14:textId="77777777" w:rsidTr="004B2DB0">
        <w:tc>
          <w:tcPr>
            <w:tcW w:w="936" w:type="pct"/>
            <w:tcBorders>
              <w:top w:val="nil"/>
              <w:left w:val="nil"/>
              <w:bottom w:val="nil"/>
              <w:right w:val="nil"/>
            </w:tcBorders>
            <w:shd w:val="clear" w:color="auto" w:fill="auto"/>
            <w:noWrap/>
            <w:vAlign w:val="bottom"/>
            <w:hideMark/>
          </w:tcPr>
          <w:p w14:paraId="301D464D"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Survey_like</w:t>
            </w:r>
          </w:p>
        </w:tc>
        <w:tc>
          <w:tcPr>
            <w:tcW w:w="452" w:type="pct"/>
            <w:tcBorders>
              <w:top w:val="nil"/>
              <w:left w:val="nil"/>
              <w:bottom w:val="nil"/>
              <w:right w:val="nil"/>
            </w:tcBorders>
            <w:shd w:val="clear" w:color="auto" w:fill="auto"/>
            <w:noWrap/>
            <w:vAlign w:val="bottom"/>
            <w:hideMark/>
          </w:tcPr>
          <w:p w14:paraId="6E1EB80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-16.12</w:t>
            </w:r>
          </w:p>
        </w:tc>
        <w:tc>
          <w:tcPr>
            <w:tcW w:w="452" w:type="pct"/>
            <w:tcBorders>
              <w:top w:val="nil"/>
              <w:left w:val="nil"/>
              <w:bottom w:val="nil"/>
              <w:right w:val="nil"/>
            </w:tcBorders>
            <w:shd w:val="clear" w:color="auto" w:fill="auto"/>
            <w:noWrap/>
            <w:vAlign w:val="bottom"/>
            <w:hideMark/>
          </w:tcPr>
          <w:p w14:paraId="2B8716B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-2.36</w:t>
            </w:r>
          </w:p>
        </w:tc>
        <w:tc>
          <w:tcPr>
            <w:tcW w:w="452" w:type="pct"/>
            <w:tcBorders>
              <w:top w:val="nil"/>
              <w:left w:val="nil"/>
              <w:bottom w:val="nil"/>
              <w:right w:val="nil"/>
            </w:tcBorders>
            <w:shd w:val="clear" w:color="auto" w:fill="auto"/>
            <w:noWrap/>
            <w:vAlign w:val="bottom"/>
            <w:hideMark/>
          </w:tcPr>
          <w:p w14:paraId="787F8EF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-0.81</w:t>
            </w:r>
          </w:p>
        </w:tc>
        <w:tc>
          <w:tcPr>
            <w:tcW w:w="452" w:type="pct"/>
            <w:tcBorders>
              <w:top w:val="nil"/>
              <w:left w:val="nil"/>
              <w:bottom w:val="nil"/>
              <w:right w:val="nil"/>
            </w:tcBorders>
            <w:shd w:val="clear" w:color="auto" w:fill="auto"/>
            <w:noWrap/>
            <w:vAlign w:val="bottom"/>
            <w:hideMark/>
          </w:tcPr>
          <w:p w14:paraId="509BCEA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-6.22</w:t>
            </w:r>
          </w:p>
        </w:tc>
        <w:tc>
          <w:tcPr>
            <w:tcW w:w="452" w:type="pct"/>
            <w:tcBorders>
              <w:top w:val="nil"/>
              <w:left w:val="nil"/>
              <w:bottom w:val="nil"/>
              <w:right w:val="nil"/>
            </w:tcBorders>
            <w:shd w:val="clear" w:color="auto" w:fill="auto"/>
            <w:noWrap/>
            <w:vAlign w:val="bottom"/>
            <w:hideMark/>
          </w:tcPr>
          <w:p w14:paraId="0453B68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-4.09</w:t>
            </w:r>
          </w:p>
        </w:tc>
        <w:tc>
          <w:tcPr>
            <w:tcW w:w="452" w:type="pct"/>
            <w:tcBorders>
              <w:top w:val="nil"/>
              <w:left w:val="nil"/>
              <w:bottom w:val="nil"/>
              <w:right w:val="nil"/>
            </w:tcBorders>
            <w:shd w:val="clear" w:color="auto" w:fill="auto"/>
            <w:noWrap/>
            <w:vAlign w:val="bottom"/>
            <w:hideMark/>
          </w:tcPr>
          <w:p w14:paraId="1A8D6AE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-5.64</w:t>
            </w:r>
          </w:p>
        </w:tc>
        <w:tc>
          <w:tcPr>
            <w:tcW w:w="452" w:type="pct"/>
            <w:tcBorders>
              <w:top w:val="nil"/>
              <w:left w:val="nil"/>
              <w:bottom w:val="nil"/>
              <w:right w:val="nil"/>
            </w:tcBorders>
            <w:shd w:val="clear" w:color="auto" w:fill="auto"/>
            <w:noWrap/>
            <w:vAlign w:val="bottom"/>
            <w:hideMark/>
          </w:tcPr>
          <w:p w14:paraId="3E4AD2F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-32.74</w:t>
            </w:r>
          </w:p>
        </w:tc>
        <w:tc>
          <w:tcPr>
            <w:tcW w:w="452" w:type="pct"/>
            <w:tcBorders>
              <w:top w:val="nil"/>
              <w:left w:val="nil"/>
              <w:bottom w:val="nil"/>
              <w:right w:val="nil"/>
            </w:tcBorders>
            <w:shd w:val="clear" w:color="auto" w:fill="auto"/>
            <w:noWrap/>
            <w:vAlign w:val="bottom"/>
            <w:hideMark/>
          </w:tcPr>
          <w:p w14:paraId="578B5C2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-11.09</w:t>
            </w:r>
          </w:p>
        </w:tc>
        <w:tc>
          <w:tcPr>
            <w:tcW w:w="448" w:type="pct"/>
            <w:tcBorders>
              <w:top w:val="nil"/>
              <w:left w:val="nil"/>
              <w:bottom w:val="nil"/>
              <w:right w:val="nil"/>
            </w:tcBorders>
            <w:shd w:val="clear" w:color="auto" w:fill="auto"/>
            <w:noWrap/>
            <w:vAlign w:val="bottom"/>
            <w:hideMark/>
          </w:tcPr>
          <w:p w14:paraId="185A9CD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-34.89</w:t>
            </w:r>
          </w:p>
        </w:tc>
      </w:tr>
      <w:tr w:rsidR="00254078" w:rsidRPr="00320E53" w14:paraId="0CF834EF" w14:textId="77777777" w:rsidTr="004B2DB0">
        <w:tc>
          <w:tcPr>
            <w:tcW w:w="936" w:type="pct"/>
            <w:tcBorders>
              <w:top w:val="nil"/>
              <w:left w:val="nil"/>
              <w:bottom w:val="nil"/>
              <w:right w:val="nil"/>
            </w:tcBorders>
            <w:shd w:val="clear" w:color="auto" w:fill="auto"/>
            <w:noWrap/>
            <w:vAlign w:val="bottom"/>
            <w:hideMark/>
          </w:tcPr>
          <w:p w14:paraId="05D37AF2"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Length_comp_like</w:t>
            </w:r>
          </w:p>
        </w:tc>
        <w:tc>
          <w:tcPr>
            <w:tcW w:w="452" w:type="pct"/>
            <w:tcBorders>
              <w:top w:val="nil"/>
              <w:left w:val="nil"/>
              <w:bottom w:val="nil"/>
              <w:right w:val="nil"/>
            </w:tcBorders>
            <w:shd w:val="clear" w:color="auto" w:fill="auto"/>
            <w:noWrap/>
            <w:vAlign w:val="bottom"/>
            <w:hideMark/>
          </w:tcPr>
          <w:p w14:paraId="1D20441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1568.22</w:t>
            </w:r>
          </w:p>
        </w:tc>
        <w:tc>
          <w:tcPr>
            <w:tcW w:w="452" w:type="pct"/>
            <w:tcBorders>
              <w:top w:val="nil"/>
              <w:left w:val="nil"/>
              <w:bottom w:val="nil"/>
              <w:right w:val="nil"/>
            </w:tcBorders>
            <w:shd w:val="clear" w:color="auto" w:fill="auto"/>
            <w:noWrap/>
            <w:vAlign w:val="bottom"/>
            <w:hideMark/>
          </w:tcPr>
          <w:p w14:paraId="79E03C2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1576.75</w:t>
            </w:r>
          </w:p>
        </w:tc>
        <w:tc>
          <w:tcPr>
            <w:tcW w:w="452" w:type="pct"/>
            <w:tcBorders>
              <w:top w:val="nil"/>
              <w:left w:val="nil"/>
              <w:bottom w:val="nil"/>
              <w:right w:val="nil"/>
            </w:tcBorders>
            <w:shd w:val="clear" w:color="auto" w:fill="auto"/>
            <w:noWrap/>
            <w:vAlign w:val="bottom"/>
            <w:hideMark/>
          </w:tcPr>
          <w:p w14:paraId="2A71A22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1573.39</w:t>
            </w:r>
          </w:p>
        </w:tc>
        <w:tc>
          <w:tcPr>
            <w:tcW w:w="452" w:type="pct"/>
            <w:tcBorders>
              <w:top w:val="nil"/>
              <w:left w:val="nil"/>
              <w:bottom w:val="nil"/>
              <w:right w:val="nil"/>
            </w:tcBorders>
            <w:shd w:val="clear" w:color="auto" w:fill="auto"/>
            <w:noWrap/>
            <w:vAlign w:val="bottom"/>
            <w:hideMark/>
          </w:tcPr>
          <w:p w14:paraId="64668C4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1569.87</w:t>
            </w:r>
          </w:p>
        </w:tc>
        <w:tc>
          <w:tcPr>
            <w:tcW w:w="452" w:type="pct"/>
            <w:tcBorders>
              <w:top w:val="nil"/>
              <w:left w:val="nil"/>
              <w:bottom w:val="nil"/>
              <w:right w:val="nil"/>
            </w:tcBorders>
            <w:shd w:val="clear" w:color="auto" w:fill="auto"/>
            <w:noWrap/>
            <w:vAlign w:val="bottom"/>
            <w:hideMark/>
          </w:tcPr>
          <w:p w14:paraId="4D2179E1"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1577.55</w:t>
            </w:r>
          </w:p>
        </w:tc>
        <w:tc>
          <w:tcPr>
            <w:tcW w:w="452" w:type="pct"/>
            <w:tcBorders>
              <w:top w:val="nil"/>
              <w:left w:val="nil"/>
              <w:bottom w:val="nil"/>
              <w:right w:val="nil"/>
            </w:tcBorders>
            <w:shd w:val="clear" w:color="auto" w:fill="auto"/>
            <w:noWrap/>
            <w:vAlign w:val="bottom"/>
            <w:hideMark/>
          </w:tcPr>
          <w:p w14:paraId="184D9C0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1568.46</w:t>
            </w:r>
          </w:p>
        </w:tc>
        <w:tc>
          <w:tcPr>
            <w:tcW w:w="452" w:type="pct"/>
            <w:tcBorders>
              <w:top w:val="nil"/>
              <w:left w:val="nil"/>
              <w:bottom w:val="nil"/>
              <w:right w:val="nil"/>
            </w:tcBorders>
            <w:shd w:val="clear" w:color="auto" w:fill="auto"/>
            <w:noWrap/>
            <w:vAlign w:val="bottom"/>
            <w:hideMark/>
          </w:tcPr>
          <w:p w14:paraId="7466C87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525.05</w:t>
            </w:r>
          </w:p>
        </w:tc>
        <w:tc>
          <w:tcPr>
            <w:tcW w:w="452" w:type="pct"/>
            <w:tcBorders>
              <w:top w:val="nil"/>
              <w:left w:val="nil"/>
              <w:bottom w:val="nil"/>
              <w:right w:val="nil"/>
            </w:tcBorders>
            <w:shd w:val="clear" w:color="auto" w:fill="auto"/>
            <w:noWrap/>
            <w:vAlign w:val="bottom"/>
            <w:hideMark/>
          </w:tcPr>
          <w:p w14:paraId="2624C7C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1561.77</w:t>
            </w:r>
          </w:p>
        </w:tc>
        <w:tc>
          <w:tcPr>
            <w:tcW w:w="448" w:type="pct"/>
            <w:tcBorders>
              <w:top w:val="nil"/>
              <w:left w:val="nil"/>
              <w:bottom w:val="nil"/>
              <w:right w:val="nil"/>
            </w:tcBorders>
            <w:shd w:val="clear" w:color="auto" w:fill="auto"/>
            <w:noWrap/>
            <w:vAlign w:val="bottom"/>
            <w:hideMark/>
          </w:tcPr>
          <w:p w14:paraId="6C12168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521.18</w:t>
            </w:r>
          </w:p>
        </w:tc>
      </w:tr>
      <w:tr w:rsidR="00254078" w:rsidRPr="00320E53" w14:paraId="3F6A3DDC" w14:textId="77777777" w:rsidTr="004B2DB0">
        <w:tc>
          <w:tcPr>
            <w:tcW w:w="936" w:type="pct"/>
            <w:tcBorders>
              <w:top w:val="nil"/>
              <w:left w:val="nil"/>
              <w:bottom w:val="nil"/>
              <w:right w:val="nil"/>
            </w:tcBorders>
            <w:shd w:val="clear" w:color="auto" w:fill="auto"/>
            <w:noWrap/>
            <w:vAlign w:val="bottom"/>
            <w:hideMark/>
          </w:tcPr>
          <w:p w14:paraId="2913654E"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Age_comp_like</w:t>
            </w:r>
          </w:p>
        </w:tc>
        <w:tc>
          <w:tcPr>
            <w:tcW w:w="452" w:type="pct"/>
            <w:tcBorders>
              <w:top w:val="nil"/>
              <w:left w:val="nil"/>
              <w:bottom w:val="nil"/>
              <w:right w:val="nil"/>
            </w:tcBorders>
            <w:shd w:val="clear" w:color="auto" w:fill="auto"/>
            <w:noWrap/>
            <w:vAlign w:val="bottom"/>
            <w:hideMark/>
          </w:tcPr>
          <w:p w14:paraId="682228D1"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1633.74</w:t>
            </w:r>
          </w:p>
        </w:tc>
        <w:tc>
          <w:tcPr>
            <w:tcW w:w="452" w:type="pct"/>
            <w:tcBorders>
              <w:top w:val="nil"/>
              <w:left w:val="nil"/>
              <w:bottom w:val="nil"/>
              <w:right w:val="nil"/>
            </w:tcBorders>
            <w:shd w:val="clear" w:color="auto" w:fill="auto"/>
            <w:noWrap/>
            <w:vAlign w:val="bottom"/>
            <w:hideMark/>
          </w:tcPr>
          <w:p w14:paraId="0184BEB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1634.15</w:t>
            </w:r>
          </w:p>
        </w:tc>
        <w:tc>
          <w:tcPr>
            <w:tcW w:w="452" w:type="pct"/>
            <w:tcBorders>
              <w:top w:val="nil"/>
              <w:left w:val="nil"/>
              <w:bottom w:val="nil"/>
              <w:right w:val="nil"/>
            </w:tcBorders>
            <w:shd w:val="clear" w:color="auto" w:fill="auto"/>
            <w:noWrap/>
            <w:vAlign w:val="bottom"/>
            <w:hideMark/>
          </w:tcPr>
          <w:p w14:paraId="5C94E4F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1625.46</w:t>
            </w:r>
          </w:p>
        </w:tc>
        <w:tc>
          <w:tcPr>
            <w:tcW w:w="452" w:type="pct"/>
            <w:tcBorders>
              <w:top w:val="nil"/>
              <w:left w:val="nil"/>
              <w:bottom w:val="nil"/>
              <w:right w:val="nil"/>
            </w:tcBorders>
            <w:shd w:val="clear" w:color="auto" w:fill="auto"/>
            <w:noWrap/>
            <w:vAlign w:val="bottom"/>
            <w:hideMark/>
          </w:tcPr>
          <w:p w14:paraId="5721C9CD"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1635.35</w:t>
            </w:r>
          </w:p>
        </w:tc>
        <w:tc>
          <w:tcPr>
            <w:tcW w:w="452" w:type="pct"/>
            <w:tcBorders>
              <w:top w:val="nil"/>
              <w:left w:val="nil"/>
              <w:bottom w:val="nil"/>
              <w:right w:val="nil"/>
            </w:tcBorders>
            <w:shd w:val="clear" w:color="auto" w:fill="auto"/>
            <w:noWrap/>
            <w:vAlign w:val="bottom"/>
            <w:hideMark/>
          </w:tcPr>
          <w:p w14:paraId="4647A77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1634.62</w:t>
            </w:r>
          </w:p>
        </w:tc>
        <w:tc>
          <w:tcPr>
            <w:tcW w:w="452" w:type="pct"/>
            <w:tcBorders>
              <w:top w:val="nil"/>
              <w:left w:val="nil"/>
              <w:bottom w:val="nil"/>
              <w:right w:val="nil"/>
            </w:tcBorders>
            <w:shd w:val="clear" w:color="auto" w:fill="auto"/>
            <w:noWrap/>
            <w:vAlign w:val="bottom"/>
            <w:hideMark/>
          </w:tcPr>
          <w:p w14:paraId="45F18DCD"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1625.20</w:t>
            </w:r>
          </w:p>
        </w:tc>
        <w:tc>
          <w:tcPr>
            <w:tcW w:w="452" w:type="pct"/>
            <w:tcBorders>
              <w:top w:val="nil"/>
              <w:left w:val="nil"/>
              <w:bottom w:val="nil"/>
              <w:right w:val="nil"/>
            </w:tcBorders>
            <w:shd w:val="clear" w:color="auto" w:fill="auto"/>
            <w:noWrap/>
            <w:vAlign w:val="bottom"/>
            <w:hideMark/>
          </w:tcPr>
          <w:p w14:paraId="5ED9C311"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1562.15</w:t>
            </w:r>
          </w:p>
        </w:tc>
        <w:tc>
          <w:tcPr>
            <w:tcW w:w="452" w:type="pct"/>
            <w:tcBorders>
              <w:top w:val="nil"/>
              <w:left w:val="nil"/>
              <w:bottom w:val="nil"/>
              <w:right w:val="nil"/>
            </w:tcBorders>
            <w:shd w:val="clear" w:color="auto" w:fill="auto"/>
            <w:noWrap/>
            <w:vAlign w:val="bottom"/>
            <w:hideMark/>
          </w:tcPr>
          <w:p w14:paraId="631D5BF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1622.36</w:t>
            </w:r>
          </w:p>
        </w:tc>
        <w:tc>
          <w:tcPr>
            <w:tcW w:w="448" w:type="pct"/>
            <w:tcBorders>
              <w:top w:val="nil"/>
              <w:left w:val="nil"/>
              <w:bottom w:val="nil"/>
              <w:right w:val="nil"/>
            </w:tcBorders>
            <w:shd w:val="clear" w:color="auto" w:fill="auto"/>
            <w:noWrap/>
            <w:vAlign w:val="bottom"/>
            <w:hideMark/>
          </w:tcPr>
          <w:p w14:paraId="785DBEB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1562.75</w:t>
            </w:r>
          </w:p>
        </w:tc>
      </w:tr>
      <w:tr w:rsidR="00254078" w:rsidRPr="00320E53" w14:paraId="0AFF6467" w14:textId="77777777" w:rsidTr="004B2DB0">
        <w:tc>
          <w:tcPr>
            <w:tcW w:w="936" w:type="pct"/>
            <w:tcBorders>
              <w:top w:val="nil"/>
              <w:left w:val="nil"/>
              <w:bottom w:val="nil"/>
              <w:right w:val="nil"/>
            </w:tcBorders>
            <w:shd w:val="clear" w:color="auto" w:fill="auto"/>
            <w:noWrap/>
            <w:vAlign w:val="bottom"/>
            <w:hideMark/>
          </w:tcPr>
          <w:p w14:paraId="69D3F092"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Recruitment</w:t>
            </w:r>
          </w:p>
        </w:tc>
        <w:tc>
          <w:tcPr>
            <w:tcW w:w="452" w:type="pct"/>
            <w:tcBorders>
              <w:top w:val="nil"/>
              <w:left w:val="nil"/>
              <w:bottom w:val="nil"/>
              <w:right w:val="nil"/>
            </w:tcBorders>
            <w:shd w:val="clear" w:color="auto" w:fill="auto"/>
            <w:noWrap/>
            <w:vAlign w:val="bottom"/>
            <w:hideMark/>
          </w:tcPr>
          <w:p w14:paraId="02C0EE1B"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-5.50</w:t>
            </w:r>
          </w:p>
        </w:tc>
        <w:tc>
          <w:tcPr>
            <w:tcW w:w="452" w:type="pct"/>
            <w:tcBorders>
              <w:top w:val="nil"/>
              <w:left w:val="nil"/>
              <w:bottom w:val="nil"/>
              <w:right w:val="nil"/>
            </w:tcBorders>
            <w:shd w:val="clear" w:color="auto" w:fill="auto"/>
            <w:noWrap/>
            <w:vAlign w:val="bottom"/>
            <w:hideMark/>
          </w:tcPr>
          <w:p w14:paraId="3E7B25D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-8.37</w:t>
            </w:r>
          </w:p>
        </w:tc>
        <w:tc>
          <w:tcPr>
            <w:tcW w:w="452" w:type="pct"/>
            <w:tcBorders>
              <w:top w:val="nil"/>
              <w:left w:val="nil"/>
              <w:bottom w:val="nil"/>
              <w:right w:val="nil"/>
            </w:tcBorders>
            <w:shd w:val="clear" w:color="auto" w:fill="auto"/>
            <w:noWrap/>
            <w:vAlign w:val="bottom"/>
            <w:hideMark/>
          </w:tcPr>
          <w:p w14:paraId="1567DDD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-5.60</w:t>
            </w:r>
          </w:p>
        </w:tc>
        <w:tc>
          <w:tcPr>
            <w:tcW w:w="452" w:type="pct"/>
            <w:tcBorders>
              <w:top w:val="nil"/>
              <w:left w:val="nil"/>
              <w:bottom w:val="nil"/>
              <w:right w:val="nil"/>
            </w:tcBorders>
            <w:shd w:val="clear" w:color="auto" w:fill="auto"/>
            <w:noWrap/>
            <w:vAlign w:val="bottom"/>
            <w:hideMark/>
          </w:tcPr>
          <w:p w14:paraId="4CB629B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-15.48</w:t>
            </w:r>
          </w:p>
        </w:tc>
        <w:tc>
          <w:tcPr>
            <w:tcW w:w="452" w:type="pct"/>
            <w:tcBorders>
              <w:top w:val="nil"/>
              <w:left w:val="nil"/>
              <w:bottom w:val="nil"/>
              <w:right w:val="nil"/>
            </w:tcBorders>
            <w:shd w:val="clear" w:color="auto" w:fill="auto"/>
            <w:noWrap/>
            <w:vAlign w:val="bottom"/>
            <w:hideMark/>
          </w:tcPr>
          <w:p w14:paraId="036B3C8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-12.34</w:t>
            </w:r>
          </w:p>
        </w:tc>
        <w:tc>
          <w:tcPr>
            <w:tcW w:w="452" w:type="pct"/>
            <w:tcBorders>
              <w:top w:val="nil"/>
              <w:left w:val="nil"/>
              <w:bottom w:val="nil"/>
              <w:right w:val="nil"/>
            </w:tcBorders>
            <w:shd w:val="clear" w:color="auto" w:fill="auto"/>
            <w:noWrap/>
            <w:vAlign w:val="bottom"/>
            <w:hideMark/>
          </w:tcPr>
          <w:p w14:paraId="43FEDCB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-15.70</w:t>
            </w:r>
          </w:p>
        </w:tc>
        <w:tc>
          <w:tcPr>
            <w:tcW w:w="452" w:type="pct"/>
            <w:tcBorders>
              <w:top w:val="nil"/>
              <w:left w:val="nil"/>
              <w:bottom w:val="nil"/>
              <w:right w:val="nil"/>
            </w:tcBorders>
            <w:shd w:val="clear" w:color="auto" w:fill="auto"/>
            <w:noWrap/>
            <w:vAlign w:val="bottom"/>
            <w:hideMark/>
          </w:tcPr>
          <w:p w14:paraId="23663D1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-20.48</w:t>
            </w:r>
          </w:p>
        </w:tc>
        <w:tc>
          <w:tcPr>
            <w:tcW w:w="452" w:type="pct"/>
            <w:tcBorders>
              <w:top w:val="nil"/>
              <w:left w:val="nil"/>
              <w:bottom w:val="nil"/>
              <w:right w:val="nil"/>
            </w:tcBorders>
            <w:shd w:val="clear" w:color="auto" w:fill="auto"/>
            <w:noWrap/>
            <w:vAlign w:val="bottom"/>
            <w:hideMark/>
          </w:tcPr>
          <w:p w14:paraId="244332D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-13.67</w:t>
            </w:r>
          </w:p>
        </w:tc>
        <w:tc>
          <w:tcPr>
            <w:tcW w:w="448" w:type="pct"/>
            <w:tcBorders>
              <w:top w:val="nil"/>
              <w:left w:val="nil"/>
              <w:bottom w:val="nil"/>
              <w:right w:val="nil"/>
            </w:tcBorders>
            <w:shd w:val="clear" w:color="auto" w:fill="auto"/>
            <w:noWrap/>
            <w:vAlign w:val="bottom"/>
            <w:hideMark/>
          </w:tcPr>
          <w:p w14:paraId="4102298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-18.47</w:t>
            </w:r>
          </w:p>
        </w:tc>
      </w:tr>
      <w:tr w:rsidR="00254078" w:rsidRPr="00320E53" w14:paraId="32AC8275" w14:textId="77777777" w:rsidTr="004B2DB0">
        <w:tc>
          <w:tcPr>
            <w:tcW w:w="936" w:type="pct"/>
            <w:tcBorders>
              <w:top w:val="nil"/>
              <w:left w:val="nil"/>
              <w:bottom w:val="nil"/>
              <w:right w:val="nil"/>
            </w:tcBorders>
            <w:shd w:val="clear" w:color="auto" w:fill="auto"/>
            <w:noWrap/>
            <w:vAlign w:val="bottom"/>
            <w:hideMark/>
          </w:tcPr>
          <w:p w14:paraId="02BB86C8"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InitEQ_Regime</w:t>
            </w:r>
          </w:p>
        </w:tc>
        <w:tc>
          <w:tcPr>
            <w:tcW w:w="452" w:type="pct"/>
            <w:tcBorders>
              <w:top w:val="nil"/>
              <w:left w:val="nil"/>
              <w:bottom w:val="nil"/>
              <w:right w:val="nil"/>
            </w:tcBorders>
            <w:shd w:val="clear" w:color="auto" w:fill="auto"/>
            <w:noWrap/>
            <w:vAlign w:val="bottom"/>
            <w:hideMark/>
          </w:tcPr>
          <w:p w14:paraId="6F2E657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1.48</w:t>
            </w:r>
          </w:p>
        </w:tc>
        <w:tc>
          <w:tcPr>
            <w:tcW w:w="452" w:type="pct"/>
            <w:tcBorders>
              <w:top w:val="nil"/>
              <w:left w:val="nil"/>
              <w:bottom w:val="nil"/>
              <w:right w:val="nil"/>
            </w:tcBorders>
            <w:shd w:val="clear" w:color="auto" w:fill="auto"/>
            <w:noWrap/>
            <w:vAlign w:val="bottom"/>
            <w:hideMark/>
          </w:tcPr>
          <w:p w14:paraId="61F6A87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1.45</w:t>
            </w:r>
          </w:p>
        </w:tc>
        <w:tc>
          <w:tcPr>
            <w:tcW w:w="452" w:type="pct"/>
            <w:tcBorders>
              <w:top w:val="nil"/>
              <w:left w:val="nil"/>
              <w:bottom w:val="nil"/>
              <w:right w:val="nil"/>
            </w:tcBorders>
            <w:shd w:val="clear" w:color="auto" w:fill="auto"/>
            <w:noWrap/>
            <w:vAlign w:val="bottom"/>
            <w:hideMark/>
          </w:tcPr>
          <w:p w14:paraId="4EAAF810"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1.90</w:t>
            </w:r>
          </w:p>
        </w:tc>
        <w:tc>
          <w:tcPr>
            <w:tcW w:w="452" w:type="pct"/>
            <w:tcBorders>
              <w:top w:val="nil"/>
              <w:left w:val="nil"/>
              <w:bottom w:val="nil"/>
              <w:right w:val="nil"/>
            </w:tcBorders>
            <w:shd w:val="clear" w:color="auto" w:fill="auto"/>
            <w:noWrap/>
            <w:vAlign w:val="bottom"/>
            <w:hideMark/>
          </w:tcPr>
          <w:p w14:paraId="0FFB552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2.03</w:t>
            </w:r>
          </w:p>
        </w:tc>
        <w:tc>
          <w:tcPr>
            <w:tcW w:w="452" w:type="pct"/>
            <w:tcBorders>
              <w:top w:val="nil"/>
              <w:left w:val="nil"/>
              <w:bottom w:val="nil"/>
              <w:right w:val="nil"/>
            </w:tcBorders>
            <w:shd w:val="clear" w:color="auto" w:fill="auto"/>
            <w:noWrap/>
            <w:vAlign w:val="bottom"/>
            <w:hideMark/>
          </w:tcPr>
          <w:p w14:paraId="37FF979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1.59</w:t>
            </w:r>
          </w:p>
        </w:tc>
        <w:tc>
          <w:tcPr>
            <w:tcW w:w="452" w:type="pct"/>
            <w:tcBorders>
              <w:top w:val="nil"/>
              <w:left w:val="nil"/>
              <w:bottom w:val="nil"/>
              <w:right w:val="nil"/>
            </w:tcBorders>
            <w:shd w:val="clear" w:color="auto" w:fill="auto"/>
            <w:noWrap/>
            <w:vAlign w:val="bottom"/>
            <w:hideMark/>
          </w:tcPr>
          <w:p w14:paraId="6368039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2.67</w:t>
            </w:r>
          </w:p>
        </w:tc>
        <w:tc>
          <w:tcPr>
            <w:tcW w:w="452" w:type="pct"/>
            <w:tcBorders>
              <w:top w:val="nil"/>
              <w:left w:val="nil"/>
              <w:bottom w:val="nil"/>
              <w:right w:val="nil"/>
            </w:tcBorders>
            <w:shd w:val="clear" w:color="auto" w:fill="auto"/>
            <w:noWrap/>
            <w:vAlign w:val="bottom"/>
            <w:hideMark/>
          </w:tcPr>
          <w:p w14:paraId="285F132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1.17</w:t>
            </w:r>
          </w:p>
        </w:tc>
        <w:tc>
          <w:tcPr>
            <w:tcW w:w="452" w:type="pct"/>
            <w:tcBorders>
              <w:top w:val="nil"/>
              <w:left w:val="nil"/>
              <w:bottom w:val="nil"/>
              <w:right w:val="nil"/>
            </w:tcBorders>
            <w:shd w:val="clear" w:color="auto" w:fill="auto"/>
            <w:noWrap/>
            <w:vAlign w:val="bottom"/>
            <w:hideMark/>
          </w:tcPr>
          <w:p w14:paraId="626F4BD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2.13</w:t>
            </w:r>
          </w:p>
        </w:tc>
        <w:tc>
          <w:tcPr>
            <w:tcW w:w="448" w:type="pct"/>
            <w:tcBorders>
              <w:top w:val="nil"/>
              <w:left w:val="nil"/>
              <w:bottom w:val="nil"/>
              <w:right w:val="nil"/>
            </w:tcBorders>
            <w:shd w:val="clear" w:color="auto" w:fill="auto"/>
            <w:noWrap/>
            <w:vAlign w:val="bottom"/>
            <w:hideMark/>
          </w:tcPr>
          <w:p w14:paraId="62BE1EB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w:t>
            </w:r>
          </w:p>
        </w:tc>
      </w:tr>
      <w:tr w:rsidR="00254078" w:rsidRPr="00320E53" w14:paraId="78F56DF4" w14:textId="77777777" w:rsidTr="004B2DB0">
        <w:tc>
          <w:tcPr>
            <w:tcW w:w="936" w:type="pct"/>
            <w:tcBorders>
              <w:top w:val="nil"/>
              <w:left w:val="nil"/>
              <w:bottom w:val="nil"/>
              <w:right w:val="nil"/>
            </w:tcBorders>
            <w:shd w:val="clear" w:color="auto" w:fill="auto"/>
            <w:noWrap/>
            <w:vAlign w:val="bottom"/>
            <w:hideMark/>
          </w:tcPr>
          <w:p w14:paraId="1F159CA5"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Forecast_Recruitment</w:t>
            </w:r>
          </w:p>
        </w:tc>
        <w:tc>
          <w:tcPr>
            <w:tcW w:w="452" w:type="pct"/>
            <w:tcBorders>
              <w:top w:val="nil"/>
              <w:left w:val="nil"/>
              <w:bottom w:val="nil"/>
              <w:right w:val="nil"/>
            </w:tcBorders>
            <w:shd w:val="clear" w:color="auto" w:fill="auto"/>
            <w:noWrap/>
            <w:vAlign w:val="bottom"/>
            <w:hideMark/>
          </w:tcPr>
          <w:p w14:paraId="1B272D20"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0.06</w:t>
            </w:r>
          </w:p>
        </w:tc>
        <w:tc>
          <w:tcPr>
            <w:tcW w:w="452" w:type="pct"/>
            <w:tcBorders>
              <w:top w:val="nil"/>
              <w:left w:val="nil"/>
              <w:bottom w:val="nil"/>
              <w:right w:val="nil"/>
            </w:tcBorders>
            <w:shd w:val="clear" w:color="auto" w:fill="auto"/>
            <w:noWrap/>
            <w:vAlign w:val="bottom"/>
            <w:hideMark/>
          </w:tcPr>
          <w:p w14:paraId="48FAED88"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1.91</w:t>
            </w:r>
          </w:p>
        </w:tc>
        <w:tc>
          <w:tcPr>
            <w:tcW w:w="452" w:type="pct"/>
            <w:tcBorders>
              <w:top w:val="nil"/>
              <w:left w:val="nil"/>
              <w:bottom w:val="nil"/>
              <w:right w:val="nil"/>
            </w:tcBorders>
            <w:shd w:val="clear" w:color="auto" w:fill="auto"/>
            <w:noWrap/>
            <w:vAlign w:val="bottom"/>
            <w:hideMark/>
          </w:tcPr>
          <w:p w14:paraId="5D774A21"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2.10</w:t>
            </w:r>
          </w:p>
        </w:tc>
        <w:tc>
          <w:tcPr>
            <w:tcW w:w="452" w:type="pct"/>
            <w:tcBorders>
              <w:top w:val="nil"/>
              <w:left w:val="nil"/>
              <w:bottom w:val="nil"/>
              <w:right w:val="nil"/>
            </w:tcBorders>
            <w:shd w:val="clear" w:color="auto" w:fill="auto"/>
            <w:noWrap/>
            <w:vAlign w:val="bottom"/>
            <w:hideMark/>
          </w:tcPr>
          <w:p w14:paraId="4463B80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1.60</w:t>
            </w:r>
          </w:p>
        </w:tc>
        <w:tc>
          <w:tcPr>
            <w:tcW w:w="452" w:type="pct"/>
            <w:tcBorders>
              <w:top w:val="nil"/>
              <w:left w:val="nil"/>
              <w:bottom w:val="nil"/>
              <w:right w:val="nil"/>
            </w:tcBorders>
            <w:shd w:val="clear" w:color="auto" w:fill="auto"/>
            <w:noWrap/>
            <w:vAlign w:val="bottom"/>
            <w:hideMark/>
          </w:tcPr>
          <w:p w14:paraId="40975E1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0.74</w:t>
            </w:r>
          </w:p>
        </w:tc>
        <w:tc>
          <w:tcPr>
            <w:tcW w:w="452" w:type="pct"/>
            <w:tcBorders>
              <w:top w:val="nil"/>
              <w:left w:val="nil"/>
              <w:bottom w:val="nil"/>
              <w:right w:val="nil"/>
            </w:tcBorders>
            <w:shd w:val="clear" w:color="auto" w:fill="auto"/>
            <w:noWrap/>
            <w:vAlign w:val="bottom"/>
            <w:hideMark/>
          </w:tcPr>
          <w:p w14:paraId="0A01CD7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0.71</w:t>
            </w:r>
          </w:p>
        </w:tc>
        <w:tc>
          <w:tcPr>
            <w:tcW w:w="452" w:type="pct"/>
            <w:tcBorders>
              <w:top w:val="nil"/>
              <w:left w:val="nil"/>
              <w:bottom w:val="nil"/>
              <w:right w:val="nil"/>
            </w:tcBorders>
            <w:shd w:val="clear" w:color="auto" w:fill="auto"/>
            <w:noWrap/>
            <w:vAlign w:val="bottom"/>
            <w:hideMark/>
          </w:tcPr>
          <w:p w14:paraId="0233DC5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0.54</w:t>
            </w:r>
          </w:p>
        </w:tc>
        <w:tc>
          <w:tcPr>
            <w:tcW w:w="452" w:type="pct"/>
            <w:tcBorders>
              <w:top w:val="nil"/>
              <w:left w:val="nil"/>
              <w:bottom w:val="nil"/>
              <w:right w:val="nil"/>
            </w:tcBorders>
            <w:shd w:val="clear" w:color="auto" w:fill="auto"/>
            <w:noWrap/>
            <w:vAlign w:val="bottom"/>
            <w:hideMark/>
          </w:tcPr>
          <w:p w14:paraId="1A97EEF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0.69</w:t>
            </w:r>
          </w:p>
        </w:tc>
        <w:tc>
          <w:tcPr>
            <w:tcW w:w="448" w:type="pct"/>
            <w:tcBorders>
              <w:top w:val="nil"/>
              <w:left w:val="nil"/>
              <w:bottom w:val="nil"/>
              <w:right w:val="nil"/>
            </w:tcBorders>
            <w:shd w:val="clear" w:color="auto" w:fill="auto"/>
            <w:noWrap/>
            <w:vAlign w:val="bottom"/>
            <w:hideMark/>
          </w:tcPr>
          <w:p w14:paraId="51B71D8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0.61</w:t>
            </w:r>
          </w:p>
        </w:tc>
      </w:tr>
      <w:tr w:rsidR="00254078" w:rsidRPr="00320E53" w14:paraId="1690719F" w14:textId="77777777" w:rsidTr="004B2DB0">
        <w:tc>
          <w:tcPr>
            <w:tcW w:w="936" w:type="pct"/>
            <w:tcBorders>
              <w:top w:val="nil"/>
              <w:left w:val="nil"/>
              <w:bottom w:val="nil"/>
              <w:right w:val="nil"/>
            </w:tcBorders>
            <w:shd w:val="clear" w:color="auto" w:fill="auto"/>
            <w:noWrap/>
            <w:vAlign w:val="bottom"/>
            <w:hideMark/>
          </w:tcPr>
          <w:p w14:paraId="7A8831A2"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Parm_priors_like</w:t>
            </w:r>
          </w:p>
        </w:tc>
        <w:tc>
          <w:tcPr>
            <w:tcW w:w="452" w:type="pct"/>
            <w:tcBorders>
              <w:top w:val="nil"/>
              <w:left w:val="nil"/>
              <w:bottom w:val="nil"/>
              <w:right w:val="nil"/>
            </w:tcBorders>
            <w:shd w:val="clear" w:color="auto" w:fill="auto"/>
            <w:noWrap/>
            <w:vAlign w:val="bottom"/>
            <w:hideMark/>
          </w:tcPr>
          <w:p w14:paraId="55E507C4"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1.59</w:t>
            </w:r>
          </w:p>
        </w:tc>
        <w:tc>
          <w:tcPr>
            <w:tcW w:w="452" w:type="pct"/>
            <w:tcBorders>
              <w:top w:val="nil"/>
              <w:left w:val="nil"/>
              <w:bottom w:val="nil"/>
              <w:right w:val="nil"/>
            </w:tcBorders>
            <w:shd w:val="clear" w:color="auto" w:fill="auto"/>
            <w:noWrap/>
            <w:vAlign w:val="bottom"/>
            <w:hideMark/>
          </w:tcPr>
          <w:p w14:paraId="4E67C40B"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7DD8ABA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452" w:type="pct"/>
            <w:tcBorders>
              <w:top w:val="nil"/>
              <w:left w:val="nil"/>
              <w:bottom w:val="nil"/>
              <w:right w:val="nil"/>
            </w:tcBorders>
            <w:shd w:val="clear" w:color="auto" w:fill="auto"/>
            <w:noWrap/>
            <w:vAlign w:val="bottom"/>
            <w:hideMark/>
          </w:tcPr>
          <w:p w14:paraId="7C3E988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086DA7E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71CEA89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452" w:type="pct"/>
            <w:tcBorders>
              <w:top w:val="nil"/>
              <w:left w:val="nil"/>
              <w:bottom w:val="nil"/>
              <w:right w:val="nil"/>
            </w:tcBorders>
            <w:shd w:val="clear" w:color="auto" w:fill="auto"/>
            <w:noWrap/>
            <w:vAlign w:val="bottom"/>
            <w:hideMark/>
          </w:tcPr>
          <w:p w14:paraId="2027D0F4"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w:t>
            </w:r>
          </w:p>
        </w:tc>
        <w:tc>
          <w:tcPr>
            <w:tcW w:w="452" w:type="pct"/>
            <w:tcBorders>
              <w:top w:val="nil"/>
              <w:left w:val="nil"/>
              <w:bottom w:val="nil"/>
              <w:right w:val="nil"/>
            </w:tcBorders>
            <w:shd w:val="clear" w:color="auto" w:fill="auto"/>
            <w:noWrap/>
            <w:vAlign w:val="bottom"/>
            <w:hideMark/>
          </w:tcPr>
          <w:p w14:paraId="3287D76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w:t>
            </w:r>
          </w:p>
        </w:tc>
        <w:tc>
          <w:tcPr>
            <w:tcW w:w="448" w:type="pct"/>
            <w:tcBorders>
              <w:top w:val="nil"/>
              <w:left w:val="nil"/>
              <w:bottom w:val="nil"/>
              <w:right w:val="nil"/>
            </w:tcBorders>
            <w:shd w:val="clear" w:color="auto" w:fill="auto"/>
            <w:noWrap/>
            <w:vAlign w:val="bottom"/>
            <w:hideMark/>
          </w:tcPr>
          <w:p w14:paraId="205FCEE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w:t>
            </w:r>
          </w:p>
        </w:tc>
      </w:tr>
      <w:tr w:rsidR="00254078" w:rsidRPr="00320E53" w14:paraId="0C729842" w14:textId="77777777" w:rsidTr="004B2DB0">
        <w:tc>
          <w:tcPr>
            <w:tcW w:w="936" w:type="pct"/>
            <w:tcBorders>
              <w:top w:val="nil"/>
              <w:left w:val="nil"/>
              <w:bottom w:val="nil"/>
              <w:right w:val="nil"/>
            </w:tcBorders>
            <w:shd w:val="clear" w:color="auto" w:fill="auto"/>
            <w:noWrap/>
            <w:vAlign w:val="bottom"/>
            <w:hideMark/>
          </w:tcPr>
          <w:p w14:paraId="3E63991C"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Recr_Virgin_millions</w:t>
            </w:r>
          </w:p>
        </w:tc>
        <w:tc>
          <w:tcPr>
            <w:tcW w:w="452" w:type="pct"/>
            <w:tcBorders>
              <w:top w:val="nil"/>
              <w:left w:val="nil"/>
              <w:bottom w:val="nil"/>
              <w:right w:val="nil"/>
            </w:tcBorders>
            <w:shd w:val="clear" w:color="auto" w:fill="auto"/>
            <w:noWrap/>
            <w:vAlign w:val="bottom"/>
            <w:hideMark/>
          </w:tcPr>
          <w:p w14:paraId="0DF5916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463.71</w:t>
            </w:r>
          </w:p>
        </w:tc>
        <w:tc>
          <w:tcPr>
            <w:tcW w:w="452" w:type="pct"/>
            <w:tcBorders>
              <w:top w:val="nil"/>
              <w:left w:val="nil"/>
              <w:bottom w:val="nil"/>
              <w:right w:val="nil"/>
            </w:tcBorders>
            <w:shd w:val="clear" w:color="auto" w:fill="auto"/>
            <w:noWrap/>
            <w:vAlign w:val="bottom"/>
            <w:hideMark/>
          </w:tcPr>
          <w:p w14:paraId="20D8DCA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472.99</w:t>
            </w:r>
          </w:p>
        </w:tc>
        <w:tc>
          <w:tcPr>
            <w:tcW w:w="452" w:type="pct"/>
            <w:tcBorders>
              <w:top w:val="nil"/>
              <w:left w:val="nil"/>
              <w:bottom w:val="nil"/>
              <w:right w:val="nil"/>
            </w:tcBorders>
            <w:shd w:val="clear" w:color="auto" w:fill="auto"/>
            <w:noWrap/>
            <w:vAlign w:val="bottom"/>
            <w:hideMark/>
          </w:tcPr>
          <w:p w14:paraId="3A9625F9"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406.78</w:t>
            </w:r>
          </w:p>
        </w:tc>
        <w:tc>
          <w:tcPr>
            <w:tcW w:w="452" w:type="pct"/>
            <w:tcBorders>
              <w:top w:val="nil"/>
              <w:left w:val="nil"/>
              <w:bottom w:val="nil"/>
              <w:right w:val="nil"/>
            </w:tcBorders>
            <w:shd w:val="clear" w:color="auto" w:fill="auto"/>
            <w:noWrap/>
            <w:vAlign w:val="bottom"/>
            <w:hideMark/>
          </w:tcPr>
          <w:p w14:paraId="2D3B8E7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495.07</w:t>
            </w:r>
          </w:p>
        </w:tc>
        <w:tc>
          <w:tcPr>
            <w:tcW w:w="452" w:type="pct"/>
            <w:tcBorders>
              <w:top w:val="nil"/>
              <w:left w:val="nil"/>
              <w:bottom w:val="nil"/>
              <w:right w:val="nil"/>
            </w:tcBorders>
            <w:shd w:val="clear" w:color="auto" w:fill="auto"/>
            <w:noWrap/>
            <w:vAlign w:val="bottom"/>
            <w:hideMark/>
          </w:tcPr>
          <w:p w14:paraId="60D5FA6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544.07</w:t>
            </w:r>
          </w:p>
        </w:tc>
        <w:tc>
          <w:tcPr>
            <w:tcW w:w="452" w:type="pct"/>
            <w:tcBorders>
              <w:top w:val="nil"/>
              <w:left w:val="nil"/>
              <w:bottom w:val="nil"/>
              <w:right w:val="nil"/>
            </w:tcBorders>
            <w:shd w:val="clear" w:color="auto" w:fill="auto"/>
            <w:noWrap/>
            <w:vAlign w:val="bottom"/>
            <w:hideMark/>
          </w:tcPr>
          <w:p w14:paraId="0BF3DC3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485.41</w:t>
            </w:r>
          </w:p>
        </w:tc>
        <w:tc>
          <w:tcPr>
            <w:tcW w:w="452" w:type="pct"/>
            <w:tcBorders>
              <w:top w:val="nil"/>
              <w:left w:val="nil"/>
              <w:bottom w:val="nil"/>
              <w:right w:val="nil"/>
            </w:tcBorders>
            <w:shd w:val="clear" w:color="auto" w:fill="auto"/>
            <w:noWrap/>
            <w:vAlign w:val="bottom"/>
            <w:hideMark/>
          </w:tcPr>
          <w:p w14:paraId="2555116A"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444.55</w:t>
            </w:r>
          </w:p>
        </w:tc>
        <w:tc>
          <w:tcPr>
            <w:tcW w:w="452" w:type="pct"/>
            <w:tcBorders>
              <w:top w:val="nil"/>
              <w:left w:val="nil"/>
              <w:bottom w:val="nil"/>
              <w:right w:val="nil"/>
            </w:tcBorders>
            <w:shd w:val="clear" w:color="auto" w:fill="auto"/>
            <w:noWrap/>
            <w:vAlign w:val="bottom"/>
            <w:hideMark/>
          </w:tcPr>
          <w:p w14:paraId="4B89CFA5"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324.79</w:t>
            </w:r>
          </w:p>
        </w:tc>
        <w:tc>
          <w:tcPr>
            <w:tcW w:w="448" w:type="pct"/>
            <w:tcBorders>
              <w:top w:val="nil"/>
              <w:left w:val="nil"/>
              <w:bottom w:val="nil"/>
              <w:right w:val="nil"/>
            </w:tcBorders>
            <w:shd w:val="clear" w:color="auto" w:fill="auto"/>
            <w:noWrap/>
            <w:vAlign w:val="bottom"/>
            <w:hideMark/>
          </w:tcPr>
          <w:p w14:paraId="00EFD95E"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310.91</w:t>
            </w:r>
          </w:p>
        </w:tc>
      </w:tr>
      <w:tr w:rsidR="00254078" w:rsidRPr="00320E53" w14:paraId="4AA0652B" w14:textId="77777777" w:rsidTr="004B2DB0">
        <w:tc>
          <w:tcPr>
            <w:tcW w:w="936" w:type="pct"/>
            <w:tcBorders>
              <w:top w:val="nil"/>
              <w:left w:val="nil"/>
              <w:bottom w:val="nil"/>
              <w:right w:val="nil"/>
            </w:tcBorders>
            <w:shd w:val="clear" w:color="auto" w:fill="auto"/>
            <w:noWrap/>
            <w:vAlign w:val="bottom"/>
            <w:hideMark/>
          </w:tcPr>
          <w:p w14:paraId="2347DCCB"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SR_LN(R0)</w:t>
            </w:r>
          </w:p>
        </w:tc>
        <w:tc>
          <w:tcPr>
            <w:tcW w:w="452" w:type="pct"/>
            <w:tcBorders>
              <w:top w:val="nil"/>
              <w:left w:val="nil"/>
              <w:bottom w:val="nil"/>
              <w:right w:val="nil"/>
            </w:tcBorders>
            <w:shd w:val="clear" w:color="auto" w:fill="auto"/>
            <w:noWrap/>
            <w:vAlign w:val="bottom"/>
            <w:hideMark/>
          </w:tcPr>
          <w:p w14:paraId="16EE1B4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13.05</w:t>
            </w:r>
          </w:p>
        </w:tc>
        <w:tc>
          <w:tcPr>
            <w:tcW w:w="452" w:type="pct"/>
            <w:tcBorders>
              <w:top w:val="nil"/>
              <w:left w:val="nil"/>
              <w:bottom w:val="nil"/>
              <w:right w:val="nil"/>
            </w:tcBorders>
            <w:shd w:val="clear" w:color="auto" w:fill="auto"/>
            <w:noWrap/>
            <w:vAlign w:val="bottom"/>
            <w:hideMark/>
          </w:tcPr>
          <w:p w14:paraId="4799EFA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13.07</w:t>
            </w:r>
          </w:p>
        </w:tc>
        <w:tc>
          <w:tcPr>
            <w:tcW w:w="452" w:type="pct"/>
            <w:tcBorders>
              <w:top w:val="nil"/>
              <w:left w:val="nil"/>
              <w:bottom w:val="nil"/>
              <w:right w:val="nil"/>
            </w:tcBorders>
            <w:shd w:val="clear" w:color="auto" w:fill="auto"/>
            <w:noWrap/>
            <w:vAlign w:val="bottom"/>
            <w:hideMark/>
          </w:tcPr>
          <w:p w14:paraId="778B2B2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12.92</w:t>
            </w:r>
          </w:p>
        </w:tc>
        <w:tc>
          <w:tcPr>
            <w:tcW w:w="452" w:type="pct"/>
            <w:tcBorders>
              <w:top w:val="nil"/>
              <w:left w:val="nil"/>
              <w:bottom w:val="nil"/>
              <w:right w:val="nil"/>
            </w:tcBorders>
            <w:shd w:val="clear" w:color="auto" w:fill="auto"/>
            <w:noWrap/>
            <w:vAlign w:val="bottom"/>
            <w:hideMark/>
          </w:tcPr>
          <w:p w14:paraId="31042F2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13.11</w:t>
            </w:r>
          </w:p>
        </w:tc>
        <w:tc>
          <w:tcPr>
            <w:tcW w:w="452" w:type="pct"/>
            <w:tcBorders>
              <w:top w:val="nil"/>
              <w:left w:val="nil"/>
              <w:bottom w:val="nil"/>
              <w:right w:val="nil"/>
            </w:tcBorders>
            <w:shd w:val="clear" w:color="auto" w:fill="auto"/>
            <w:noWrap/>
            <w:vAlign w:val="bottom"/>
            <w:hideMark/>
          </w:tcPr>
          <w:p w14:paraId="08926BF3"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13.21</w:t>
            </w:r>
          </w:p>
        </w:tc>
        <w:tc>
          <w:tcPr>
            <w:tcW w:w="452" w:type="pct"/>
            <w:tcBorders>
              <w:top w:val="nil"/>
              <w:left w:val="nil"/>
              <w:bottom w:val="nil"/>
              <w:right w:val="nil"/>
            </w:tcBorders>
            <w:shd w:val="clear" w:color="auto" w:fill="auto"/>
            <w:noWrap/>
            <w:vAlign w:val="bottom"/>
            <w:hideMark/>
          </w:tcPr>
          <w:p w14:paraId="74440F4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13.09</w:t>
            </w:r>
          </w:p>
        </w:tc>
        <w:tc>
          <w:tcPr>
            <w:tcW w:w="452" w:type="pct"/>
            <w:tcBorders>
              <w:top w:val="nil"/>
              <w:left w:val="nil"/>
              <w:bottom w:val="nil"/>
              <w:right w:val="nil"/>
            </w:tcBorders>
            <w:shd w:val="clear" w:color="auto" w:fill="auto"/>
            <w:noWrap/>
            <w:vAlign w:val="bottom"/>
            <w:hideMark/>
          </w:tcPr>
          <w:p w14:paraId="720A49D7"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13.00</w:t>
            </w:r>
          </w:p>
        </w:tc>
        <w:tc>
          <w:tcPr>
            <w:tcW w:w="452" w:type="pct"/>
            <w:tcBorders>
              <w:top w:val="nil"/>
              <w:left w:val="nil"/>
              <w:bottom w:val="nil"/>
              <w:right w:val="nil"/>
            </w:tcBorders>
            <w:shd w:val="clear" w:color="auto" w:fill="auto"/>
            <w:noWrap/>
            <w:vAlign w:val="bottom"/>
            <w:hideMark/>
          </w:tcPr>
          <w:p w14:paraId="0FBFA87B"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12.69</w:t>
            </w:r>
          </w:p>
        </w:tc>
        <w:tc>
          <w:tcPr>
            <w:tcW w:w="448" w:type="pct"/>
            <w:tcBorders>
              <w:top w:val="nil"/>
              <w:left w:val="nil"/>
              <w:bottom w:val="nil"/>
              <w:right w:val="nil"/>
            </w:tcBorders>
            <w:shd w:val="clear" w:color="auto" w:fill="auto"/>
            <w:noWrap/>
            <w:vAlign w:val="bottom"/>
            <w:hideMark/>
          </w:tcPr>
          <w:p w14:paraId="46AF356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12.65</w:t>
            </w:r>
          </w:p>
        </w:tc>
      </w:tr>
      <w:tr w:rsidR="00254078" w:rsidRPr="00320E53" w14:paraId="502BDBD3" w14:textId="77777777" w:rsidTr="004B2DB0">
        <w:tc>
          <w:tcPr>
            <w:tcW w:w="936" w:type="pct"/>
            <w:tcBorders>
              <w:top w:val="nil"/>
              <w:left w:val="nil"/>
              <w:bottom w:val="nil"/>
              <w:right w:val="nil"/>
            </w:tcBorders>
            <w:shd w:val="clear" w:color="auto" w:fill="auto"/>
            <w:noWrap/>
            <w:vAlign w:val="bottom"/>
            <w:hideMark/>
          </w:tcPr>
          <w:p w14:paraId="0655F7AB" w14:textId="77777777" w:rsidR="00254078" w:rsidRPr="00320E53" w:rsidRDefault="00254078" w:rsidP="001406ED">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SR_LN(R0)_ENV_mult</w:t>
            </w:r>
          </w:p>
        </w:tc>
        <w:tc>
          <w:tcPr>
            <w:tcW w:w="452" w:type="pct"/>
            <w:tcBorders>
              <w:top w:val="nil"/>
              <w:left w:val="nil"/>
              <w:bottom w:val="nil"/>
              <w:right w:val="nil"/>
            </w:tcBorders>
            <w:shd w:val="clear" w:color="auto" w:fill="auto"/>
            <w:noWrap/>
            <w:vAlign w:val="bottom"/>
            <w:hideMark/>
          </w:tcPr>
          <w:p w14:paraId="2B0B14D1" w14:textId="77777777" w:rsidR="00254078" w:rsidRPr="00320E53" w:rsidRDefault="00254078" w:rsidP="001406ED">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632A6A85" w14:textId="77777777" w:rsidR="00254078" w:rsidRPr="00320E53" w:rsidRDefault="00254078" w:rsidP="001406ED">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6D454CED" w14:textId="77777777" w:rsidR="00254078" w:rsidRPr="00320E53" w:rsidRDefault="00254078" w:rsidP="001406ED">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16A50D6C" w14:textId="77777777" w:rsidR="00254078" w:rsidRPr="00320E53" w:rsidRDefault="00254078" w:rsidP="001406ED">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55009C4F"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-0.0114</w:t>
            </w:r>
          </w:p>
        </w:tc>
        <w:tc>
          <w:tcPr>
            <w:tcW w:w="452" w:type="pct"/>
            <w:tcBorders>
              <w:top w:val="nil"/>
              <w:left w:val="nil"/>
              <w:bottom w:val="nil"/>
              <w:right w:val="nil"/>
            </w:tcBorders>
            <w:shd w:val="clear" w:color="auto" w:fill="auto"/>
            <w:noWrap/>
            <w:vAlign w:val="bottom"/>
            <w:hideMark/>
          </w:tcPr>
          <w:p w14:paraId="137965C2"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-0.0092</w:t>
            </w:r>
          </w:p>
        </w:tc>
        <w:tc>
          <w:tcPr>
            <w:tcW w:w="452" w:type="pct"/>
            <w:tcBorders>
              <w:top w:val="nil"/>
              <w:left w:val="nil"/>
              <w:bottom w:val="nil"/>
              <w:right w:val="nil"/>
            </w:tcBorders>
            <w:shd w:val="clear" w:color="auto" w:fill="auto"/>
            <w:noWrap/>
            <w:vAlign w:val="bottom"/>
            <w:hideMark/>
          </w:tcPr>
          <w:p w14:paraId="33417BE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-0.0096</w:t>
            </w:r>
          </w:p>
        </w:tc>
        <w:tc>
          <w:tcPr>
            <w:tcW w:w="452" w:type="pct"/>
            <w:tcBorders>
              <w:top w:val="nil"/>
              <w:left w:val="nil"/>
              <w:bottom w:val="nil"/>
              <w:right w:val="nil"/>
            </w:tcBorders>
            <w:shd w:val="clear" w:color="auto" w:fill="auto"/>
            <w:noWrap/>
            <w:vAlign w:val="bottom"/>
            <w:hideMark/>
          </w:tcPr>
          <w:p w14:paraId="723AF7C6"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-0.0092</w:t>
            </w:r>
          </w:p>
        </w:tc>
        <w:tc>
          <w:tcPr>
            <w:tcW w:w="448" w:type="pct"/>
            <w:tcBorders>
              <w:top w:val="nil"/>
              <w:left w:val="nil"/>
              <w:bottom w:val="nil"/>
              <w:right w:val="nil"/>
            </w:tcBorders>
            <w:shd w:val="clear" w:color="auto" w:fill="auto"/>
            <w:noWrap/>
            <w:vAlign w:val="bottom"/>
            <w:hideMark/>
          </w:tcPr>
          <w:p w14:paraId="5B40633C" w14:textId="77777777" w:rsidR="00254078" w:rsidRPr="00320E53" w:rsidRDefault="00254078" w:rsidP="001406ED">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-0.0098</w:t>
            </w:r>
          </w:p>
        </w:tc>
      </w:tr>
      <w:tr w:rsidR="00254078" w:rsidRPr="00320E53" w14:paraId="7F2BEBA3" w14:textId="77777777" w:rsidTr="004B2DB0">
        <w:tc>
          <w:tcPr>
            <w:tcW w:w="936" w:type="pct"/>
            <w:tcBorders>
              <w:top w:val="nil"/>
              <w:left w:val="nil"/>
              <w:bottom w:val="nil"/>
              <w:right w:val="nil"/>
            </w:tcBorders>
            <w:shd w:val="clear" w:color="auto" w:fill="auto"/>
            <w:noWrap/>
            <w:vAlign w:val="bottom"/>
            <w:hideMark/>
          </w:tcPr>
          <w:p w14:paraId="3D9CFE20"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NatM </w:t>
            </w:r>
            <w:r w:rsidRPr="00C37156">
              <w:rPr>
                <w:rFonts w:eastAsia="Times New Roman" w:cs="Times New Roman"/>
                <w:color w:val="A6A6A6" w:themeColor="background1" w:themeShade="A6"/>
                <w:sz w:val="16"/>
                <w:szCs w:val="16"/>
              </w:rPr>
              <w:t>(min M)</w:t>
            </w:r>
          </w:p>
        </w:tc>
        <w:tc>
          <w:tcPr>
            <w:tcW w:w="452" w:type="pct"/>
            <w:tcBorders>
              <w:top w:val="nil"/>
              <w:left w:val="nil"/>
              <w:bottom w:val="nil"/>
              <w:right w:val="nil"/>
            </w:tcBorders>
            <w:shd w:val="clear" w:color="auto" w:fill="auto"/>
            <w:noWrap/>
            <w:vAlign w:val="bottom"/>
            <w:hideMark/>
          </w:tcPr>
          <w:p w14:paraId="4ACDEE9C"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5947C07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30AFA7B7"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0.44</w:t>
            </w:r>
          </w:p>
        </w:tc>
        <w:tc>
          <w:tcPr>
            <w:tcW w:w="452" w:type="pct"/>
            <w:tcBorders>
              <w:top w:val="nil"/>
              <w:left w:val="nil"/>
              <w:bottom w:val="nil"/>
              <w:right w:val="nil"/>
            </w:tcBorders>
            <w:shd w:val="clear" w:color="auto" w:fill="auto"/>
            <w:noWrap/>
            <w:vAlign w:val="bottom"/>
            <w:hideMark/>
          </w:tcPr>
          <w:p w14:paraId="5DC1F570" w14:textId="77777777" w:rsidR="00254078" w:rsidRPr="00C37156" w:rsidRDefault="00254078" w:rsidP="00ED0041">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(0.45)</w:t>
            </w:r>
          </w:p>
        </w:tc>
        <w:tc>
          <w:tcPr>
            <w:tcW w:w="452" w:type="pct"/>
            <w:tcBorders>
              <w:top w:val="nil"/>
              <w:left w:val="nil"/>
              <w:bottom w:val="nil"/>
              <w:right w:val="nil"/>
            </w:tcBorders>
            <w:shd w:val="clear" w:color="auto" w:fill="auto"/>
            <w:noWrap/>
            <w:vAlign w:val="bottom"/>
            <w:hideMark/>
          </w:tcPr>
          <w:p w14:paraId="74F1C15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0.47</w:t>
            </w:r>
          </w:p>
        </w:tc>
        <w:tc>
          <w:tcPr>
            <w:tcW w:w="452" w:type="pct"/>
            <w:tcBorders>
              <w:top w:val="nil"/>
              <w:left w:val="nil"/>
              <w:bottom w:val="nil"/>
              <w:right w:val="nil"/>
            </w:tcBorders>
            <w:shd w:val="clear" w:color="auto" w:fill="auto"/>
            <w:noWrap/>
            <w:vAlign w:val="bottom"/>
            <w:hideMark/>
          </w:tcPr>
          <w:p w14:paraId="7993503D" w14:textId="77777777"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(0.44)</w:t>
            </w:r>
          </w:p>
        </w:tc>
        <w:tc>
          <w:tcPr>
            <w:tcW w:w="452" w:type="pct"/>
            <w:tcBorders>
              <w:top w:val="nil"/>
              <w:left w:val="nil"/>
              <w:bottom w:val="nil"/>
              <w:right w:val="nil"/>
            </w:tcBorders>
            <w:shd w:val="clear" w:color="auto" w:fill="auto"/>
            <w:noWrap/>
            <w:vAlign w:val="bottom"/>
            <w:hideMark/>
          </w:tcPr>
          <w:p w14:paraId="237A3D5B" w14:textId="77777777"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(0.44)</w:t>
            </w:r>
          </w:p>
        </w:tc>
        <w:tc>
          <w:tcPr>
            <w:tcW w:w="452" w:type="pct"/>
            <w:tcBorders>
              <w:top w:val="nil"/>
              <w:left w:val="nil"/>
              <w:bottom w:val="nil"/>
              <w:right w:val="nil"/>
            </w:tcBorders>
            <w:shd w:val="clear" w:color="auto" w:fill="auto"/>
            <w:noWrap/>
            <w:vAlign w:val="bottom"/>
            <w:hideMark/>
          </w:tcPr>
          <w:p w14:paraId="23909604" w14:textId="77777777" w:rsidR="00254078" w:rsidRPr="00C37156" w:rsidRDefault="00254078" w:rsidP="00A672F0">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(0.40)</w:t>
            </w:r>
          </w:p>
        </w:tc>
        <w:tc>
          <w:tcPr>
            <w:tcW w:w="448" w:type="pct"/>
            <w:tcBorders>
              <w:top w:val="nil"/>
              <w:left w:val="nil"/>
              <w:bottom w:val="nil"/>
              <w:right w:val="nil"/>
            </w:tcBorders>
            <w:shd w:val="clear" w:color="auto" w:fill="auto"/>
            <w:noWrap/>
            <w:vAlign w:val="bottom"/>
            <w:hideMark/>
          </w:tcPr>
          <w:p w14:paraId="7CD7D5A4" w14:textId="77777777" w:rsidR="00254078" w:rsidRPr="00C37156" w:rsidRDefault="00254078" w:rsidP="00ED0041">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min</w:t>
            </w:r>
            <w:r w:rsidRPr="00C37156">
              <w:rPr>
                <w:rFonts w:eastAsia="Times New Roman" w:cs="Times New Roman"/>
                <w:color w:val="A6A6A6" w:themeColor="background1" w:themeShade="A6"/>
                <w:sz w:val="16"/>
                <w:szCs w:val="16"/>
              </w:rPr>
              <w:t>(0.41)</w:t>
            </w:r>
          </w:p>
        </w:tc>
      </w:tr>
      <w:tr w:rsidR="00254078" w:rsidRPr="00320E53" w14:paraId="39539A2D" w14:textId="77777777" w:rsidTr="004B2DB0">
        <w:tc>
          <w:tcPr>
            <w:tcW w:w="936" w:type="pct"/>
            <w:tcBorders>
              <w:top w:val="nil"/>
              <w:left w:val="nil"/>
              <w:bottom w:val="nil"/>
              <w:right w:val="nil"/>
            </w:tcBorders>
            <w:shd w:val="clear" w:color="auto" w:fill="auto"/>
            <w:noWrap/>
            <w:vAlign w:val="bottom"/>
            <w:hideMark/>
          </w:tcPr>
          <w:p w14:paraId="52FBBE2E"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NatM for 2014-2016 </w:t>
            </w:r>
            <w:r w:rsidRPr="00C37156">
              <w:rPr>
                <w:rFonts w:eastAsia="Times New Roman" w:cs="Times New Roman"/>
                <w:color w:val="A6A6A6" w:themeColor="background1" w:themeShade="A6"/>
                <w:sz w:val="16"/>
                <w:szCs w:val="16"/>
              </w:rPr>
              <w:t>(max M)</w:t>
            </w:r>
          </w:p>
        </w:tc>
        <w:tc>
          <w:tcPr>
            <w:tcW w:w="452" w:type="pct"/>
            <w:tcBorders>
              <w:top w:val="nil"/>
              <w:left w:val="nil"/>
              <w:bottom w:val="nil"/>
              <w:right w:val="nil"/>
            </w:tcBorders>
            <w:shd w:val="clear" w:color="auto" w:fill="auto"/>
            <w:noWrap/>
            <w:vAlign w:val="bottom"/>
            <w:hideMark/>
          </w:tcPr>
          <w:p w14:paraId="1EBBCF31"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0.82</w:t>
            </w:r>
          </w:p>
        </w:tc>
        <w:tc>
          <w:tcPr>
            <w:tcW w:w="452" w:type="pct"/>
            <w:tcBorders>
              <w:top w:val="nil"/>
              <w:left w:val="nil"/>
              <w:bottom w:val="nil"/>
              <w:right w:val="nil"/>
            </w:tcBorders>
            <w:shd w:val="clear" w:color="auto" w:fill="auto"/>
            <w:noWrap/>
            <w:vAlign w:val="bottom"/>
            <w:hideMark/>
          </w:tcPr>
          <w:p w14:paraId="2608548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452" w:type="pct"/>
            <w:tcBorders>
              <w:top w:val="nil"/>
              <w:left w:val="nil"/>
              <w:bottom w:val="nil"/>
              <w:right w:val="nil"/>
            </w:tcBorders>
            <w:shd w:val="clear" w:color="auto" w:fill="auto"/>
            <w:noWrap/>
            <w:vAlign w:val="bottom"/>
            <w:hideMark/>
          </w:tcPr>
          <w:p w14:paraId="289FB50F"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452" w:type="pct"/>
            <w:tcBorders>
              <w:top w:val="nil"/>
              <w:left w:val="nil"/>
              <w:bottom w:val="nil"/>
              <w:right w:val="nil"/>
            </w:tcBorders>
            <w:shd w:val="clear" w:color="auto" w:fill="auto"/>
            <w:noWrap/>
            <w:vAlign w:val="bottom"/>
            <w:hideMark/>
          </w:tcPr>
          <w:p w14:paraId="11F1B726" w14:textId="77777777"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(0.92)</w:t>
            </w:r>
          </w:p>
        </w:tc>
        <w:tc>
          <w:tcPr>
            <w:tcW w:w="452" w:type="pct"/>
            <w:tcBorders>
              <w:top w:val="nil"/>
              <w:left w:val="nil"/>
              <w:bottom w:val="nil"/>
              <w:right w:val="nil"/>
            </w:tcBorders>
            <w:shd w:val="clear" w:color="auto" w:fill="auto"/>
            <w:noWrap/>
            <w:vAlign w:val="bottom"/>
            <w:hideMark/>
          </w:tcPr>
          <w:p w14:paraId="010BF736"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0.75</w:t>
            </w:r>
          </w:p>
        </w:tc>
        <w:tc>
          <w:tcPr>
            <w:tcW w:w="452" w:type="pct"/>
            <w:tcBorders>
              <w:top w:val="nil"/>
              <w:left w:val="nil"/>
              <w:bottom w:val="nil"/>
              <w:right w:val="nil"/>
            </w:tcBorders>
            <w:shd w:val="clear" w:color="auto" w:fill="auto"/>
            <w:noWrap/>
            <w:vAlign w:val="bottom"/>
            <w:hideMark/>
          </w:tcPr>
          <w:p w14:paraId="43179441" w14:textId="77777777"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(0.93)</w:t>
            </w:r>
          </w:p>
        </w:tc>
        <w:tc>
          <w:tcPr>
            <w:tcW w:w="452" w:type="pct"/>
            <w:tcBorders>
              <w:top w:val="nil"/>
              <w:left w:val="nil"/>
              <w:bottom w:val="nil"/>
              <w:right w:val="nil"/>
            </w:tcBorders>
            <w:shd w:val="clear" w:color="auto" w:fill="auto"/>
            <w:noWrap/>
            <w:vAlign w:val="bottom"/>
            <w:hideMark/>
          </w:tcPr>
          <w:p w14:paraId="7A9F5FF2" w14:textId="77777777" w:rsidR="00254078" w:rsidRPr="00C37156" w:rsidRDefault="00254078" w:rsidP="00C37156">
            <w:pPr>
              <w:spacing w:after="0" w:line="240" w:lineRule="auto"/>
              <w:jc w:val="right"/>
              <w:rPr>
                <w:rFonts w:eastAsia="Times New Roman" w:cs="Times New Roman"/>
                <w:color w:val="A6A6A6" w:themeColor="background1" w:themeShade="A6"/>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(0.85)</w:t>
            </w:r>
          </w:p>
        </w:tc>
        <w:tc>
          <w:tcPr>
            <w:tcW w:w="452" w:type="pct"/>
            <w:tcBorders>
              <w:top w:val="nil"/>
              <w:left w:val="nil"/>
              <w:bottom w:val="nil"/>
              <w:right w:val="nil"/>
            </w:tcBorders>
            <w:shd w:val="clear" w:color="auto" w:fill="auto"/>
            <w:noWrap/>
            <w:vAlign w:val="bottom"/>
            <w:hideMark/>
          </w:tcPr>
          <w:p w14:paraId="4F30C684" w14:textId="77777777" w:rsidR="00254078" w:rsidRPr="00320E53" w:rsidRDefault="00254078" w:rsidP="00C37156">
            <w:pPr>
              <w:spacing w:after="0" w:line="240" w:lineRule="auto"/>
              <w:jc w:val="right"/>
              <w:rPr>
                <w:rFonts w:eastAsia="Times New Roman" w:cs="Times New Roman"/>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(0.72)</w:t>
            </w:r>
          </w:p>
        </w:tc>
        <w:tc>
          <w:tcPr>
            <w:tcW w:w="448" w:type="pct"/>
            <w:tcBorders>
              <w:top w:val="nil"/>
              <w:left w:val="nil"/>
              <w:bottom w:val="nil"/>
              <w:right w:val="nil"/>
            </w:tcBorders>
            <w:shd w:val="clear" w:color="auto" w:fill="auto"/>
            <w:noWrap/>
            <w:vAlign w:val="bottom"/>
            <w:hideMark/>
          </w:tcPr>
          <w:p w14:paraId="1D3C9CAF" w14:textId="77777777" w:rsidR="00254078" w:rsidRPr="00320E53" w:rsidRDefault="00254078" w:rsidP="00C37156">
            <w:pPr>
              <w:spacing w:after="0" w:line="240" w:lineRule="auto"/>
              <w:jc w:val="right"/>
              <w:rPr>
                <w:rFonts w:eastAsia="Times New Roman" w:cs="Times New Roman"/>
                <w:sz w:val="16"/>
                <w:szCs w:val="16"/>
              </w:rPr>
            </w:pPr>
            <w:r>
              <w:rPr>
                <w:rFonts w:eastAsia="Times New Roman" w:cs="Times New Roman"/>
                <w:color w:val="A6A6A6" w:themeColor="background1" w:themeShade="A6"/>
                <w:sz w:val="16"/>
                <w:szCs w:val="16"/>
              </w:rPr>
              <w:t>max</w:t>
            </w:r>
            <w:r w:rsidRPr="00C37156">
              <w:rPr>
                <w:rFonts w:eastAsia="Times New Roman" w:cs="Times New Roman"/>
                <w:color w:val="A6A6A6" w:themeColor="background1" w:themeShade="A6"/>
                <w:sz w:val="16"/>
                <w:szCs w:val="16"/>
              </w:rPr>
              <w:t>(0.68)</w:t>
            </w:r>
          </w:p>
        </w:tc>
      </w:tr>
      <w:tr w:rsidR="00254078" w:rsidRPr="00320E53" w14:paraId="187049FD" w14:textId="77777777" w:rsidTr="004B2DB0">
        <w:tc>
          <w:tcPr>
            <w:tcW w:w="936" w:type="pct"/>
            <w:tcBorders>
              <w:top w:val="nil"/>
              <w:left w:val="nil"/>
              <w:bottom w:val="nil"/>
              <w:right w:val="nil"/>
            </w:tcBorders>
            <w:shd w:val="clear" w:color="auto" w:fill="auto"/>
            <w:noWrap/>
            <w:vAlign w:val="bottom"/>
            <w:hideMark/>
          </w:tcPr>
          <w:p w14:paraId="574E7774" w14:textId="77777777"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NatM</w:t>
            </w:r>
            <w:r>
              <w:rPr>
                <w:rFonts w:eastAsia="Times New Roman" w:cs="Times New Roman"/>
                <w:color w:val="000000"/>
                <w:sz w:val="16"/>
                <w:szCs w:val="16"/>
              </w:rPr>
              <w:t xml:space="preserve">  central parameter</w:t>
            </w:r>
          </w:p>
        </w:tc>
        <w:tc>
          <w:tcPr>
            <w:tcW w:w="452" w:type="pct"/>
            <w:tcBorders>
              <w:top w:val="nil"/>
              <w:left w:val="nil"/>
              <w:bottom w:val="nil"/>
              <w:right w:val="nil"/>
            </w:tcBorders>
            <w:shd w:val="clear" w:color="auto" w:fill="auto"/>
            <w:noWrap/>
            <w:vAlign w:val="bottom"/>
            <w:hideMark/>
          </w:tcPr>
          <w:p w14:paraId="78498570" w14:textId="77777777"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379113E5"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53B51BEC"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65FCFD81"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0.37</w:t>
            </w:r>
          </w:p>
        </w:tc>
        <w:tc>
          <w:tcPr>
            <w:tcW w:w="452" w:type="pct"/>
            <w:tcBorders>
              <w:top w:val="nil"/>
              <w:left w:val="nil"/>
              <w:bottom w:val="nil"/>
              <w:right w:val="nil"/>
            </w:tcBorders>
            <w:shd w:val="clear" w:color="auto" w:fill="auto"/>
            <w:noWrap/>
            <w:vAlign w:val="bottom"/>
            <w:hideMark/>
          </w:tcPr>
          <w:p w14:paraId="359636B9"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5EBE3085"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0.35</w:t>
            </w:r>
          </w:p>
        </w:tc>
        <w:tc>
          <w:tcPr>
            <w:tcW w:w="452" w:type="pct"/>
            <w:tcBorders>
              <w:top w:val="nil"/>
              <w:left w:val="nil"/>
              <w:bottom w:val="nil"/>
              <w:right w:val="nil"/>
            </w:tcBorders>
            <w:shd w:val="clear" w:color="auto" w:fill="auto"/>
            <w:noWrap/>
            <w:vAlign w:val="bottom"/>
            <w:hideMark/>
          </w:tcPr>
          <w:p w14:paraId="41584BF0"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0.37</w:t>
            </w:r>
          </w:p>
        </w:tc>
        <w:tc>
          <w:tcPr>
            <w:tcW w:w="452" w:type="pct"/>
            <w:tcBorders>
              <w:top w:val="nil"/>
              <w:left w:val="nil"/>
              <w:bottom w:val="nil"/>
              <w:right w:val="nil"/>
            </w:tcBorders>
            <w:shd w:val="clear" w:color="auto" w:fill="auto"/>
            <w:noWrap/>
            <w:vAlign w:val="bottom"/>
          </w:tcPr>
          <w:p w14:paraId="7366060F"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48" w:type="pct"/>
            <w:tcBorders>
              <w:top w:val="nil"/>
              <w:left w:val="nil"/>
              <w:bottom w:val="nil"/>
              <w:right w:val="nil"/>
            </w:tcBorders>
            <w:shd w:val="clear" w:color="auto" w:fill="auto"/>
            <w:noWrap/>
            <w:vAlign w:val="bottom"/>
          </w:tcPr>
          <w:p w14:paraId="2C035F6B" w14:textId="77777777" w:rsidR="00254078" w:rsidRPr="00320E53" w:rsidRDefault="00254078" w:rsidP="00ED0041">
            <w:pPr>
              <w:spacing w:after="0" w:line="240" w:lineRule="auto"/>
              <w:jc w:val="right"/>
              <w:rPr>
                <w:rFonts w:eastAsia="Times New Roman" w:cs="Times New Roman"/>
                <w:color w:val="000000"/>
                <w:sz w:val="16"/>
                <w:szCs w:val="16"/>
              </w:rPr>
            </w:pPr>
          </w:p>
        </w:tc>
      </w:tr>
      <w:tr w:rsidR="00254078" w:rsidRPr="00320E53" w14:paraId="5D3AA144" w14:textId="77777777" w:rsidTr="004B2DB0">
        <w:tc>
          <w:tcPr>
            <w:tcW w:w="936" w:type="pct"/>
            <w:tcBorders>
              <w:top w:val="nil"/>
              <w:left w:val="nil"/>
              <w:bottom w:val="nil"/>
              <w:right w:val="nil"/>
            </w:tcBorders>
            <w:shd w:val="clear" w:color="auto" w:fill="auto"/>
            <w:noWrap/>
            <w:vAlign w:val="bottom"/>
            <w:hideMark/>
          </w:tcPr>
          <w:p w14:paraId="26D338A4" w14:textId="77777777"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NatM</w:t>
            </w:r>
            <w:r>
              <w:rPr>
                <w:rFonts w:eastAsia="Times New Roman" w:cs="Times New Roman"/>
                <w:color w:val="000000"/>
                <w:sz w:val="16"/>
                <w:szCs w:val="16"/>
              </w:rPr>
              <w:t xml:space="preserve"> </w:t>
            </w:r>
            <w:r w:rsidRPr="00320E53">
              <w:rPr>
                <w:rFonts w:eastAsia="Times New Roman" w:cs="Times New Roman"/>
                <w:color w:val="000000"/>
                <w:sz w:val="16"/>
                <w:szCs w:val="16"/>
              </w:rPr>
              <w:t>add</w:t>
            </w:r>
            <w:r>
              <w:rPr>
                <w:rFonts w:eastAsia="Times New Roman" w:cs="Times New Roman"/>
                <w:color w:val="000000"/>
                <w:sz w:val="16"/>
                <w:szCs w:val="16"/>
              </w:rPr>
              <w:t xml:space="preserve">itive </w:t>
            </w:r>
          </w:p>
        </w:tc>
        <w:tc>
          <w:tcPr>
            <w:tcW w:w="452" w:type="pct"/>
            <w:tcBorders>
              <w:top w:val="nil"/>
              <w:left w:val="nil"/>
              <w:bottom w:val="nil"/>
              <w:right w:val="nil"/>
            </w:tcBorders>
            <w:shd w:val="clear" w:color="auto" w:fill="auto"/>
            <w:noWrap/>
            <w:vAlign w:val="bottom"/>
            <w:hideMark/>
          </w:tcPr>
          <w:p w14:paraId="1030BB3B" w14:textId="77777777"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388B7D22"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5A4C4BC1"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3C03131D"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1.12</w:t>
            </w:r>
          </w:p>
        </w:tc>
        <w:tc>
          <w:tcPr>
            <w:tcW w:w="452" w:type="pct"/>
            <w:tcBorders>
              <w:top w:val="nil"/>
              <w:left w:val="nil"/>
              <w:bottom w:val="nil"/>
              <w:right w:val="nil"/>
            </w:tcBorders>
            <w:shd w:val="clear" w:color="auto" w:fill="auto"/>
            <w:noWrap/>
            <w:vAlign w:val="bottom"/>
            <w:hideMark/>
          </w:tcPr>
          <w:p w14:paraId="5D011DDE"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0EE3C1CA"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1.17</w:t>
            </w:r>
          </w:p>
        </w:tc>
        <w:tc>
          <w:tcPr>
            <w:tcW w:w="452" w:type="pct"/>
            <w:tcBorders>
              <w:top w:val="nil"/>
              <w:left w:val="nil"/>
              <w:bottom w:val="nil"/>
              <w:right w:val="nil"/>
            </w:tcBorders>
            <w:shd w:val="clear" w:color="auto" w:fill="auto"/>
            <w:noWrap/>
            <w:vAlign w:val="bottom"/>
            <w:hideMark/>
          </w:tcPr>
          <w:p w14:paraId="528E2AB0"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0.98</w:t>
            </w:r>
          </w:p>
        </w:tc>
        <w:tc>
          <w:tcPr>
            <w:tcW w:w="452" w:type="pct"/>
            <w:tcBorders>
              <w:top w:val="nil"/>
              <w:left w:val="nil"/>
              <w:bottom w:val="nil"/>
              <w:right w:val="nil"/>
            </w:tcBorders>
            <w:shd w:val="clear" w:color="auto" w:fill="auto"/>
            <w:noWrap/>
            <w:vAlign w:val="bottom"/>
            <w:hideMark/>
          </w:tcPr>
          <w:p w14:paraId="330886A4"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48" w:type="pct"/>
            <w:tcBorders>
              <w:top w:val="nil"/>
              <w:left w:val="nil"/>
              <w:bottom w:val="nil"/>
              <w:right w:val="nil"/>
            </w:tcBorders>
            <w:shd w:val="clear" w:color="auto" w:fill="auto"/>
            <w:noWrap/>
            <w:vAlign w:val="bottom"/>
            <w:hideMark/>
          </w:tcPr>
          <w:p w14:paraId="69222036" w14:textId="77777777" w:rsidR="00254078" w:rsidRPr="00320E53" w:rsidRDefault="00254078" w:rsidP="00ED0041">
            <w:pPr>
              <w:spacing w:after="0" w:line="240" w:lineRule="auto"/>
              <w:rPr>
                <w:rFonts w:eastAsia="Times New Roman" w:cs="Times New Roman"/>
                <w:sz w:val="16"/>
                <w:szCs w:val="16"/>
              </w:rPr>
            </w:pPr>
          </w:p>
        </w:tc>
      </w:tr>
      <w:tr w:rsidR="00254078" w:rsidRPr="00320E53" w14:paraId="32F3EC31" w14:textId="77777777" w:rsidTr="004B2DB0">
        <w:tc>
          <w:tcPr>
            <w:tcW w:w="936" w:type="pct"/>
            <w:tcBorders>
              <w:top w:val="nil"/>
              <w:left w:val="nil"/>
              <w:bottom w:val="nil"/>
              <w:right w:val="nil"/>
            </w:tcBorders>
            <w:shd w:val="clear" w:color="auto" w:fill="auto"/>
            <w:noWrap/>
            <w:vAlign w:val="bottom"/>
            <w:hideMark/>
          </w:tcPr>
          <w:p w14:paraId="2D498BE4"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NatM </w:t>
            </w:r>
            <w:r w:rsidRPr="00320E53">
              <w:rPr>
                <w:rFonts w:eastAsia="Times New Roman" w:cs="Times New Roman"/>
                <w:color w:val="000000"/>
                <w:sz w:val="16"/>
                <w:szCs w:val="16"/>
              </w:rPr>
              <w:t>mult</w:t>
            </w:r>
            <w:r>
              <w:rPr>
                <w:rFonts w:eastAsia="Times New Roman" w:cs="Times New Roman"/>
                <w:color w:val="000000"/>
                <w:sz w:val="16"/>
                <w:szCs w:val="16"/>
              </w:rPr>
              <w:t>.  2015-2020</w:t>
            </w:r>
          </w:p>
        </w:tc>
        <w:tc>
          <w:tcPr>
            <w:tcW w:w="452" w:type="pct"/>
            <w:tcBorders>
              <w:top w:val="nil"/>
              <w:left w:val="nil"/>
              <w:bottom w:val="nil"/>
              <w:right w:val="nil"/>
            </w:tcBorders>
            <w:shd w:val="clear" w:color="auto" w:fill="auto"/>
            <w:noWrap/>
            <w:vAlign w:val="bottom"/>
            <w:hideMark/>
          </w:tcPr>
          <w:p w14:paraId="798869AA" w14:textId="77777777"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014A95AC"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255CA527"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6E388F73"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0AE422A8"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6D124A3D"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71B703BD"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151753FD"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0.57</w:t>
            </w:r>
          </w:p>
        </w:tc>
        <w:tc>
          <w:tcPr>
            <w:tcW w:w="448" w:type="pct"/>
            <w:tcBorders>
              <w:top w:val="nil"/>
              <w:left w:val="nil"/>
              <w:bottom w:val="nil"/>
              <w:right w:val="nil"/>
            </w:tcBorders>
            <w:shd w:val="clear" w:color="auto" w:fill="auto"/>
            <w:noWrap/>
            <w:vAlign w:val="bottom"/>
            <w:hideMark/>
          </w:tcPr>
          <w:p w14:paraId="3AFDBACC"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0.51</w:t>
            </w:r>
          </w:p>
        </w:tc>
      </w:tr>
      <w:tr w:rsidR="00254078" w:rsidRPr="00320E53" w14:paraId="248EE6AB" w14:textId="77777777" w:rsidTr="004B2DB0">
        <w:tc>
          <w:tcPr>
            <w:tcW w:w="936" w:type="pct"/>
            <w:tcBorders>
              <w:top w:val="nil"/>
              <w:left w:val="nil"/>
              <w:bottom w:val="nil"/>
              <w:right w:val="nil"/>
            </w:tcBorders>
            <w:shd w:val="clear" w:color="auto" w:fill="auto"/>
            <w:noWrap/>
            <w:vAlign w:val="bottom"/>
          </w:tcPr>
          <w:p w14:paraId="52B8E399" w14:textId="77777777" w:rsidR="00254078" w:rsidRDefault="00254078" w:rsidP="00327C7E">
            <w:pPr>
              <w:spacing w:after="0" w:line="240" w:lineRule="auto"/>
              <w:rPr>
                <w:rFonts w:eastAsia="Times New Roman" w:cs="Times New Roman"/>
                <w:color w:val="000000"/>
                <w:sz w:val="16"/>
                <w:szCs w:val="16"/>
              </w:rPr>
            </w:pPr>
            <w:r>
              <w:rPr>
                <w:rFonts w:eastAsia="Times New Roman" w:cs="Times New Roman"/>
                <w:color w:val="000000"/>
                <w:sz w:val="16"/>
                <w:szCs w:val="16"/>
              </w:rPr>
              <w:t>L_at_Amin</w:t>
            </w:r>
          </w:p>
        </w:tc>
        <w:tc>
          <w:tcPr>
            <w:tcW w:w="452" w:type="pct"/>
            <w:tcBorders>
              <w:top w:val="nil"/>
              <w:left w:val="nil"/>
              <w:bottom w:val="nil"/>
              <w:right w:val="nil"/>
            </w:tcBorders>
            <w:shd w:val="clear" w:color="auto" w:fill="auto"/>
            <w:noWrap/>
            <w:vAlign w:val="bottom"/>
          </w:tcPr>
          <w:p w14:paraId="1A004F95"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12.09</w:t>
            </w:r>
          </w:p>
        </w:tc>
        <w:tc>
          <w:tcPr>
            <w:tcW w:w="452" w:type="pct"/>
            <w:tcBorders>
              <w:top w:val="nil"/>
              <w:left w:val="nil"/>
              <w:bottom w:val="nil"/>
              <w:right w:val="nil"/>
            </w:tcBorders>
            <w:shd w:val="clear" w:color="auto" w:fill="auto"/>
            <w:noWrap/>
            <w:vAlign w:val="bottom"/>
          </w:tcPr>
          <w:p w14:paraId="18F9C94B"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12.09</w:t>
            </w:r>
          </w:p>
        </w:tc>
        <w:tc>
          <w:tcPr>
            <w:tcW w:w="452" w:type="pct"/>
            <w:tcBorders>
              <w:top w:val="nil"/>
              <w:left w:val="nil"/>
              <w:bottom w:val="nil"/>
              <w:right w:val="nil"/>
            </w:tcBorders>
            <w:shd w:val="clear" w:color="auto" w:fill="auto"/>
            <w:noWrap/>
            <w:vAlign w:val="bottom"/>
          </w:tcPr>
          <w:p w14:paraId="41AC04A2"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7.00</w:t>
            </w:r>
          </w:p>
        </w:tc>
        <w:tc>
          <w:tcPr>
            <w:tcW w:w="452" w:type="pct"/>
            <w:tcBorders>
              <w:top w:val="nil"/>
              <w:left w:val="nil"/>
              <w:bottom w:val="nil"/>
              <w:right w:val="nil"/>
            </w:tcBorders>
            <w:shd w:val="clear" w:color="auto" w:fill="auto"/>
            <w:noWrap/>
            <w:vAlign w:val="bottom"/>
          </w:tcPr>
          <w:p w14:paraId="7F3A9224"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12.08</w:t>
            </w:r>
          </w:p>
        </w:tc>
        <w:tc>
          <w:tcPr>
            <w:tcW w:w="452" w:type="pct"/>
            <w:tcBorders>
              <w:top w:val="nil"/>
              <w:left w:val="nil"/>
              <w:bottom w:val="nil"/>
              <w:right w:val="nil"/>
            </w:tcBorders>
            <w:shd w:val="clear" w:color="auto" w:fill="auto"/>
            <w:noWrap/>
            <w:vAlign w:val="bottom"/>
          </w:tcPr>
          <w:p w14:paraId="05056060"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12.08</w:t>
            </w:r>
          </w:p>
        </w:tc>
        <w:tc>
          <w:tcPr>
            <w:tcW w:w="452" w:type="pct"/>
            <w:tcBorders>
              <w:top w:val="nil"/>
              <w:left w:val="nil"/>
              <w:bottom w:val="nil"/>
              <w:right w:val="nil"/>
            </w:tcBorders>
            <w:shd w:val="clear" w:color="auto" w:fill="auto"/>
            <w:noWrap/>
            <w:vAlign w:val="bottom"/>
          </w:tcPr>
          <w:p w14:paraId="3A4EE891"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6.67</w:t>
            </w:r>
          </w:p>
        </w:tc>
        <w:tc>
          <w:tcPr>
            <w:tcW w:w="452" w:type="pct"/>
            <w:tcBorders>
              <w:top w:val="nil"/>
              <w:left w:val="nil"/>
              <w:bottom w:val="nil"/>
              <w:right w:val="nil"/>
            </w:tcBorders>
            <w:shd w:val="clear" w:color="auto" w:fill="auto"/>
            <w:noWrap/>
            <w:vAlign w:val="bottom"/>
          </w:tcPr>
          <w:p w14:paraId="003CC42B"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5.67</w:t>
            </w:r>
          </w:p>
        </w:tc>
        <w:tc>
          <w:tcPr>
            <w:tcW w:w="452" w:type="pct"/>
            <w:tcBorders>
              <w:top w:val="nil"/>
              <w:left w:val="nil"/>
              <w:bottom w:val="nil"/>
              <w:right w:val="nil"/>
            </w:tcBorders>
            <w:shd w:val="clear" w:color="auto" w:fill="auto"/>
            <w:noWrap/>
            <w:vAlign w:val="bottom"/>
          </w:tcPr>
          <w:p w14:paraId="363E4FA8"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6.66</w:t>
            </w:r>
          </w:p>
        </w:tc>
        <w:tc>
          <w:tcPr>
            <w:tcW w:w="448" w:type="pct"/>
            <w:tcBorders>
              <w:top w:val="nil"/>
              <w:left w:val="nil"/>
              <w:bottom w:val="nil"/>
              <w:right w:val="nil"/>
            </w:tcBorders>
            <w:shd w:val="clear" w:color="auto" w:fill="auto"/>
            <w:noWrap/>
            <w:vAlign w:val="bottom"/>
          </w:tcPr>
          <w:p w14:paraId="0F82B60E"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5.59</w:t>
            </w:r>
          </w:p>
        </w:tc>
      </w:tr>
      <w:tr w:rsidR="00254078" w:rsidRPr="00320E53" w14:paraId="19EE0D3D" w14:textId="77777777" w:rsidTr="004B2DB0">
        <w:tc>
          <w:tcPr>
            <w:tcW w:w="936" w:type="pct"/>
            <w:tcBorders>
              <w:top w:val="nil"/>
              <w:left w:val="nil"/>
              <w:bottom w:val="nil"/>
              <w:right w:val="nil"/>
            </w:tcBorders>
            <w:shd w:val="clear" w:color="auto" w:fill="auto"/>
            <w:noWrap/>
            <w:vAlign w:val="bottom"/>
          </w:tcPr>
          <w:p w14:paraId="1933EEB6" w14:textId="77777777" w:rsidR="00254078" w:rsidRDefault="00254078" w:rsidP="00327C7E">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L </w:t>
            </w:r>
            <w:r w:rsidRPr="00320E53">
              <w:rPr>
                <w:rFonts w:eastAsia="Times New Roman" w:cs="Times New Roman"/>
                <w:color w:val="000000"/>
                <w:sz w:val="16"/>
                <w:szCs w:val="16"/>
              </w:rPr>
              <w:t>at</w:t>
            </w:r>
            <w:r>
              <w:rPr>
                <w:rFonts w:eastAsia="Times New Roman" w:cs="Times New Roman"/>
                <w:color w:val="000000"/>
                <w:sz w:val="16"/>
                <w:szCs w:val="16"/>
              </w:rPr>
              <w:t xml:space="preserve"> Amin </w:t>
            </w:r>
            <w:r w:rsidRPr="00320E53">
              <w:rPr>
                <w:rFonts w:eastAsia="Times New Roman" w:cs="Times New Roman"/>
                <w:color w:val="000000"/>
                <w:sz w:val="16"/>
                <w:szCs w:val="16"/>
              </w:rPr>
              <w:t>ENV</w:t>
            </w:r>
            <w:r>
              <w:rPr>
                <w:rFonts w:eastAsia="Times New Roman" w:cs="Times New Roman"/>
                <w:color w:val="000000"/>
                <w:sz w:val="16"/>
                <w:szCs w:val="16"/>
              </w:rPr>
              <w:t xml:space="preserve"> </w:t>
            </w:r>
            <w:r w:rsidRPr="00320E53">
              <w:rPr>
                <w:rFonts w:eastAsia="Times New Roman" w:cs="Times New Roman"/>
                <w:color w:val="000000"/>
                <w:sz w:val="16"/>
                <w:szCs w:val="16"/>
              </w:rPr>
              <w:t>mult</w:t>
            </w:r>
            <w:r>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14:paraId="7859859E" w14:textId="77777777" w:rsidR="00254078" w:rsidRPr="00327C7E" w:rsidRDefault="00254078" w:rsidP="00327C7E">
            <w:pPr>
              <w:spacing w:after="0" w:line="240" w:lineRule="auto"/>
              <w:jc w:val="right"/>
              <w:rPr>
                <w:rFonts w:cs="Times New Roman"/>
                <w:color w:val="000000"/>
                <w:sz w:val="16"/>
                <w:szCs w:val="16"/>
              </w:rPr>
            </w:pPr>
          </w:p>
        </w:tc>
        <w:tc>
          <w:tcPr>
            <w:tcW w:w="452" w:type="pct"/>
            <w:tcBorders>
              <w:top w:val="nil"/>
              <w:left w:val="nil"/>
              <w:bottom w:val="nil"/>
              <w:right w:val="nil"/>
            </w:tcBorders>
            <w:shd w:val="clear" w:color="auto" w:fill="auto"/>
            <w:noWrap/>
            <w:vAlign w:val="bottom"/>
          </w:tcPr>
          <w:p w14:paraId="1D6805DF" w14:textId="77777777" w:rsidR="00254078" w:rsidRPr="00327C7E" w:rsidRDefault="00254078" w:rsidP="00327C7E">
            <w:pPr>
              <w:spacing w:after="0" w:line="240" w:lineRule="auto"/>
              <w:rPr>
                <w:rFonts w:cs="Times New Roman"/>
                <w:sz w:val="20"/>
                <w:szCs w:val="20"/>
              </w:rPr>
            </w:pPr>
          </w:p>
        </w:tc>
        <w:tc>
          <w:tcPr>
            <w:tcW w:w="452" w:type="pct"/>
            <w:tcBorders>
              <w:top w:val="nil"/>
              <w:left w:val="nil"/>
              <w:bottom w:val="nil"/>
              <w:right w:val="nil"/>
            </w:tcBorders>
            <w:shd w:val="clear" w:color="auto" w:fill="auto"/>
            <w:noWrap/>
            <w:vAlign w:val="bottom"/>
          </w:tcPr>
          <w:p w14:paraId="3AB5FF13"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0.56</w:t>
            </w:r>
          </w:p>
        </w:tc>
        <w:tc>
          <w:tcPr>
            <w:tcW w:w="452" w:type="pct"/>
            <w:tcBorders>
              <w:top w:val="nil"/>
              <w:left w:val="nil"/>
              <w:bottom w:val="nil"/>
              <w:right w:val="nil"/>
            </w:tcBorders>
            <w:shd w:val="clear" w:color="auto" w:fill="auto"/>
            <w:noWrap/>
            <w:vAlign w:val="bottom"/>
          </w:tcPr>
          <w:p w14:paraId="7307452E" w14:textId="77777777" w:rsidR="00254078" w:rsidRPr="00327C7E" w:rsidRDefault="00254078" w:rsidP="00327C7E">
            <w:pPr>
              <w:spacing w:after="0" w:line="240" w:lineRule="auto"/>
              <w:jc w:val="right"/>
              <w:rPr>
                <w:rFonts w:cs="Times New Roman"/>
                <w:color w:val="000000"/>
                <w:sz w:val="16"/>
                <w:szCs w:val="16"/>
              </w:rPr>
            </w:pPr>
          </w:p>
        </w:tc>
        <w:tc>
          <w:tcPr>
            <w:tcW w:w="452" w:type="pct"/>
            <w:tcBorders>
              <w:top w:val="nil"/>
              <w:left w:val="nil"/>
              <w:bottom w:val="nil"/>
              <w:right w:val="nil"/>
            </w:tcBorders>
            <w:shd w:val="clear" w:color="auto" w:fill="auto"/>
            <w:noWrap/>
            <w:vAlign w:val="bottom"/>
          </w:tcPr>
          <w:p w14:paraId="78F5E846" w14:textId="77777777" w:rsidR="00254078" w:rsidRPr="00327C7E" w:rsidRDefault="00254078" w:rsidP="00327C7E">
            <w:pPr>
              <w:spacing w:after="0" w:line="240" w:lineRule="auto"/>
              <w:rPr>
                <w:rFonts w:cs="Times New Roman"/>
                <w:sz w:val="20"/>
                <w:szCs w:val="20"/>
              </w:rPr>
            </w:pPr>
          </w:p>
        </w:tc>
        <w:tc>
          <w:tcPr>
            <w:tcW w:w="452" w:type="pct"/>
            <w:tcBorders>
              <w:top w:val="nil"/>
              <w:left w:val="nil"/>
              <w:bottom w:val="nil"/>
              <w:right w:val="nil"/>
            </w:tcBorders>
            <w:shd w:val="clear" w:color="auto" w:fill="auto"/>
            <w:noWrap/>
            <w:vAlign w:val="bottom"/>
          </w:tcPr>
          <w:p w14:paraId="0CDCBB4C"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0.61</w:t>
            </w:r>
          </w:p>
        </w:tc>
        <w:tc>
          <w:tcPr>
            <w:tcW w:w="452" w:type="pct"/>
            <w:tcBorders>
              <w:top w:val="nil"/>
              <w:left w:val="nil"/>
              <w:bottom w:val="nil"/>
              <w:right w:val="nil"/>
            </w:tcBorders>
            <w:shd w:val="clear" w:color="auto" w:fill="auto"/>
            <w:noWrap/>
            <w:vAlign w:val="bottom"/>
          </w:tcPr>
          <w:p w14:paraId="0B09FB73"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0.71</w:t>
            </w:r>
          </w:p>
        </w:tc>
        <w:tc>
          <w:tcPr>
            <w:tcW w:w="452" w:type="pct"/>
            <w:tcBorders>
              <w:top w:val="nil"/>
              <w:left w:val="nil"/>
              <w:bottom w:val="nil"/>
              <w:right w:val="nil"/>
            </w:tcBorders>
            <w:shd w:val="clear" w:color="auto" w:fill="auto"/>
            <w:noWrap/>
            <w:vAlign w:val="bottom"/>
          </w:tcPr>
          <w:p w14:paraId="19001E08"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0.61</w:t>
            </w:r>
          </w:p>
        </w:tc>
        <w:tc>
          <w:tcPr>
            <w:tcW w:w="448" w:type="pct"/>
            <w:tcBorders>
              <w:top w:val="nil"/>
              <w:left w:val="nil"/>
              <w:bottom w:val="nil"/>
              <w:right w:val="nil"/>
            </w:tcBorders>
            <w:shd w:val="clear" w:color="auto" w:fill="auto"/>
            <w:noWrap/>
            <w:vAlign w:val="bottom"/>
          </w:tcPr>
          <w:p w14:paraId="348CD5AD" w14:textId="77777777" w:rsidR="00254078" w:rsidRPr="00327C7E" w:rsidRDefault="00254078" w:rsidP="00327C7E">
            <w:pPr>
              <w:spacing w:after="0" w:line="240" w:lineRule="auto"/>
              <w:jc w:val="right"/>
              <w:rPr>
                <w:rFonts w:cs="Times New Roman"/>
                <w:color w:val="000000"/>
                <w:sz w:val="16"/>
                <w:szCs w:val="16"/>
              </w:rPr>
            </w:pPr>
            <w:r w:rsidRPr="00327C7E">
              <w:rPr>
                <w:rFonts w:cs="Times New Roman"/>
                <w:color w:val="000000"/>
                <w:sz w:val="16"/>
                <w:szCs w:val="16"/>
              </w:rPr>
              <w:t>0.73</w:t>
            </w:r>
          </w:p>
        </w:tc>
      </w:tr>
      <w:tr w:rsidR="00254078" w:rsidRPr="00320E53" w14:paraId="4E1AAE36" w14:textId="77777777" w:rsidTr="004B2DB0">
        <w:tc>
          <w:tcPr>
            <w:tcW w:w="936" w:type="pct"/>
            <w:tcBorders>
              <w:top w:val="nil"/>
              <w:left w:val="nil"/>
              <w:bottom w:val="nil"/>
              <w:right w:val="nil"/>
            </w:tcBorders>
            <w:shd w:val="clear" w:color="auto" w:fill="auto"/>
            <w:noWrap/>
            <w:vAlign w:val="bottom"/>
            <w:hideMark/>
          </w:tcPr>
          <w:p w14:paraId="5C7EAA43" w14:textId="77777777"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L_at_Amax</w:t>
            </w:r>
          </w:p>
        </w:tc>
        <w:tc>
          <w:tcPr>
            <w:tcW w:w="452" w:type="pct"/>
            <w:tcBorders>
              <w:top w:val="nil"/>
              <w:left w:val="nil"/>
              <w:bottom w:val="nil"/>
              <w:right w:val="nil"/>
            </w:tcBorders>
            <w:shd w:val="clear" w:color="auto" w:fill="auto"/>
            <w:noWrap/>
            <w:vAlign w:val="bottom"/>
            <w:hideMark/>
          </w:tcPr>
          <w:p w14:paraId="0256A2A9"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50AAEA76"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47F18C22"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1899C7F9"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5E996A35"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3E8C496C"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26E989BB"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52" w:type="pct"/>
            <w:tcBorders>
              <w:top w:val="nil"/>
              <w:left w:val="nil"/>
              <w:bottom w:val="nil"/>
              <w:right w:val="nil"/>
            </w:tcBorders>
            <w:shd w:val="clear" w:color="auto" w:fill="auto"/>
            <w:noWrap/>
            <w:vAlign w:val="bottom"/>
            <w:hideMark/>
          </w:tcPr>
          <w:p w14:paraId="68558813"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c>
          <w:tcPr>
            <w:tcW w:w="448" w:type="pct"/>
            <w:tcBorders>
              <w:top w:val="nil"/>
              <w:left w:val="nil"/>
              <w:bottom w:val="nil"/>
              <w:right w:val="nil"/>
            </w:tcBorders>
            <w:shd w:val="clear" w:color="auto" w:fill="auto"/>
            <w:noWrap/>
            <w:vAlign w:val="bottom"/>
            <w:hideMark/>
          </w:tcPr>
          <w:p w14:paraId="34522322"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99.46</w:t>
            </w:r>
          </w:p>
        </w:tc>
      </w:tr>
      <w:tr w:rsidR="00254078" w:rsidRPr="00320E53" w14:paraId="115FE2B1" w14:textId="77777777" w:rsidTr="004B2DB0">
        <w:tc>
          <w:tcPr>
            <w:tcW w:w="936" w:type="pct"/>
            <w:tcBorders>
              <w:top w:val="nil"/>
              <w:left w:val="nil"/>
              <w:bottom w:val="nil"/>
              <w:right w:val="nil"/>
            </w:tcBorders>
            <w:shd w:val="clear" w:color="auto" w:fill="auto"/>
            <w:noWrap/>
            <w:vAlign w:val="bottom"/>
            <w:hideMark/>
          </w:tcPr>
          <w:p w14:paraId="709A25CE"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L </w:t>
            </w:r>
            <w:r w:rsidRPr="00320E53">
              <w:rPr>
                <w:rFonts w:eastAsia="Times New Roman" w:cs="Times New Roman"/>
                <w:color w:val="000000"/>
                <w:sz w:val="16"/>
                <w:szCs w:val="16"/>
              </w:rPr>
              <w:t>at</w:t>
            </w:r>
            <w:r>
              <w:rPr>
                <w:rFonts w:eastAsia="Times New Roman" w:cs="Times New Roman"/>
                <w:color w:val="000000"/>
                <w:sz w:val="16"/>
                <w:szCs w:val="16"/>
              </w:rPr>
              <w:t xml:space="preserve"> </w:t>
            </w:r>
            <w:r w:rsidRPr="00320E53">
              <w:rPr>
                <w:rFonts w:eastAsia="Times New Roman" w:cs="Times New Roman"/>
                <w:color w:val="000000"/>
                <w:sz w:val="16"/>
                <w:szCs w:val="16"/>
              </w:rPr>
              <w:t>Amax</w:t>
            </w:r>
            <w:r>
              <w:rPr>
                <w:rFonts w:eastAsia="Times New Roman" w:cs="Times New Roman"/>
                <w:color w:val="000000"/>
                <w:sz w:val="16"/>
                <w:szCs w:val="16"/>
              </w:rPr>
              <w:t xml:space="preserve"> </w:t>
            </w:r>
            <w:r w:rsidRPr="00320E53">
              <w:rPr>
                <w:rFonts w:eastAsia="Times New Roman" w:cs="Times New Roman"/>
                <w:color w:val="000000"/>
                <w:sz w:val="16"/>
                <w:szCs w:val="16"/>
              </w:rPr>
              <w:t>ENV</w:t>
            </w:r>
            <w:r>
              <w:rPr>
                <w:rFonts w:eastAsia="Times New Roman" w:cs="Times New Roman"/>
                <w:color w:val="000000"/>
                <w:sz w:val="16"/>
                <w:szCs w:val="16"/>
              </w:rPr>
              <w:t xml:space="preserve"> </w:t>
            </w:r>
            <w:r w:rsidRPr="00320E53">
              <w:rPr>
                <w:rFonts w:eastAsia="Times New Roman" w:cs="Times New Roman"/>
                <w:color w:val="000000"/>
                <w:sz w:val="16"/>
                <w:szCs w:val="16"/>
              </w:rPr>
              <w:t>mult</w:t>
            </w:r>
            <w:r>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hideMark/>
          </w:tcPr>
          <w:p w14:paraId="64A94805" w14:textId="77777777"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4D3CCF24"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30E3846D"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452" w:type="pct"/>
            <w:tcBorders>
              <w:top w:val="nil"/>
              <w:left w:val="nil"/>
              <w:bottom w:val="nil"/>
              <w:right w:val="nil"/>
            </w:tcBorders>
            <w:shd w:val="clear" w:color="auto" w:fill="auto"/>
            <w:noWrap/>
            <w:vAlign w:val="bottom"/>
            <w:hideMark/>
          </w:tcPr>
          <w:p w14:paraId="235C161A"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1EC8A862"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12F06F47"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452" w:type="pct"/>
            <w:tcBorders>
              <w:top w:val="nil"/>
              <w:left w:val="nil"/>
              <w:bottom w:val="nil"/>
              <w:right w:val="nil"/>
            </w:tcBorders>
            <w:shd w:val="clear" w:color="auto" w:fill="auto"/>
            <w:noWrap/>
            <w:vAlign w:val="bottom"/>
            <w:hideMark/>
          </w:tcPr>
          <w:p w14:paraId="2CE9A8B2"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0.10</w:t>
            </w:r>
          </w:p>
        </w:tc>
        <w:tc>
          <w:tcPr>
            <w:tcW w:w="452" w:type="pct"/>
            <w:tcBorders>
              <w:top w:val="nil"/>
              <w:left w:val="nil"/>
              <w:bottom w:val="nil"/>
              <w:right w:val="nil"/>
            </w:tcBorders>
            <w:shd w:val="clear" w:color="auto" w:fill="auto"/>
            <w:noWrap/>
            <w:vAlign w:val="bottom"/>
            <w:hideMark/>
          </w:tcPr>
          <w:p w14:paraId="1AF98D75"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0.11</w:t>
            </w:r>
          </w:p>
        </w:tc>
        <w:tc>
          <w:tcPr>
            <w:tcW w:w="448" w:type="pct"/>
            <w:tcBorders>
              <w:top w:val="nil"/>
              <w:left w:val="nil"/>
              <w:bottom w:val="nil"/>
              <w:right w:val="nil"/>
            </w:tcBorders>
            <w:shd w:val="clear" w:color="auto" w:fill="auto"/>
            <w:noWrap/>
            <w:vAlign w:val="bottom"/>
            <w:hideMark/>
          </w:tcPr>
          <w:p w14:paraId="72B47E5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0.10</w:t>
            </w:r>
          </w:p>
        </w:tc>
      </w:tr>
      <w:tr w:rsidR="00254078" w:rsidRPr="00320E53" w14:paraId="2AFFAE3A" w14:textId="77777777" w:rsidTr="004B2DB0">
        <w:tc>
          <w:tcPr>
            <w:tcW w:w="936" w:type="pct"/>
            <w:tcBorders>
              <w:top w:val="nil"/>
              <w:left w:val="nil"/>
              <w:bottom w:val="nil"/>
              <w:right w:val="nil"/>
            </w:tcBorders>
            <w:shd w:val="clear" w:color="auto" w:fill="auto"/>
            <w:noWrap/>
            <w:vAlign w:val="bottom"/>
            <w:hideMark/>
          </w:tcPr>
          <w:p w14:paraId="2688695C"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 xml:space="preserve">VonBert </w:t>
            </w:r>
            <w:r w:rsidRPr="00320E53">
              <w:rPr>
                <w:rFonts w:eastAsia="Times New Roman" w:cs="Times New Roman"/>
                <w:color w:val="000000"/>
                <w:sz w:val="16"/>
                <w:szCs w:val="16"/>
              </w:rPr>
              <w:t>K</w:t>
            </w:r>
          </w:p>
        </w:tc>
        <w:tc>
          <w:tcPr>
            <w:tcW w:w="452" w:type="pct"/>
            <w:tcBorders>
              <w:top w:val="nil"/>
              <w:left w:val="nil"/>
              <w:bottom w:val="nil"/>
              <w:right w:val="nil"/>
            </w:tcBorders>
            <w:shd w:val="clear" w:color="auto" w:fill="auto"/>
            <w:noWrap/>
            <w:vAlign w:val="bottom"/>
            <w:hideMark/>
          </w:tcPr>
          <w:p w14:paraId="5A3EA5B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30685FA2"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2F2990E3"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68A80F6E"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1264ED4B"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44F0132A"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491BFF95"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52" w:type="pct"/>
            <w:tcBorders>
              <w:top w:val="nil"/>
              <w:left w:val="nil"/>
              <w:bottom w:val="nil"/>
              <w:right w:val="nil"/>
            </w:tcBorders>
            <w:shd w:val="clear" w:color="auto" w:fill="auto"/>
            <w:noWrap/>
            <w:vAlign w:val="bottom"/>
            <w:hideMark/>
          </w:tcPr>
          <w:p w14:paraId="5228E25A"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c>
          <w:tcPr>
            <w:tcW w:w="448" w:type="pct"/>
            <w:tcBorders>
              <w:top w:val="nil"/>
              <w:left w:val="nil"/>
              <w:bottom w:val="nil"/>
              <w:right w:val="nil"/>
            </w:tcBorders>
            <w:shd w:val="clear" w:color="auto" w:fill="auto"/>
            <w:noWrap/>
            <w:vAlign w:val="bottom"/>
            <w:hideMark/>
          </w:tcPr>
          <w:p w14:paraId="05806DC4"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0.17</w:t>
            </w:r>
          </w:p>
        </w:tc>
      </w:tr>
      <w:tr w:rsidR="00254078" w:rsidRPr="00320E53" w14:paraId="4240BE06" w14:textId="77777777" w:rsidTr="004B2DB0">
        <w:tc>
          <w:tcPr>
            <w:tcW w:w="936" w:type="pct"/>
            <w:tcBorders>
              <w:top w:val="nil"/>
              <w:left w:val="nil"/>
              <w:bottom w:val="nil"/>
              <w:right w:val="nil"/>
            </w:tcBorders>
            <w:shd w:val="clear" w:color="auto" w:fill="auto"/>
            <w:noWrap/>
            <w:vAlign w:val="bottom"/>
            <w:hideMark/>
          </w:tcPr>
          <w:p w14:paraId="2DCBBF7D" w14:textId="77777777"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VonBert</w:t>
            </w:r>
            <w:r>
              <w:rPr>
                <w:rFonts w:eastAsia="Times New Roman" w:cs="Times New Roman"/>
                <w:color w:val="000000"/>
                <w:sz w:val="16"/>
                <w:szCs w:val="16"/>
              </w:rPr>
              <w:t xml:space="preserve"> </w:t>
            </w:r>
            <w:r w:rsidRPr="00320E53">
              <w:rPr>
                <w:rFonts w:eastAsia="Times New Roman" w:cs="Times New Roman"/>
                <w:color w:val="000000"/>
                <w:sz w:val="16"/>
                <w:szCs w:val="16"/>
              </w:rPr>
              <w:t>K</w:t>
            </w:r>
            <w:r>
              <w:rPr>
                <w:rFonts w:eastAsia="Times New Roman" w:cs="Times New Roman"/>
                <w:color w:val="000000"/>
                <w:sz w:val="16"/>
                <w:szCs w:val="16"/>
              </w:rPr>
              <w:t xml:space="preserve"> </w:t>
            </w:r>
            <w:r w:rsidRPr="00320E53">
              <w:rPr>
                <w:rFonts w:eastAsia="Times New Roman" w:cs="Times New Roman"/>
                <w:color w:val="000000"/>
                <w:sz w:val="16"/>
                <w:szCs w:val="16"/>
              </w:rPr>
              <w:t>ENV</w:t>
            </w:r>
            <w:r>
              <w:rPr>
                <w:rFonts w:eastAsia="Times New Roman" w:cs="Times New Roman"/>
                <w:color w:val="000000"/>
                <w:sz w:val="16"/>
                <w:szCs w:val="16"/>
              </w:rPr>
              <w:t xml:space="preserve"> </w:t>
            </w:r>
            <w:r w:rsidRPr="00320E53">
              <w:rPr>
                <w:rFonts w:eastAsia="Times New Roman" w:cs="Times New Roman"/>
                <w:color w:val="000000"/>
                <w:sz w:val="16"/>
                <w:szCs w:val="16"/>
              </w:rPr>
              <w:t>mult</w:t>
            </w:r>
          </w:p>
        </w:tc>
        <w:tc>
          <w:tcPr>
            <w:tcW w:w="452" w:type="pct"/>
            <w:tcBorders>
              <w:top w:val="nil"/>
              <w:left w:val="nil"/>
              <w:bottom w:val="nil"/>
              <w:right w:val="nil"/>
            </w:tcBorders>
            <w:shd w:val="clear" w:color="auto" w:fill="auto"/>
            <w:noWrap/>
            <w:vAlign w:val="bottom"/>
            <w:hideMark/>
          </w:tcPr>
          <w:p w14:paraId="7C7DDEC5" w14:textId="77777777" w:rsidR="00254078" w:rsidRPr="00320E53" w:rsidRDefault="00254078" w:rsidP="00ED0041">
            <w:pPr>
              <w:spacing w:after="0" w:line="240" w:lineRule="auto"/>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03D82CE6"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173F1473"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-0.16</w:t>
            </w:r>
          </w:p>
        </w:tc>
        <w:tc>
          <w:tcPr>
            <w:tcW w:w="452" w:type="pct"/>
            <w:tcBorders>
              <w:top w:val="nil"/>
              <w:left w:val="nil"/>
              <w:bottom w:val="nil"/>
              <w:right w:val="nil"/>
            </w:tcBorders>
            <w:shd w:val="clear" w:color="auto" w:fill="auto"/>
            <w:noWrap/>
            <w:vAlign w:val="bottom"/>
            <w:hideMark/>
          </w:tcPr>
          <w:p w14:paraId="6A004FA6"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nil"/>
              <w:left w:val="nil"/>
              <w:bottom w:val="nil"/>
              <w:right w:val="nil"/>
            </w:tcBorders>
            <w:shd w:val="clear" w:color="auto" w:fill="auto"/>
            <w:noWrap/>
            <w:vAlign w:val="bottom"/>
            <w:hideMark/>
          </w:tcPr>
          <w:p w14:paraId="28FC8546" w14:textId="77777777" w:rsidR="00254078" w:rsidRPr="00320E53" w:rsidRDefault="00254078" w:rsidP="00ED0041">
            <w:pPr>
              <w:spacing w:after="0" w:line="240" w:lineRule="auto"/>
              <w:rPr>
                <w:rFonts w:eastAsia="Times New Roman" w:cs="Times New Roman"/>
                <w:sz w:val="16"/>
                <w:szCs w:val="16"/>
              </w:rPr>
            </w:pPr>
          </w:p>
        </w:tc>
        <w:tc>
          <w:tcPr>
            <w:tcW w:w="452" w:type="pct"/>
            <w:tcBorders>
              <w:top w:val="nil"/>
              <w:left w:val="nil"/>
              <w:bottom w:val="nil"/>
              <w:right w:val="nil"/>
            </w:tcBorders>
            <w:shd w:val="clear" w:color="auto" w:fill="auto"/>
            <w:noWrap/>
            <w:vAlign w:val="bottom"/>
            <w:hideMark/>
          </w:tcPr>
          <w:p w14:paraId="7A918C7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-0.15</w:t>
            </w:r>
          </w:p>
        </w:tc>
        <w:tc>
          <w:tcPr>
            <w:tcW w:w="452" w:type="pct"/>
            <w:tcBorders>
              <w:top w:val="nil"/>
              <w:left w:val="nil"/>
              <w:bottom w:val="nil"/>
              <w:right w:val="nil"/>
            </w:tcBorders>
            <w:shd w:val="clear" w:color="auto" w:fill="auto"/>
            <w:noWrap/>
            <w:vAlign w:val="bottom"/>
            <w:hideMark/>
          </w:tcPr>
          <w:p w14:paraId="3CC6C0B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-0.13</w:t>
            </w:r>
          </w:p>
        </w:tc>
        <w:tc>
          <w:tcPr>
            <w:tcW w:w="452" w:type="pct"/>
            <w:tcBorders>
              <w:top w:val="nil"/>
              <w:left w:val="nil"/>
              <w:bottom w:val="nil"/>
              <w:right w:val="nil"/>
            </w:tcBorders>
            <w:shd w:val="clear" w:color="auto" w:fill="auto"/>
            <w:noWrap/>
            <w:vAlign w:val="bottom"/>
            <w:hideMark/>
          </w:tcPr>
          <w:p w14:paraId="2FDC26B1"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-0.15</w:t>
            </w:r>
          </w:p>
        </w:tc>
        <w:tc>
          <w:tcPr>
            <w:tcW w:w="448" w:type="pct"/>
            <w:tcBorders>
              <w:top w:val="nil"/>
              <w:left w:val="nil"/>
              <w:bottom w:val="nil"/>
              <w:right w:val="nil"/>
            </w:tcBorders>
            <w:shd w:val="clear" w:color="auto" w:fill="auto"/>
            <w:noWrap/>
            <w:vAlign w:val="bottom"/>
            <w:hideMark/>
          </w:tcPr>
          <w:p w14:paraId="2BC5119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-0.12</w:t>
            </w:r>
          </w:p>
        </w:tc>
      </w:tr>
      <w:tr w:rsidR="004B2DB0" w:rsidRPr="00320E53" w14:paraId="62BFB883" w14:textId="77777777" w:rsidTr="004B2DB0">
        <w:tc>
          <w:tcPr>
            <w:tcW w:w="936" w:type="pct"/>
            <w:tcBorders>
              <w:top w:val="nil"/>
              <w:left w:val="nil"/>
              <w:bottom w:val="nil"/>
              <w:right w:val="nil"/>
            </w:tcBorders>
            <w:shd w:val="clear" w:color="auto" w:fill="auto"/>
            <w:noWrap/>
            <w:vAlign w:val="bottom"/>
          </w:tcPr>
          <w:p w14:paraId="48C6C2CC" w14:textId="77777777" w:rsidR="004B2DB0" w:rsidRPr="00320E53" w:rsidRDefault="004B2DB0" w:rsidP="004B2DB0">
            <w:pPr>
              <w:spacing w:after="0" w:line="240" w:lineRule="auto"/>
              <w:rPr>
                <w:rFonts w:eastAsia="Times New Roman" w:cs="Times New Roman"/>
                <w:color w:val="000000"/>
                <w:sz w:val="16"/>
                <w:szCs w:val="16"/>
              </w:rPr>
            </w:pPr>
            <w:r>
              <w:rPr>
                <w:rFonts w:eastAsia="Times New Roman" w:cs="Times New Roman"/>
                <w:color w:val="000000"/>
                <w:sz w:val="16"/>
                <w:szCs w:val="16"/>
              </w:rPr>
              <w:t>Q bottom trawl index</w:t>
            </w:r>
          </w:p>
        </w:tc>
        <w:tc>
          <w:tcPr>
            <w:tcW w:w="452" w:type="pct"/>
            <w:tcBorders>
              <w:top w:val="nil"/>
              <w:left w:val="nil"/>
              <w:bottom w:val="nil"/>
              <w:right w:val="nil"/>
            </w:tcBorders>
            <w:shd w:val="clear" w:color="auto" w:fill="auto"/>
            <w:noWrap/>
            <w:vAlign w:val="bottom"/>
          </w:tcPr>
          <w:p w14:paraId="0C2BE50E" w14:textId="77777777" w:rsidR="004B2DB0" w:rsidRPr="004B2DB0" w:rsidRDefault="004B2DB0" w:rsidP="004B2DB0">
            <w:pPr>
              <w:spacing w:after="0" w:line="240" w:lineRule="auto"/>
              <w:jc w:val="right"/>
              <w:rPr>
                <w:rFonts w:cs="Times New Roman"/>
                <w:color w:val="000000"/>
                <w:sz w:val="16"/>
                <w:szCs w:val="16"/>
              </w:rPr>
            </w:pPr>
            <w:r>
              <w:rPr>
                <w:rFonts w:cs="Times New Roman"/>
                <w:color w:val="000000"/>
                <w:sz w:val="16"/>
                <w:szCs w:val="16"/>
              </w:rPr>
              <w:t>1.16</w:t>
            </w:r>
          </w:p>
        </w:tc>
        <w:tc>
          <w:tcPr>
            <w:tcW w:w="452" w:type="pct"/>
            <w:tcBorders>
              <w:top w:val="nil"/>
              <w:left w:val="nil"/>
              <w:bottom w:val="nil"/>
              <w:right w:val="nil"/>
            </w:tcBorders>
            <w:shd w:val="clear" w:color="auto" w:fill="auto"/>
            <w:noWrap/>
            <w:vAlign w:val="bottom"/>
          </w:tcPr>
          <w:p w14:paraId="0AFEEE81"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1.16</w:t>
            </w:r>
          </w:p>
        </w:tc>
        <w:tc>
          <w:tcPr>
            <w:tcW w:w="452" w:type="pct"/>
            <w:tcBorders>
              <w:top w:val="nil"/>
              <w:left w:val="nil"/>
              <w:bottom w:val="nil"/>
              <w:right w:val="nil"/>
            </w:tcBorders>
            <w:shd w:val="clear" w:color="auto" w:fill="auto"/>
            <w:noWrap/>
            <w:vAlign w:val="bottom"/>
          </w:tcPr>
          <w:p w14:paraId="711088FA"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1.2</w:t>
            </w:r>
            <w:r>
              <w:rPr>
                <w:rFonts w:cs="Times New Roman"/>
                <w:color w:val="000000"/>
                <w:sz w:val="16"/>
                <w:szCs w:val="16"/>
              </w:rPr>
              <w:t>3</w:t>
            </w:r>
          </w:p>
        </w:tc>
        <w:tc>
          <w:tcPr>
            <w:tcW w:w="452" w:type="pct"/>
            <w:tcBorders>
              <w:top w:val="nil"/>
              <w:left w:val="nil"/>
              <w:bottom w:val="nil"/>
              <w:right w:val="nil"/>
            </w:tcBorders>
            <w:shd w:val="clear" w:color="auto" w:fill="auto"/>
            <w:noWrap/>
            <w:vAlign w:val="bottom"/>
          </w:tcPr>
          <w:p w14:paraId="2263CEEA"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1.10</w:t>
            </w:r>
          </w:p>
        </w:tc>
        <w:tc>
          <w:tcPr>
            <w:tcW w:w="452" w:type="pct"/>
            <w:tcBorders>
              <w:top w:val="nil"/>
              <w:left w:val="nil"/>
              <w:bottom w:val="nil"/>
              <w:right w:val="nil"/>
            </w:tcBorders>
            <w:shd w:val="clear" w:color="auto" w:fill="auto"/>
            <w:noWrap/>
            <w:vAlign w:val="bottom"/>
          </w:tcPr>
          <w:p w14:paraId="6A05B6A8"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w:t>
            </w:r>
            <w:r>
              <w:rPr>
                <w:rFonts w:cs="Times New Roman"/>
                <w:color w:val="000000"/>
                <w:sz w:val="16"/>
                <w:szCs w:val="16"/>
              </w:rPr>
              <w:t>5</w:t>
            </w:r>
          </w:p>
        </w:tc>
        <w:tc>
          <w:tcPr>
            <w:tcW w:w="452" w:type="pct"/>
            <w:tcBorders>
              <w:top w:val="nil"/>
              <w:left w:val="nil"/>
              <w:bottom w:val="nil"/>
              <w:right w:val="nil"/>
            </w:tcBorders>
            <w:shd w:val="clear" w:color="auto" w:fill="auto"/>
            <w:noWrap/>
            <w:vAlign w:val="bottom"/>
          </w:tcPr>
          <w:p w14:paraId="783D2817"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1.16</w:t>
            </w:r>
          </w:p>
        </w:tc>
        <w:tc>
          <w:tcPr>
            <w:tcW w:w="452" w:type="pct"/>
            <w:tcBorders>
              <w:top w:val="nil"/>
              <w:left w:val="nil"/>
              <w:bottom w:val="nil"/>
              <w:right w:val="nil"/>
            </w:tcBorders>
            <w:shd w:val="clear" w:color="auto" w:fill="auto"/>
            <w:noWrap/>
            <w:vAlign w:val="bottom"/>
          </w:tcPr>
          <w:p w14:paraId="5D37EB1F"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1.4</w:t>
            </w:r>
            <w:r>
              <w:rPr>
                <w:rFonts w:cs="Times New Roman"/>
                <w:color w:val="000000"/>
                <w:sz w:val="16"/>
                <w:szCs w:val="16"/>
              </w:rPr>
              <w:t>3</w:t>
            </w:r>
          </w:p>
        </w:tc>
        <w:tc>
          <w:tcPr>
            <w:tcW w:w="452" w:type="pct"/>
            <w:tcBorders>
              <w:top w:val="nil"/>
              <w:left w:val="nil"/>
              <w:bottom w:val="nil"/>
              <w:right w:val="nil"/>
            </w:tcBorders>
            <w:shd w:val="clear" w:color="auto" w:fill="auto"/>
            <w:noWrap/>
            <w:vAlign w:val="bottom"/>
          </w:tcPr>
          <w:p w14:paraId="4543EC56"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1.3</w:t>
            </w:r>
            <w:r>
              <w:rPr>
                <w:rFonts w:cs="Times New Roman"/>
                <w:color w:val="000000"/>
                <w:sz w:val="16"/>
                <w:szCs w:val="16"/>
              </w:rPr>
              <w:t>6</w:t>
            </w:r>
          </w:p>
        </w:tc>
        <w:tc>
          <w:tcPr>
            <w:tcW w:w="448" w:type="pct"/>
            <w:tcBorders>
              <w:top w:val="nil"/>
              <w:left w:val="nil"/>
              <w:bottom w:val="nil"/>
              <w:right w:val="nil"/>
            </w:tcBorders>
            <w:shd w:val="clear" w:color="auto" w:fill="auto"/>
            <w:noWrap/>
            <w:vAlign w:val="bottom"/>
          </w:tcPr>
          <w:p w14:paraId="59CE848B" w14:textId="77777777" w:rsidR="004B2DB0" w:rsidRPr="004B2DB0" w:rsidRDefault="004B2DB0" w:rsidP="004B2DB0">
            <w:pPr>
              <w:spacing w:after="0" w:line="240" w:lineRule="auto"/>
              <w:jc w:val="right"/>
              <w:rPr>
                <w:rFonts w:cs="Times New Roman"/>
                <w:color w:val="000000"/>
                <w:sz w:val="16"/>
                <w:szCs w:val="16"/>
              </w:rPr>
            </w:pPr>
            <w:r w:rsidRPr="004B2DB0">
              <w:rPr>
                <w:rFonts w:cs="Times New Roman"/>
                <w:color w:val="000000"/>
                <w:sz w:val="16"/>
                <w:szCs w:val="16"/>
              </w:rPr>
              <w:t>1.6</w:t>
            </w:r>
            <w:r>
              <w:rPr>
                <w:rFonts w:cs="Times New Roman"/>
                <w:color w:val="000000"/>
                <w:sz w:val="16"/>
                <w:szCs w:val="16"/>
              </w:rPr>
              <w:t>1</w:t>
            </w:r>
          </w:p>
        </w:tc>
      </w:tr>
      <w:tr w:rsidR="00254078" w:rsidRPr="00320E53" w14:paraId="206D37A4" w14:textId="77777777" w:rsidTr="004B2DB0">
        <w:tc>
          <w:tcPr>
            <w:tcW w:w="936" w:type="pct"/>
            <w:tcBorders>
              <w:top w:val="nil"/>
              <w:left w:val="nil"/>
              <w:bottom w:val="nil"/>
              <w:right w:val="nil"/>
            </w:tcBorders>
            <w:shd w:val="clear" w:color="auto" w:fill="auto"/>
            <w:noWrap/>
            <w:vAlign w:val="bottom"/>
            <w:hideMark/>
          </w:tcPr>
          <w:p w14:paraId="701668A2" w14:textId="77777777" w:rsidR="00254078" w:rsidRPr="00320E53" w:rsidRDefault="00254078" w:rsidP="00ED0041">
            <w:pPr>
              <w:spacing w:after="0" w:line="240" w:lineRule="auto"/>
              <w:rPr>
                <w:rFonts w:eastAsia="Times New Roman" w:cs="Times New Roman"/>
                <w:color w:val="000000"/>
                <w:sz w:val="16"/>
                <w:szCs w:val="16"/>
              </w:rPr>
            </w:pPr>
            <w:r w:rsidRPr="00320E53">
              <w:rPr>
                <w:rFonts w:eastAsia="Times New Roman" w:cs="Times New Roman"/>
                <w:color w:val="000000"/>
                <w:sz w:val="16"/>
                <w:szCs w:val="16"/>
              </w:rPr>
              <w:t>SSB</w:t>
            </w:r>
            <w:r>
              <w:rPr>
                <w:rFonts w:eastAsia="Times New Roman" w:cs="Times New Roman"/>
                <w:color w:val="000000"/>
                <w:sz w:val="16"/>
                <w:szCs w:val="16"/>
              </w:rPr>
              <w:t xml:space="preserve"> unfished 1000’s </w:t>
            </w:r>
            <w:r w:rsidRPr="00320E53">
              <w:rPr>
                <w:rFonts w:eastAsia="Times New Roman" w:cs="Times New Roman"/>
                <w:color w:val="000000"/>
                <w:sz w:val="16"/>
                <w:szCs w:val="16"/>
              </w:rPr>
              <w:t>t</w:t>
            </w:r>
          </w:p>
        </w:tc>
        <w:tc>
          <w:tcPr>
            <w:tcW w:w="452" w:type="pct"/>
            <w:tcBorders>
              <w:top w:val="nil"/>
              <w:left w:val="nil"/>
              <w:bottom w:val="nil"/>
              <w:right w:val="nil"/>
            </w:tcBorders>
            <w:shd w:val="clear" w:color="auto" w:fill="auto"/>
            <w:noWrap/>
            <w:vAlign w:val="bottom"/>
            <w:hideMark/>
          </w:tcPr>
          <w:p w14:paraId="26B8F009"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413.55</w:t>
            </w:r>
          </w:p>
        </w:tc>
        <w:tc>
          <w:tcPr>
            <w:tcW w:w="452" w:type="pct"/>
            <w:tcBorders>
              <w:top w:val="nil"/>
              <w:left w:val="nil"/>
              <w:bottom w:val="nil"/>
              <w:right w:val="nil"/>
            </w:tcBorders>
            <w:shd w:val="clear" w:color="auto" w:fill="auto"/>
            <w:noWrap/>
            <w:vAlign w:val="bottom"/>
            <w:hideMark/>
          </w:tcPr>
          <w:p w14:paraId="1FDD5360"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365.05</w:t>
            </w:r>
          </w:p>
        </w:tc>
        <w:tc>
          <w:tcPr>
            <w:tcW w:w="452" w:type="pct"/>
            <w:tcBorders>
              <w:top w:val="nil"/>
              <w:left w:val="nil"/>
              <w:bottom w:val="nil"/>
              <w:right w:val="nil"/>
            </w:tcBorders>
            <w:shd w:val="clear" w:color="auto" w:fill="auto"/>
            <w:noWrap/>
            <w:vAlign w:val="bottom"/>
            <w:hideMark/>
          </w:tcPr>
          <w:p w14:paraId="08D45601"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361.74</w:t>
            </w:r>
          </w:p>
        </w:tc>
        <w:tc>
          <w:tcPr>
            <w:tcW w:w="452" w:type="pct"/>
            <w:tcBorders>
              <w:top w:val="nil"/>
              <w:left w:val="nil"/>
              <w:bottom w:val="nil"/>
              <w:right w:val="nil"/>
            </w:tcBorders>
            <w:shd w:val="clear" w:color="auto" w:fill="auto"/>
            <w:noWrap/>
            <w:vAlign w:val="bottom"/>
            <w:hideMark/>
          </w:tcPr>
          <w:p w14:paraId="54F42CD1"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347.33</w:t>
            </w:r>
          </w:p>
        </w:tc>
        <w:tc>
          <w:tcPr>
            <w:tcW w:w="452" w:type="pct"/>
            <w:tcBorders>
              <w:top w:val="nil"/>
              <w:left w:val="nil"/>
              <w:bottom w:val="nil"/>
              <w:right w:val="nil"/>
            </w:tcBorders>
            <w:shd w:val="clear" w:color="auto" w:fill="auto"/>
            <w:noWrap/>
            <w:vAlign w:val="bottom"/>
            <w:hideMark/>
          </w:tcPr>
          <w:p w14:paraId="36684091"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368.36</w:t>
            </w:r>
          </w:p>
        </w:tc>
        <w:tc>
          <w:tcPr>
            <w:tcW w:w="452" w:type="pct"/>
            <w:tcBorders>
              <w:top w:val="nil"/>
              <w:left w:val="nil"/>
              <w:bottom w:val="nil"/>
              <w:right w:val="nil"/>
            </w:tcBorders>
            <w:shd w:val="clear" w:color="auto" w:fill="auto"/>
            <w:noWrap/>
            <w:vAlign w:val="bottom"/>
            <w:hideMark/>
          </w:tcPr>
          <w:p w14:paraId="5881D111"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345.36</w:t>
            </w:r>
          </w:p>
        </w:tc>
        <w:tc>
          <w:tcPr>
            <w:tcW w:w="452" w:type="pct"/>
            <w:tcBorders>
              <w:top w:val="nil"/>
              <w:left w:val="nil"/>
              <w:bottom w:val="nil"/>
              <w:right w:val="nil"/>
            </w:tcBorders>
            <w:shd w:val="clear" w:color="auto" w:fill="auto"/>
            <w:noWrap/>
            <w:vAlign w:val="bottom"/>
            <w:hideMark/>
          </w:tcPr>
          <w:p w14:paraId="073E6394"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318.94</w:t>
            </w:r>
          </w:p>
        </w:tc>
        <w:tc>
          <w:tcPr>
            <w:tcW w:w="452" w:type="pct"/>
            <w:tcBorders>
              <w:top w:val="nil"/>
              <w:left w:val="nil"/>
              <w:bottom w:val="nil"/>
              <w:right w:val="nil"/>
            </w:tcBorders>
            <w:shd w:val="clear" w:color="auto" w:fill="auto"/>
            <w:noWrap/>
            <w:vAlign w:val="bottom"/>
            <w:hideMark/>
          </w:tcPr>
          <w:p w14:paraId="7F7ED58A"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310.79</w:t>
            </w:r>
          </w:p>
        </w:tc>
        <w:tc>
          <w:tcPr>
            <w:tcW w:w="448" w:type="pct"/>
            <w:tcBorders>
              <w:top w:val="nil"/>
              <w:left w:val="nil"/>
              <w:bottom w:val="nil"/>
              <w:right w:val="nil"/>
            </w:tcBorders>
            <w:shd w:val="clear" w:color="auto" w:fill="auto"/>
            <w:noWrap/>
            <w:vAlign w:val="bottom"/>
            <w:hideMark/>
          </w:tcPr>
          <w:p w14:paraId="3FD318DA"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300.36</w:t>
            </w:r>
          </w:p>
        </w:tc>
      </w:tr>
      <w:tr w:rsidR="00254078" w:rsidRPr="00320E53" w14:paraId="5EF2A18C" w14:textId="77777777" w:rsidTr="004B2DB0">
        <w:tc>
          <w:tcPr>
            <w:tcW w:w="936" w:type="pct"/>
            <w:tcBorders>
              <w:top w:val="nil"/>
              <w:left w:val="nil"/>
              <w:bottom w:val="nil"/>
              <w:right w:val="nil"/>
            </w:tcBorders>
            <w:shd w:val="clear" w:color="auto" w:fill="auto"/>
            <w:noWrap/>
            <w:vAlign w:val="bottom"/>
          </w:tcPr>
          <w:p w14:paraId="18FC5D41" w14:textId="77777777" w:rsidR="00254078" w:rsidRPr="00320E53"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SSB unfished CV</w:t>
            </w:r>
          </w:p>
        </w:tc>
        <w:tc>
          <w:tcPr>
            <w:tcW w:w="452" w:type="pct"/>
            <w:tcBorders>
              <w:top w:val="nil"/>
              <w:left w:val="nil"/>
              <w:bottom w:val="nil"/>
              <w:right w:val="nil"/>
            </w:tcBorders>
            <w:shd w:val="clear" w:color="auto" w:fill="auto"/>
            <w:noWrap/>
            <w:vAlign w:val="bottom"/>
          </w:tcPr>
          <w:p w14:paraId="249255D1" w14:textId="77777777" w:rsidR="00254078" w:rsidRPr="00320E53"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0.081</w:t>
            </w:r>
          </w:p>
        </w:tc>
        <w:tc>
          <w:tcPr>
            <w:tcW w:w="452" w:type="pct"/>
            <w:tcBorders>
              <w:top w:val="nil"/>
              <w:left w:val="nil"/>
              <w:bottom w:val="nil"/>
              <w:right w:val="nil"/>
            </w:tcBorders>
            <w:shd w:val="clear" w:color="auto" w:fill="auto"/>
            <w:noWrap/>
            <w:vAlign w:val="bottom"/>
          </w:tcPr>
          <w:p w14:paraId="1CF2E62E" w14:textId="77777777"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0.074</w:t>
            </w:r>
          </w:p>
        </w:tc>
        <w:tc>
          <w:tcPr>
            <w:tcW w:w="452" w:type="pct"/>
            <w:tcBorders>
              <w:top w:val="nil"/>
              <w:left w:val="nil"/>
              <w:bottom w:val="nil"/>
              <w:right w:val="nil"/>
            </w:tcBorders>
            <w:shd w:val="clear" w:color="auto" w:fill="auto"/>
            <w:noWrap/>
            <w:vAlign w:val="bottom"/>
          </w:tcPr>
          <w:p w14:paraId="2D752F7B" w14:textId="77777777"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0.074</w:t>
            </w:r>
          </w:p>
        </w:tc>
        <w:tc>
          <w:tcPr>
            <w:tcW w:w="452" w:type="pct"/>
            <w:tcBorders>
              <w:top w:val="nil"/>
              <w:left w:val="nil"/>
              <w:bottom w:val="nil"/>
              <w:right w:val="nil"/>
            </w:tcBorders>
            <w:shd w:val="clear" w:color="auto" w:fill="auto"/>
            <w:noWrap/>
            <w:vAlign w:val="bottom"/>
          </w:tcPr>
          <w:p w14:paraId="03AB4114" w14:textId="77777777"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0.075</w:t>
            </w:r>
          </w:p>
        </w:tc>
        <w:tc>
          <w:tcPr>
            <w:tcW w:w="452" w:type="pct"/>
            <w:tcBorders>
              <w:top w:val="nil"/>
              <w:left w:val="nil"/>
              <w:bottom w:val="nil"/>
              <w:right w:val="nil"/>
            </w:tcBorders>
            <w:shd w:val="clear" w:color="auto" w:fill="auto"/>
            <w:noWrap/>
            <w:vAlign w:val="bottom"/>
          </w:tcPr>
          <w:p w14:paraId="5BEC4301" w14:textId="77777777" w:rsidR="00254078" w:rsidRDefault="00254078"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0.075</w:t>
            </w:r>
          </w:p>
        </w:tc>
        <w:tc>
          <w:tcPr>
            <w:tcW w:w="452" w:type="pct"/>
            <w:tcBorders>
              <w:top w:val="nil"/>
              <w:left w:val="nil"/>
              <w:bottom w:val="nil"/>
              <w:right w:val="nil"/>
            </w:tcBorders>
            <w:shd w:val="clear" w:color="auto" w:fill="auto"/>
            <w:noWrap/>
            <w:vAlign w:val="bottom"/>
          </w:tcPr>
          <w:p w14:paraId="11D353AF" w14:textId="77777777"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0.076</w:t>
            </w:r>
          </w:p>
        </w:tc>
        <w:tc>
          <w:tcPr>
            <w:tcW w:w="452" w:type="pct"/>
            <w:tcBorders>
              <w:top w:val="nil"/>
              <w:left w:val="nil"/>
              <w:bottom w:val="nil"/>
              <w:right w:val="nil"/>
            </w:tcBorders>
            <w:shd w:val="clear" w:color="auto" w:fill="auto"/>
            <w:noWrap/>
            <w:vAlign w:val="bottom"/>
          </w:tcPr>
          <w:p w14:paraId="733E1DA3" w14:textId="77777777"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0.080</w:t>
            </w:r>
          </w:p>
        </w:tc>
        <w:tc>
          <w:tcPr>
            <w:tcW w:w="452" w:type="pct"/>
            <w:tcBorders>
              <w:top w:val="nil"/>
              <w:left w:val="nil"/>
              <w:bottom w:val="nil"/>
              <w:right w:val="nil"/>
            </w:tcBorders>
            <w:shd w:val="clear" w:color="auto" w:fill="auto"/>
            <w:noWrap/>
            <w:vAlign w:val="bottom"/>
          </w:tcPr>
          <w:p w14:paraId="3103F7D8" w14:textId="77777777"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0.072</w:t>
            </w:r>
          </w:p>
        </w:tc>
        <w:tc>
          <w:tcPr>
            <w:tcW w:w="448" w:type="pct"/>
            <w:tcBorders>
              <w:top w:val="nil"/>
              <w:left w:val="nil"/>
              <w:bottom w:val="nil"/>
              <w:right w:val="nil"/>
            </w:tcBorders>
            <w:shd w:val="clear" w:color="auto" w:fill="auto"/>
            <w:noWrap/>
            <w:vAlign w:val="bottom"/>
          </w:tcPr>
          <w:p w14:paraId="0047D63D" w14:textId="77777777" w:rsidR="00254078" w:rsidRDefault="00254078"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0.080</w:t>
            </w:r>
          </w:p>
        </w:tc>
      </w:tr>
      <w:tr w:rsidR="00B40224" w:rsidRPr="00320E53" w14:paraId="2017F9A3" w14:textId="77777777" w:rsidTr="004B2DB0">
        <w:tc>
          <w:tcPr>
            <w:tcW w:w="936" w:type="pct"/>
            <w:tcBorders>
              <w:top w:val="nil"/>
              <w:left w:val="nil"/>
              <w:bottom w:val="nil"/>
              <w:right w:val="nil"/>
            </w:tcBorders>
            <w:shd w:val="clear" w:color="auto" w:fill="auto"/>
            <w:noWrap/>
            <w:vAlign w:val="bottom"/>
          </w:tcPr>
          <w:p w14:paraId="1D2C6B54" w14:textId="77777777" w:rsidR="00B40224" w:rsidRDefault="00B40224" w:rsidP="0023773D">
            <w:pPr>
              <w:spacing w:after="0" w:line="240" w:lineRule="auto"/>
              <w:rPr>
                <w:rFonts w:eastAsia="Times New Roman" w:cs="Times New Roman"/>
                <w:color w:val="000000"/>
                <w:sz w:val="16"/>
                <w:szCs w:val="16"/>
              </w:rPr>
            </w:pPr>
            <w:r>
              <w:rPr>
                <w:rFonts w:eastAsia="Times New Roman" w:cs="Times New Roman"/>
                <w:color w:val="000000"/>
                <w:sz w:val="16"/>
                <w:szCs w:val="16"/>
              </w:rPr>
              <w:t>F</w:t>
            </w:r>
            <w:r w:rsidR="0023773D">
              <w:rPr>
                <w:rFonts w:eastAsia="Times New Roman" w:cs="Times New Roman"/>
                <w:color w:val="000000"/>
                <w:sz w:val="16"/>
                <w:szCs w:val="16"/>
                <w:vertAlign w:val="subscript"/>
              </w:rPr>
              <w:t>MSY</w:t>
            </w:r>
            <w:r w:rsidR="00914043">
              <w:rPr>
                <w:rFonts w:eastAsia="Times New Roman" w:cs="Times New Roman"/>
                <w:color w:val="000000"/>
                <w:sz w:val="16"/>
                <w:szCs w:val="16"/>
                <w:vertAlign w:val="subscript"/>
              </w:rPr>
              <w:t xml:space="preserve">  </w:t>
            </w:r>
            <w:r w:rsidR="001E2DFD">
              <w:rPr>
                <w:rFonts w:eastAsia="Times New Roman" w:cs="Times New Roman"/>
                <w:color w:val="000000"/>
                <w:sz w:val="16"/>
                <w:szCs w:val="16"/>
                <w:vertAlign w:val="subscript"/>
              </w:rPr>
              <w:t xml:space="preserve">             </w:t>
            </w:r>
            <w:r w:rsidR="00914043" w:rsidRPr="00914043">
              <w:rPr>
                <w:rFonts w:eastAsia="Times New Roman" w:cs="Times New Roman"/>
                <w:color w:val="000000"/>
                <w:sz w:val="16"/>
                <w:szCs w:val="16"/>
              </w:rPr>
              <w:t>(sum apical F</w:t>
            </w:r>
            <w:r w:rsidR="00914043">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14:paraId="4C1E33DB" w14:textId="77777777" w:rsidR="00B40224" w:rsidRDefault="00B40224"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0.668</w:t>
            </w:r>
          </w:p>
        </w:tc>
        <w:tc>
          <w:tcPr>
            <w:tcW w:w="452" w:type="pct"/>
            <w:tcBorders>
              <w:top w:val="nil"/>
              <w:left w:val="nil"/>
              <w:bottom w:val="nil"/>
              <w:right w:val="nil"/>
            </w:tcBorders>
            <w:shd w:val="clear" w:color="auto" w:fill="auto"/>
            <w:noWrap/>
            <w:vAlign w:val="bottom"/>
          </w:tcPr>
          <w:p w14:paraId="3DB83732" w14:textId="77777777" w:rsidR="00B40224" w:rsidRDefault="00B40224" w:rsidP="006D490C">
            <w:pPr>
              <w:spacing w:after="0" w:line="240" w:lineRule="auto"/>
              <w:jc w:val="right"/>
              <w:rPr>
                <w:rFonts w:eastAsia="Times New Roman" w:cs="Times New Roman"/>
                <w:color w:val="000000"/>
                <w:sz w:val="16"/>
                <w:szCs w:val="16"/>
              </w:rPr>
            </w:pPr>
            <w:r w:rsidRPr="00B40224">
              <w:rPr>
                <w:rFonts w:eastAsia="Times New Roman" w:cs="Times New Roman"/>
                <w:color w:val="000000"/>
                <w:sz w:val="16"/>
                <w:szCs w:val="16"/>
              </w:rPr>
              <w:t>0.</w:t>
            </w:r>
            <w:r>
              <w:rPr>
                <w:rFonts w:eastAsia="Times New Roman" w:cs="Times New Roman"/>
                <w:color w:val="000000"/>
                <w:sz w:val="16"/>
                <w:szCs w:val="16"/>
              </w:rPr>
              <w:t>753</w:t>
            </w:r>
          </w:p>
        </w:tc>
        <w:tc>
          <w:tcPr>
            <w:tcW w:w="452" w:type="pct"/>
            <w:tcBorders>
              <w:top w:val="nil"/>
              <w:left w:val="nil"/>
              <w:bottom w:val="nil"/>
              <w:right w:val="nil"/>
            </w:tcBorders>
            <w:shd w:val="clear" w:color="auto" w:fill="auto"/>
            <w:noWrap/>
            <w:vAlign w:val="bottom"/>
          </w:tcPr>
          <w:p w14:paraId="5F2A3C73" w14:textId="77777777" w:rsidR="00B40224" w:rsidRDefault="0023773D" w:rsidP="006D490C">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0.678</w:t>
            </w:r>
          </w:p>
        </w:tc>
        <w:tc>
          <w:tcPr>
            <w:tcW w:w="452" w:type="pct"/>
            <w:tcBorders>
              <w:top w:val="nil"/>
              <w:left w:val="nil"/>
              <w:bottom w:val="nil"/>
              <w:right w:val="nil"/>
            </w:tcBorders>
            <w:shd w:val="clear" w:color="auto" w:fill="auto"/>
            <w:noWrap/>
            <w:vAlign w:val="bottom"/>
          </w:tcPr>
          <w:p w14:paraId="725DE5F6" w14:textId="77777777"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0.795</w:t>
            </w:r>
          </w:p>
        </w:tc>
        <w:tc>
          <w:tcPr>
            <w:tcW w:w="452" w:type="pct"/>
            <w:tcBorders>
              <w:top w:val="nil"/>
              <w:left w:val="nil"/>
              <w:bottom w:val="nil"/>
              <w:right w:val="nil"/>
            </w:tcBorders>
            <w:shd w:val="clear" w:color="auto" w:fill="auto"/>
            <w:noWrap/>
            <w:vAlign w:val="bottom"/>
          </w:tcPr>
          <w:p w14:paraId="174BF492" w14:textId="77777777"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0.76</w:t>
            </w:r>
            <w:r>
              <w:rPr>
                <w:rFonts w:eastAsia="Times New Roman" w:cs="Times New Roman"/>
                <w:color w:val="000000"/>
                <w:sz w:val="16"/>
                <w:szCs w:val="16"/>
              </w:rPr>
              <w:t>1</w:t>
            </w:r>
          </w:p>
        </w:tc>
        <w:tc>
          <w:tcPr>
            <w:tcW w:w="452" w:type="pct"/>
            <w:tcBorders>
              <w:top w:val="nil"/>
              <w:left w:val="nil"/>
              <w:bottom w:val="nil"/>
              <w:right w:val="nil"/>
            </w:tcBorders>
            <w:shd w:val="clear" w:color="auto" w:fill="auto"/>
            <w:noWrap/>
            <w:vAlign w:val="bottom"/>
          </w:tcPr>
          <w:p w14:paraId="57F25596" w14:textId="77777777"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0.729</w:t>
            </w:r>
          </w:p>
        </w:tc>
        <w:tc>
          <w:tcPr>
            <w:tcW w:w="452" w:type="pct"/>
            <w:tcBorders>
              <w:top w:val="nil"/>
              <w:left w:val="nil"/>
              <w:bottom w:val="nil"/>
              <w:right w:val="nil"/>
            </w:tcBorders>
            <w:shd w:val="clear" w:color="auto" w:fill="auto"/>
            <w:noWrap/>
            <w:vAlign w:val="bottom"/>
          </w:tcPr>
          <w:p w14:paraId="06CA3F73" w14:textId="77777777" w:rsidR="00B40224"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0.75</w:t>
            </w:r>
            <w:r>
              <w:rPr>
                <w:rFonts w:eastAsia="Times New Roman" w:cs="Times New Roman"/>
                <w:color w:val="000000"/>
                <w:sz w:val="16"/>
                <w:szCs w:val="16"/>
              </w:rPr>
              <w:t>3</w:t>
            </w:r>
          </w:p>
        </w:tc>
        <w:tc>
          <w:tcPr>
            <w:tcW w:w="452" w:type="pct"/>
            <w:tcBorders>
              <w:top w:val="nil"/>
              <w:left w:val="nil"/>
              <w:bottom w:val="nil"/>
              <w:right w:val="nil"/>
            </w:tcBorders>
            <w:shd w:val="clear" w:color="auto" w:fill="auto"/>
            <w:noWrap/>
            <w:vAlign w:val="bottom"/>
          </w:tcPr>
          <w:p w14:paraId="17F0DE18" w14:textId="77777777" w:rsidR="00B40224" w:rsidRDefault="0023773D"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0.639</w:t>
            </w:r>
          </w:p>
        </w:tc>
        <w:tc>
          <w:tcPr>
            <w:tcW w:w="448" w:type="pct"/>
            <w:tcBorders>
              <w:top w:val="nil"/>
              <w:left w:val="nil"/>
              <w:bottom w:val="nil"/>
              <w:right w:val="nil"/>
            </w:tcBorders>
            <w:shd w:val="clear" w:color="auto" w:fill="auto"/>
            <w:noWrap/>
            <w:vAlign w:val="bottom"/>
          </w:tcPr>
          <w:p w14:paraId="0E8504DB" w14:textId="77777777" w:rsidR="00B40224" w:rsidRDefault="0023773D" w:rsidP="00ED0041">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0.636</w:t>
            </w:r>
          </w:p>
        </w:tc>
      </w:tr>
      <w:tr w:rsidR="0023773D" w:rsidRPr="00320E53" w14:paraId="1861E616" w14:textId="77777777" w:rsidTr="004B2DB0">
        <w:tc>
          <w:tcPr>
            <w:tcW w:w="936" w:type="pct"/>
            <w:tcBorders>
              <w:top w:val="nil"/>
              <w:left w:val="nil"/>
              <w:bottom w:val="nil"/>
              <w:right w:val="nil"/>
            </w:tcBorders>
            <w:shd w:val="clear" w:color="auto" w:fill="auto"/>
            <w:noWrap/>
            <w:vAlign w:val="bottom"/>
          </w:tcPr>
          <w:p w14:paraId="52D09EE8" w14:textId="77777777" w:rsidR="0023773D" w:rsidRDefault="0023773D" w:rsidP="0023773D">
            <w:pPr>
              <w:spacing w:after="0" w:line="240" w:lineRule="auto"/>
              <w:rPr>
                <w:rFonts w:eastAsia="Times New Roman" w:cs="Times New Roman"/>
                <w:color w:val="000000"/>
                <w:sz w:val="16"/>
                <w:szCs w:val="16"/>
              </w:rPr>
            </w:pPr>
            <w:r>
              <w:rPr>
                <w:rFonts w:eastAsia="Times New Roman" w:cs="Times New Roman"/>
                <w:color w:val="000000"/>
                <w:sz w:val="16"/>
                <w:szCs w:val="16"/>
              </w:rPr>
              <w:t>2022 F</w:t>
            </w:r>
            <w:r w:rsidRPr="004D5DD2">
              <w:rPr>
                <w:rFonts w:eastAsia="Times New Roman" w:cs="Times New Roman"/>
                <w:color w:val="000000"/>
                <w:sz w:val="16"/>
                <w:szCs w:val="16"/>
                <w:vertAlign w:val="subscript"/>
              </w:rPr>
              <w:t>ABC</w:t>
            </w:r>
            <w:r w:rsidR="00914043">
              <w:rPr>
                <w:rFonts w:eastAsia="Times New Roman" w:cs="Times New Roman"/>
                <w:color w:val="000000"/>
                <w:sz w:val="16"/>
                <w:szCs w:val="16"/>
                <w:vertAlign w:val="subscript"/>
              </w:rPr>
              <w:t xml:space="preserve"> </w:t>
            </w:r>
            <w:r w:rsidR="00914043" w:rsidRPr="00914043">
              <w:rPr>
                <w:rFonts w:eastAsia="Times New Roman" w:cs="Times New Roman"/>
                <w:color w:val="000000"/>
                <w:sz w:val="16"/>
                <w:szCs w:val="16"/>
              </w:rPr>
              <w:t>(sum apical F</w:t>
            </w:r>
            <w:r w:rsidR="00914043">
              <w:rPr>
                <w:rFonts w:eastAsia="Times New Roman" w:cs="Times New Roman"/>
                <w:color w:val="000000"/>
                <w:sz w:val="16"/>
                <w:szCs w:val="16"/>
              </w:rPr>
              <w:t>)</w:t>
            </w:r>
          </w:p>
        </w:tc>
        <w:tc>
          <w:tcPr>
            <w:tcW w:w="452" w:type="pct"/>
            <w:tcBorders>
              <w:top w:val="nil"/>
              <w:left w:val="nil"/>
              <w:bottom w:val="nil"/>
              <w:right w:val="nil"/>
            </w:tcBorders>
            <w:shd w:val="clear" w:color="auto" w:fill="auto"/>
            <w:noWrap/>
            <w:vAlign w:val="bottom"/>
          </w:tcPr>
          <w:p w14:paraId="286D0911" w14:textId="77777777" w:rsidR="0023773D" w:rsidRPr="0023773D" w:rsidRDefault="0023773D" w:rsidP="0023773D">
            <w:pPr>
              <w:spacing w:after="0" w:line="240" w:lineRule="auto"/>
              <w:jc w:val="right"/>
              <w:rPr>
                <w:rFonts w:eastAsia="Times New Roman" w:cs="Times New Roman"/>
                <w:color w:val="000000"/>
                <w:sz w:val="16"/>
                <w:szCs w:val="16"/>
              </w:rPr>
            </w:pPr>
            <w:r w:rsidRPr="0023773D">
              <w:rPr>
                <w:rFonts w:eastAsia="Times New Roman" w:cs="Times New Roman"/>
                <w:color w:val="000000"/>
                <w:sz w:val="16"/>
                <w:szCs w:val="16"/>
              </w:rPr>
              <w:t>0.448</w:t>
            </w:r>
          </w:p>
        </w:tc>
        <w:tc>
          <w:tcPr>
            <w:tcW w:w="452" w:type="pct"/>
            <w:tcBorders>
              <w:top w:val="nil"/>
              <w:left w:val="nil"/>
              <w:bottom w:val="nil"/>
              <w:right w:val="nil"/>
            </w:tcBorders>
            <w:shd w:val="clear" w:color="auto" w:fill="auto"/>
            <w:noWrap/>
            <w:vAlign w:val="bottom"/>
          </w:tcPr>
          <w:p w14:paraId="7A01A265"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0.753</w:t>
            </w:r>
          </w:p>
        </w:tc>
        <w:tc>
          <w:tcPr>
            <w:tcW w:w="452" w:type="pct"/>
            <w:tcBorders>
              <w:top w:val="nil"/>
              <w:left w:val="nil"/>
              <w:bottom w:val="nil"/>
              <w:right w:val="nil"/>
            </w:tcBorders>
            <w:shd w:val="clear" w:color="auto" w:fill="auto"/>
            <w:noWrap/>
            <w:vAlign w:val="bottom"/>
          </w:tcPr>
          <w:p w14:paraId="2BBFF900"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0.678</w:t>
            </w:r>
          </w:p>
        </w:tc>
        <w:tc>
          <w:tcPr>
            <w:tcW w:w="452" w:type="pct"/>
            <w:tcBorders>
              <w:top w:val="nil"/>
              <w:left w:val="nil"/>
              <w:bottom w:val="nil"/>
              <w:right w:val="nil"/>
            </w:tcBorders>
            <w:shd w:val="clear" w:color="auto" w:fill="auto"/>
            <w:noWrap/>
            <w:vAlign w:val="bottom"/>
          </w:tcPr>
          <w:p w14:paraId="7EC035A9"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0.620</w:t>
            </w:r>
          </w:p>
        </w:tc>
        <w:tc>
          <w:tcPr>
            <w:tcW w:w="452" w:type="pct"/>
            <w:tcBorders>
              <w:top w:val="nil"/>
              <w:left w:val="nil"/>
              <w:bottom w:val="nil"/>
              <w:right w:val="nil"/>
            </w:tcBorders>
            <w:shd w:val="clear" w:color="auto" w:fill="auto"/>
            <w:noWrap/>
            <w:vAlign w:val="bottom"/>
          </w:tcPr>
          <w:p w14:paraId="2ED78B3B"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0.761</w:t>
            </w:r>
          </w:p>
        </w:tc>
        <w:tc>
          <w:tcPr>
            <w:tcW w:w="452" w:type="pct"/>
            <w:tcBorders>
              <w:top w:val="nil"/>
              <w:left w:val="nil"/>
              <w:bottom w:val="nil"/>
              <w:right w:val="nil"/>
            </w:tcBorders>
            <w:shd w:val="clear" w:color="auto" w:fill="auto"/>
            <w:noWrap/>
            <w:vAlign w:val="bottom"/>
          </w:tcPr>
          <w:p w14:paraId="1E053392"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0.549</w:t>
            </w:r>
          </w:p>
        </w:tc>
        <w:tc>
          <w:tcPr>
            <w:tcW w:w="452" w:type="pct"/>
            <w:tcBorders>
              <w:top w:val="nil"/>
              <w:left w:val="nil"/>
              <w:bottom w:val="nil"/>
              <w:right w:val="nil"/>
            </w:tcBorders>
            <w:shd w:val="clear" w:color="auto" w:fill="auto"/>
            <w:noWrap/>
            <w:vAlign w:val="bottom"/>
          </w:tcPr>
          <w:p w14:paraId="48983969"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0.648</w:t>
            </w:r>
          </w:p>
        </w:tc>
        <w:tc>
          <w:tcPr>
            <w:tcW w:w="452" w:type="pct"/>
            <w:tcBorders>
              <w:top w:val="nil"/>
              <w:left w:val="nil"/>
              <w:bottom w:val="nil"/>
              <w:right w:val="nil"/>
            </w:tcBorders>
            <w:shd w:val="clear" w:color="auto" w:fill="auto"/>
            <w:noWrap/>
            <w:vAlign w:val="bottom"/>
          </w:tcPr>
          <w:p w14:paraId="12DF5507"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0.292</w:t>
            </w:r>
          </w:p>
        </w:tc>
        <w:tc>
          <w:tcPr>
            <w:tcW w:w="448" w:type="pct"/>
            <w:tcBorders>
              <w:top w:val="nil"/>
              <w:left w:val="nil"/>
              <w:bottom w:val="nil"/>
              <w:right w:val="nil"/>
            </w:tcBorders>
            <w:shd w:val="clear" w:color="auto" w:fill="auto"/>
            <w:noWrap/>
            <w:vAlign w:val="bottom"/>
          </w:tcPr>
          <w:p w14:paraId="1CCDA5E4" w14:textId="77777777" w:rsidR="0023773D" w:rsidRPr="0023773D" w:rsidRDefault="0023773D" w:rsidP="0023773D">
            <w:pPr>
              <w:spacing w:after="0" w:line="240" w:lineRule="auto"/>
              <w:jc w:val="right"/>
              <w:rPr>
                <w:rFonts w:cs="Times New Roman"/>
                <w:color w:val="000000"/>
                <w:sz w:val="16"/>
                <w:szCs w:val="16"/>
              </w:rPr>
            </w:pPr>
            <w:r w:rsidRPr="0023773D">
              <w:rPr>
                <w:rFonts w:cs="Times New Roman"/>
                <w:color w:val="000000"/>
                <w:sz w:val="16"/>
                <w:szCs w:val="16"/>
              </w:rPr>
              <w:t>0.344</w:t>
            </w:r>
          </w:p>
        </w:tc>
      </w:tr>
      <w:tr w:rsidR="00254078" w:rsidRPr="00320E53" w14:paraId="42C12A06" w14:textId="77777777" w:rsidTr="004B2DB0">
        <w:tc>
          <w:tcPr>
            <w:tcW w:w="936" w:type="pct"/>
            <w:tcBorders>
              <w:top w:val="nil"/>
              <w:left w:val="nil"/>
              <w:right w:val="nil"/>
            </w:tcBorders>
            <w:shd w:val="clear" w:color="auto" w:fill="auto"/>
            <w:noWrap/>
            <w:vAlign w:val="bottom"/>
            <w:hideMark/>
          </w:tcPr>
          <w:p w14:paraId="7EC48DB0" w14:textId="3FD94EF1" w:rsidR="00254078" w:rsidRPr="00320E53" w:rsidRDefault="003841C7" w:rsidP="00ED0041">
            <w:pPr>
              <w:spacing w:after="0" w:line="240" w:lineRule="auto"/>
              <w:rPr>
                <w:rFonts w:eastAsia="Times New Roman" w:cs="Times New Roman"/>
                <w:color w:val="000000"/>
                <w:sz w:val="16"/>
                <w:szCs w:val="16"/>
              </w:rPr>
            </w:pPr>
            <w:r>
              <w:rPr>
                <w:rFonts w:eastAsia="Times New Roman" w:cs="Times New Roman"/>
                <w:color w:val="000000"/>
                <w:sz w:val="16"/>
                <w:szCs w:val="16"/>
              </w:rPr>
              <w:t>SS</w:t>
            </w:r>
            <w:r w:rsidR="00254078" w:rsidRPr="00320E53">
              <w:rPr>
                <w:rFonts w:eastAsia="Times New Roman" w:cs="Times New Roman"/>
                <w:color w:val="000000"/>
                <w:sz w:val="16"/>
                <w:szCs w:val="16"/>
              </w:rPr>
              <w:t>Bratio</w:t>
            </w:r>
            <w:r w:rsidR="00254078">
              <w:rPr>
                <w:rFonts w:eastAsia="Times New Roman" w:cs="Times New Roman"/>
                <w:color w:val="000000"/>
                <w:sz w:val="16"/>
                <w:szCs w:val="16"/>
              </w:rPr>
              <w:t xml:space="preserve"> </w:t>
            </w:r>
            <w:r w:rsidR="00254078" w:rsidRPr="00320E53">
              <w:rPr>
                <w:rFonts w:eastAsia="Times New Roman" w:cs="Times New Roman"/>
                <w:color w:val="000000"/>
                <w:sz w:val="16"/>
                <w:szCs w:val="16"/>
              </w:rPr>
              <w:t>2021</w:t>
            </w:r>
          </w:p>
        </w:tc>
        <w:tc>
          <w:tcPr>
            <w:tcW w:w="452" w:type="pct"/>
            <w:tcBorders>
              <w:top w:val="nil"/>
              <w:left w:val="nil"/>
              <w:right w:val="nil"/>
            </w:tcBorders>
            <w:shd w:val="clear" w:color="auto" w:fill="auto"/>
            <w:noWrap/>
            <w:vAlign w:val="bottom"/>
            <w:hideMark/>
          </w:tcPr>
          <w:p w14:paraId="557CA5E0"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0.22</w:t>
            </w:r>
          </w:p>
        </w:tc>
        <w:tc>
          <w:tcPr>
            <w:tcW w:w="452" w:type="pct"/>
            <w:tcBorders>
              <w:top w:val="nil"/>
              <w:left w:val="nil"/>
              <w:right w:val="nil"/>
            </w:tcBorders>
            <w:shd w:val="clear" w:color="auto" w:fill="auto"/>
            <w:noWrap/>
            <w:vAlign w:val="bottom"/>
            <w:hideMark/>
          </w:tcPr>
          <w:p w14:paraId="29F475D7"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33</w:t>
            </w:r>
          </w:p>
        </w:tc>
        <w:tc>
          <w:tcPr>
            <w:tcW w:w="452" w:type="pct"/>
            <w:tcBorders>
              <w:top w:val="nil"/>
              <w:left w:val="nil"/>
              <w:right w:val="nil"/>
            </w:tcBorders>
            <w:shd w:val="clear" w:color="auto" w:fill="auto"/>
            <w:noWrap/>
            <w:vAlign w:val="bottom"/>
            <w:hideMark/>
          </w:tcPr>
          <w:p w14:paraId="22598F6D"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33</w:t>
            </w:r>
          </w:p>
        </w:tc>
        <w:tc>
          <w:tcPr>
            <w:tcW w:w="452" w:type="pct"/>
            <w:tcBorders>
              <w:top w:val="nil"/>
              <w:left w:val="nil"/>
              <w:right w:val="nil"/>
            </w:tcBorders>
            <w:shd w:val="clear" w:color="auto" w:fill="auto"/>
            <w:noWrap/>
            <w:vAlign w:val="bottom"/>
            <w:hideMark/>
          </w:tcPr>
          <w:p w14:paraId="60E005AA"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23</w:t>
            </w:r>
          </w:p>
        </w:tc>
        <w:tc>
          <w:tcPr>
            <w:tcW w:w="452" w:type="pct"/>
            <w:tcBorders>
              <w:top w:val="nil"/>
              <w:left w:val="nil"/>
              <w:right w:val="nil"/>
            </w:tcBorders>
            <w:shd w:val="clear" w:color="auto" w:fill="auto"/>
            <w:noWrap/>
            <w:vAlign w:val="bottom"/>
            <w:hideMark/>
          </w:tcPr>
          <w:p w14:paraId="0D462606"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32</w:t>
            </w:r>
          </w:p>
        </w:tc>
        <w:tc>
          <w:tcPr>
            <w:tcW w:w="452" w:type="pct"/>
            <w:tcBorders>
              <w:top w:val="nil"/>
              <w:left w:val="nil"/>
              <w:right w:val="nil"/>
            </w:tcBorders>
            <w:shd w:val="clear" w:color="auto" w:fill="auto"/>
            <w:noWrap/>
            <w:vAlign w:val="bottom"/>
            <w:hideMark/>
          </w:tcPr>
          <w:p w14:paraId="572D70CC"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22</w:t>
            </w:r>
          </w:p>
        </w:tc>
        <w:tc>
          <w:tcPr>
            <w:tcW w:w="452" w:type="pct"/>
            <w:tcBorders>
              <w:top w:val="nil"/>
              <w:left w:val="nil"/>
              <w:right w:val="nil"/>
            </w:tcBorders>
            <w:shd w:val="clear" w:color="auto" w:fill="auto"/>
            <w:noWrap/>
            <w:vAlign w:val="bottom"/>
            <w:hideMark/>
          </w:tcPr>
          <w:p w14:paraId="054D19EE"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25</w:t>
            </w:r>
          </w:p>
        </w:tc>
        <w:tc>
          <w:tcPr>
            <w:tcW w:w="452" w:type="pct"/>
            <w:tcBorders>
              <w:top w:val="nil"/>
              <w:left w:val="nil"/>
              <w:right w:val="nil"/>
            </w:tcBorders>
            <w:shd w:val="clear" w:color="auto" w:fill="auto"/>
            <w:noWrap/>
            <w:vAlign w:val="bottom"/>
            <w:hideMark/>
          </w:tcPr>
          <w:p w14:paraId="79E86E70"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12</w:t>
            </w:r>
          </w:p>
        </w:tc>
        <w:tc>
          <w:tcPr>
            <w:tcW w:w="448" w:type="pct"/>
            <w:tcBorders>
              <w:top w:val="nil"/>
              <w:left w:val="nil"/>
              <w:right w:val="nil"/>
            </w:tcBorders>
            <w:shd w:val="clear" w:color="auto" w:fill="auto"/>
            <w:noWrap/>
            <w:vAlign w:val="bottom"/>
            <w:hideMark/>
          </w:tcPr>
          <w:p w14:paraId="64E1BA9E"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14</w:t>
            </w:r>
          </w:p>
        </w:tc>
      </w:tr>
      <w:tr w:rsidR="00254078" w:rsidRPr="00320E53" w14:paraId="4E354A7C" w14:textId="77777777" w:rsidTr="004B2DB0">
        <w:tc>
          <w:tcPr>
            <w:tcW w:w="936" w:type="pct"/>
            <w:tcBorders>
              <w:top w:val="nil"/>
              <w:left w:val="nil"/>
              <w:bottom w:val="single" w:sz="4" w:space="0" w:color="auto"/>
              <w:right w:val="nil"/>
            </w:tcBorders>
            <w:shd w:val="clear" w:color="auto" w:fill="auto"/>
            <w:noWrap/>
            <w:vAlign w:val="bottom"/>
            <w:hideMark/>
          </w:tcPr>
          <w:p w14:paraId="0775EDDE" w14:textId="003FE3F9" w:rsidR="00254078" w:rsidRPr="00320E53" w:rsidRDefault="003841C7" w:rsidP="00ED0041">
            <w:pPr>
              <w:spacing w:after="0" w:line="240" w:lineRule="auto"/>
              <w:rPr>
                <w:rFonts w:eastAsia="Times New Roman" w:cs="Times New Roman"/>
                <w:color w:val="000000"/>
                <w:sz w:val="16"/>
                <w:szCs w:val="16"/>
              </w:rPr>
            </w:pPr>
            <w:r>
              <w:rPr>
                <w:rFonts w:eastAsia="Times New Roman" w:cs="Times New Roman"/>
                <w:color w:val="000000"/>
                <w:sz w:val="16"/>
                <w:szCs w:val="16"/>
              </w:rPr>
              <w:t>SS</w:t>
            </w:r>
            <w:r w:rsidR="00254078">
              <w:rPr>
                <w:rFonts w:eastAsia="Times New Roman" w:cs="Times New Roman"/>
                <w:color w:val="000000"/>
                <w:sz w:val="16"/>
                <w:szCs w:val="16"/>
              </w:rPr>
              <w:t>Bratio 2022</w:t>
            </w:r>
          </w:p>
        </w:tc>
        <w:tc>
          <w:tcPr>
            <w:tcW w:w="452" w:type="pct"/>
            <w:tcBorders>
              <w:top w:val="nil"/>
              <w:left w:val="nil"/>
              <w:bottom w:val="single" w:sz="4" w:space="0" w:color="auto"/>
              <w:right w:val="nil"/>
            </w:tcBorders>
            <w:shd w:val="clear" w:color="auto" w:fill="auto"/>
            <w:noWrap/>
            <w:vAlign w:val="bottom"/>
            <w:hideMark/>
          </w:tcPr>
          <w:p w14:paraId="52330E47"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28</w:t>
            </w:r>
          </w:p>
        </w:tc>
        <w:tc>
          <w:tcPr>
            <w:tcW w:w="452" w:type="pct"/>
            <w:tcBorders>
              <w:top w:val="nil"/>
              <w:left w:val="nil"/>
              <w:bottom w:val="single" w:sz="4" w:space="0" w:color="auto"/>
              <w:right w:val="nil"/>
            </w:tcBorders>
            <w:shd w:val="clear" w:color="auto" w:fill="auto"/>
            <w:noWrap/>
            <w:vAlign w:val="bottom"/>
            <w:hideMark/>
          </w:tcPr>
          <w:p w14:paraId="0BB78F37"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43</w:t>
            </w:r>
          </w:p>
        </w:tc>
        <w:tc>
          <w:tcPr>
            <w:tcW w:w="452" w:type="pct"/>
            <w:tcBorders>
              <w:top w:val="nil"/>
              <w:left w:val="nil"/>
              <w:bottom w:val="single" w:sz="4" w:space="0" w:color="auto"/>
              <w:right w:val="nil"/>
            </w:tcBorders>
            <w:shd w:val="clear" w:color="auto" w:fill="auto"/>
            <w:noWrap/>
            <w:vAlign w:val="bottom"/>
            <w:hideMark/>
          </w:tcPr>
          <w:p w14:paraId="1BFDE728"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43</w:t>
            </w:r>
          </w:p>
        </w:tc>
        <w:tc>
          <w:tcPr>
            <w:tcW w:w="452" w:type="pct"/>
            <w:tcBorders>
              <w:top w:val="nil"/>
              <w:left w:val="nil"/>
              <w:bottom w:val="single" w:sz="4" w:space="0" w:color="auto"/>
              <w:right w:val="nil"/>
            </w:tcBorders>
            <w:shd w:val="clear" w:color="auto" w:fill="auto"/>
            <w:noWrap/>
            <w:vAlign w:val="bottom"/>
            <w:hideMark/>
          </w:tcPr>
          <w:p w14:paraId="7699A984"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32</w:t>
            </w:r>
          </w:p>
        </w:tc>
        <w:tc>
          <w:tcPr>
            <w:tcW w:w="452" w:type="pct"/>
            <w:tcBorders>
              <w:top w:val="nil"/>
              <w:left w:val="nil"/>
              <w:bottom w:val="single" w:sz="4" w:space="0" w:color="auto"/>
              <w:right w:val="nil"/>
            </w:tcBorders>
            <w:shd w:val="clear" w:color="auto" w:fill="auto"/>
            <w:noWrap/>
            <w:vAlign w:val="bottom"/>
            <w:hideMark/>
          </w:tcPr>
          <w:p w14:paraId="000931CE"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41</w:t>
            </w:r>
          </w:p>
        </w:tc>
        <w:tc>
          <w:tcPr>
            <w:tcW w:w="452" w:type="pct"/>
            <w:tcBorders>
              <w:top w:val="nil"/>
              <w:left w:val="nil"/>
              <w:bottom w:val="single" w:sz="4" w:space="0" w:color="auto"/>
              <w:right w:val="nil"/>
            </w:tcBorders>
            <w:shd w:val="clear" w:color="auto" w:fill="auto"/>
            <w:noWrap/>
            <w:vAlign w:val="bottom"/>
            <w:hideMark/>
          </w:tcPr>
          <w:p w14:paraId="7BC86142"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31</w:t>
            </w:r>
          </w:p>
        </w:tc>
        <w:tc>
          <w:tcPr>
            <w:tcW w:w="452" w:type="pct"/>
            <w:tcBorders>
              <w:top w:val="nil"/>
              <w:left w:val="nil"/>
              <w:bottom w:val="single" w:sz="4" w:space="0" w:color="auto"/>
              <w:right w:val="nil"/>
            </w:tcBorders>
            <w:shd w:val="clear" w:color="auto" w:fill="auto"/>
            <w:noWrap/>
            <w:vAlign w:val="bottom"/>
            <w:hideMark/>
          </w:tcPr>
          <w:p w14:paraId="51480E5F"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35</w:t>
            </w:r>
          </w:p>
        </w:tc>
        <w:tc>
          <w:tcPr>
            <w:tcW w:w="452" w:type="pct"/>
            <w:tcBorders>
              <w:top w:val="nil"/>
              <w:left w:val="nil"/>
              <w:bottom w:val="single" w:sz="4" w:space="0" w:color="auto"/>
              <w:right w:val="nil"/>
            </w:tcBorders>
            <w:shd w:val="clear" w:color="auto" w:fill="auto"/>
            <w:noWrap/>
            <w:vAlign w:val="bottom"/>
            <w:hideMark/>
          </w:tcPr>
          <w:p w14:paraId="545C41A1"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w:t>
            </w:r>
            <w:r>
              <w:rPr>
                <w:rFonts w:eastAsia="Times New Roman" w:cs="Times New Roman"/>
                <w:color w:val="000000"/>
                <w:sz w:val="16"/>
                <w:szCs w:val="16"/>
              </w:rPr>
              <w:t>19</w:t>
            </w:r>
          </w:p>
        </w:tc>
        <w:tc>
          <w:tcPr>
            <w:tcW w:w="448" w:type="pct"/>
            <w:tcBorders>
              <w:top w:val="nil"/>
              <w:left w:val="nil"/>
              <w:bottom w:val="single" w:sz="4" w:space="0" w:color="auto"/>
              <w:right w:val="nil"/>
            </w:tcBorders>
            <w:shd w:val="clear" w:color="auto" w:fill="auto"/>
            <w:noWrap/>
            <w:vAlign w:val="bottom"/>
            <w:hideMark/>
          </w:tcPr>
          <w:p w14:paraId="724EA5A3" w14:textId="77777777" w:rsidR="00254078" w:rsidRPr="00320E53" w:rsidRDefault="00254078" w:rsidP="00ED0041">
            <w:pPr>
              <w:spacing w:after="0" w:line="240" w:lineRule="auto"/>
              <w:jc w:val="right"/>
              <w:rPr>
                <w:rFonts w:eastAsia="Times New Roman" w:cs="Times New Roman"/>
                <w:color w:val="000000"/>
                <w:sz w:val="16"/>
                <w:szCs w:val="16"/>
              </w:rPr>
            </w:pPr>
            <w:r w:rsidRPr="00320E53">
              <w:rPr>
                <w:rFonts w:eastAsia="Times New Roman" w:cs="Times New Roman"/>
                <w:color w:val="000000"/>
                <w:sz w:val="16"/>
                <w:szCs w:val="16"/>
              </w:rPr>
              <w:t>0.2</w:t>
            </w:r>
            <w:r>
              <w:rPr>
                <w:rFonts w:eastAsia="Times New Roman" w:cs="Times New Roman"/>
                <w:color w:val="000000"/>
                <w:sz w:val="16"/>
                <w:szCs w:val="16"/>
              </w:rPr>
              <w:t>3</w:t>
            </w:r>
          </w:p>
        </w:tc>
      </w:tr>
      <w:tr w:rsidR="00254078" w:rsidRPr="00320E53" w14:paraId="5EAD146D" w14:textId="77777777" w:rsidTr="004B2DB0">
        <w:tc>
          <w:tcPr>
            <w:tcW w:w="936" w:type="pct"/>
            <w:tcBorders>
              <w:top w:val="single" w:sz="4" w:space="0" w:color="auto"/>
              <w:left w:val="nil"/>
              <w:bottom w:val="nil"/>
              <w:right w:val="nil"/>
            </w:tcBorders>
            <w:shd w:val="clear" w:color="auto" w:fill="auto"/>
            <w:noWrap/>
            <w:vAlign w:val="bottom"/>
          </w:tcPr>
          <w:p w14:paraId="6D776304" w14:textId="590C452A" w:rsidR="00254078" w:rsidRDefault="00254078" w:rsidP="00ED0041">
            <w:pPr>
              <w:spacing w:after="0" w:line="240" w:lineRule="auto"/>
              <w:rPr>
                <w:rFonts w:eastAsia="Times New Roman" w:cs="Times New Roman"/>
                <w:color w:val="000000"/>
                <w:sz w:val="16"/>
                <w:szCs w:val="16"/>
              </w:rPr>
            </w:pPr>
            <w:r>
              <w:rPr>
                <w:rFonts w:eastAsia="Times New Roman" w:cs="Times New Roman"/>
                <w:color w:val="000000"/>
                <w:sz w:val="16"/>
                <w:szCs w:val="16"/>
              </w:rPr>
              <w:t>Index RMSE</w:t>
            </w:r>
            <w:r w:rsidR="003841C7">
              <w:rPr>
                <w:rFonts w:eastAsia="Times New Roman" w:cs="Times New Roman"/>
                <w:color w:val="000000"/>
                <w:sz w:val="16"/>
                <w:szCs w:val="16"/>
              </w:rPr>
              <w:t>/RMSSR</w:t>
            </w:r>
          </w:p>
        </w:tc>
        <w:tc>
          <w:tcPr>
            <w:tcW w:w="452" w:type="pct"/>
            <w:tcBorders>
              <w:top w:val="single" w:sz="4" w:space="0" w:color="auto"/>
              <w:left w:val="nil"/>
              <w:bottom w:val="nil"/>
              <w:right w:val="nil"/>
            </w:tcBorders>
            <w:shd w:val="clear" w:color="auto" w:fill="auto"/>
            <w:noWrap/>
            <w:vAlign w:val="bottom"/>
          </w:tcPr>
          <w:p w14:paraId="181E86D8"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14:paraId="6627BFA5"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14:paraId="1DEFF91B"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14:paraId="1A344452"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14:paraId="622DCA84"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14:paraId="11BF03CC"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14:paraId="6801546A"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52" w:type="pct"/>
            <w:tcBorders>
              <w:top w:val="single" w:sz="4" w:space="0" w:color="auto"/>
              <w:left w:val="nil"/>
              <w:bottom w:val="nil"/>
              <w:right w:val="nil"/>
            </w:tcBorders>
            <w:shd w:val="clear" w:color="auto" w:fill="auto"/>
            <w:noWrap/>
            <w:vAlign w:val="bottom"/>
          </w:tcPr>
          <w:p w14:paraId="16106643" w14:textId="77777777" w:rsidR="00254078" w:rsidRPr="00320E53" w:rsidRDefault="00254078" w:rsidP="00ED0041">
            <w:pPr>
              <w:spacing w:after="0" w:line="240" w:lineRule="auto"/>
              <w:jc w:val="right"/>
              <w:rPr>
                <w:rFonts w:eastAsia="Times New Roman" w:cs="Times New Roman"/>
                <w:color w:val="000000"/>
                <w:sz w:val="16"/>
                <w:szCs w:val="16"/>
              </w:rPr>
            </w:pPr>
          </w:p>
        </w:tc>
        <w:tc>
          <w:tcPr>
            <w:tcW w:w="448" w:type="pct"/>
            <w:tcBorders>
              <w:top w:val="single" w:sz="4" w:space="0" w:color="auto"/>
              <w:left w:val="nil"/>
              <w:bottom w:val="nil"/>
              <w:right w:val="nil"/>
            </w:tcBorders>
            <w:shd w:val="clear" w:color="auto" w:fill="auto"/>
            <w:noWrap/>
            <w:vAlign w:val="bottom"/>
          </w:tcPr>
          <w:p w14:paraId="0E2FE691" w14:textId="77777777" w:rsidR="00254078" w:rsidRPr="00320E53" w:rsidRDefault="00254078" w:rsidP="00ED0041">
            <w:pPr>
              <w:spacing w:after="0" w:line="240" w:lineRule="auto"/>
              <w:jc w:val="right"/>
              <w:rPr>
                <w:rFonts w:eastAsia="Times New Roman" w:cs="Times New Roman"/>
                <w:color w:val="000000"/>
                <w:sz w:val="16"/>
                <w:szCs w:val="16"/>
              </w:rPr>
            </w:pPr>
          </w:p>
        </w:tc>
      </w:tr>
      <w:tr w:rsidR="003841C7" w:rsidRPr="00320E53" w14:paraId="219A7C27" w14:textId="77777777" w:rsidTr="004B2DB0">
        <w:tc>
          <w:tcPr>
            <w:tcW w:w="936" w:type="pct"/>
            <w:tcBorders>
              <w:top w:val="nil"/>
              <w:left w:val="nil"/>
              <w:bottom w:val="nil"/>
              <w:right w:val="nil"/>
            </w:tcBorders>
            <w:shd w:val="clear" w:color="auto" w:fill="auto"/>
            <w:noWrap/>
            <w:vAlign w:val="bottom"/>
          </w:tcPr>
          <w:p w14:paraId="30F58BF1" w14:textId="77777777" w:rsidR="003841C7"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Bottom trawl survey</w:t>
            </w:r>
          </w:p>
        </w:tc>
        <w:tc>
          <w:tcPr>
            <w:tcW w:w="452" w:type="pct"/>
            <w:tcBorders>
              <w:top w:val="nil"/>
              <w:left w:val="nil"/>
              <w:bottom w:val="nil"/>
              <w:right w:val="nil"/>
            </w:tcBorders>
            <w:shd w:val="clear" w:color="auto" w:fill="auto"/>
            <w:noWrap/>
            <w:vAlign w:val="bottom"/>
          </w:tcPr>
          <w:p w14:paraId="57065712" w14:textId="7022DFDE"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0.295/1.007</w:t>
            </w:r>
          </w:p>
        </w:tc>
        <w:tc>
          <w:tcPr>
            <w:tcW w:w="452" w:type="pct"/>
            <w:tcBorders>
              <w:top w:val="nil"/>
              <w:left w:val="nil"/>
              <w:bottom w:val="nil"/>
              <w:right w:val="nil"/>
            </w:tcBorders>
            <w:shd w:val="clear" w:color="auto" w:fill="auto"/>
            <w:noWrap/>
            <w:vAlign w:val="bottom"/>
          </w:tcPr>
          <w:p w14:paraId="2947220F" w14:textId="04F33ECA"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0.309/0.994</w:t>
            </w:r>
          </w:p>
        </w:tc>
        <w:tc>
          <w:tcPr>
            <w:tcW w:w="452" w:type="pct"/>
            <w:tcBorders>
              <w:top w:val="nil"/>
              <w:left w:val="nil"/>
              <w:bottom w:val="nil"/>
              <w:right w:val="nil"/>
            </w:tcBorders>
            <w:shd w:val="clear" w:color="auto" w:fill="auto"/>
            <w:noWrap/>
            <w:vAlign w:val="bottom"/>
          </w:tcPr>
          <w:p w14:paraId="28F26F18" w14:textId="02BC77AB"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0.305/0.990</w:t>
            </w:r>
          </w:p>
        </w:tc>
        <w:tc>
          <w:tcPr>
            <w:tcW w:w="452" w:type="pct"/>
            <w:tcBorders>
              <w:top w:val="nil"/>
              <w:left w:val="nil"/>
              <w:bottom w:val="nil"/>
              <w:right w:val="nil"/>
            </w:tcBorders>
            <w:shd w:val="clear" w:color="auto" w:fill="auto"/>
            <w:noWrap/>
            <w:vAlign w:val="bottom"/>
          </w:tcPr>
          <w:p w14:paraId="779CB6CB" w14:textId="13479C03"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0.339/1.008</w:t>
            </w:r>
          </w:p>
        </w:tc>
        <w:tc>
          <w:tcPr>
            <w:tcW w:w="452" w:type="pct"/>
            <w:tcBorders>
              <w:top w:val="nil"/>
              <w:left w:val="nil"/>
              <w:bottom w:val="nil"/>
              <w:right w:val="nil"/>
            </w:tcBorders>
            <w:shd w:val="clear" w:color="auto" w:fill="auto"/>
            <w:noWrap/>
            <w:vAlign w:val="bottom"/>
          </w:tcPr>
          <w:p w14:paraId="521D8A19" w14:textId="3D38DE1B"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0.307/0.994</w:t>
            </w:r>
          </w:p>
        </w:tc>
        <w:tc>
          <w:tcPr>
            <w:tcW w:w="452" w:type="pct"/>
            <w:tcBorders>
              <w:top w:val="nil"/>
              <w:left w:val="nil"/>
              <w:bottom w:val="nil"/>
              <w:right w:val="nil"/>
            </w:tcBorders>
            <w:shd w:val="clear" w:color="auto" w:fill="auto"/>
            <w:noWrap/>
            <w:vAlign w:val="bottom"/>
          </w:tcPr>
          <w:p w14:paraId="5247C0C4" w14:textId="49AD996F"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0.337/1.004</w:t>
            </w:r>
          </w:p>
        </w:tc>
        <w:tc>
          <w:tcPr>
            <w:tcW w:w="452" w:type="pct"/>
            <w:tcBorders>
              <w:top w:val="nil"/>
              <w:left w:val="nil"/>
              <w:bottom w:val="nil"/>
              <w:right w:val="nil"/>
            </w:tcBorders>
            <w:shd w:val="clear" w:color="auto" w:fill="auto"/>
            <w:noWrap/>
            <w:vAlign w:val="bottom"/>
          </w:tcPr>
          <w:p w14:paraId="25BAF752" w14:textId="23E4192F"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0.333/0.974</w:t>
            </w:r>
          </w:p>
        </w:tc>
        <w:tc>
          <w:tcPr>
            <w:tcW w:w="452" w:type="pct"/>
            <w:tcBorders>
              <w:top w:val="nil"/>
              <w:left w:val="nil"/>
              <w:bottom w:val="nil"/>
              <w:right w:val="nil"/>
            </w:tcBorders>
            <w:shd w:val="clear" w:color="auto" w:fill="auto"/>
            <w:noWrap/>
            <w:vAlign w:val="bottom"/>
          </w:tcPr>
          <w:p w14:paraId="10AECFA5" w14:textId="00A6DC19"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0.368/1.013</w:t>
            </w:r>
          </w:p>
        </w:tc>
        <w:tc>
          <w:tcPr>
            <w:tcW w:w="448" w:type="pct"/>
            <w:tcBorders>
              <w:top w:val="nil"/>
              <w:left w:val="nil"/>
              <w:bottom w:val="nil"/>
              <w:right w:val="nil"/>
            </w:tcBorders>
            <w:shd w:val="clear" w:color="auto" w:fill="auto"/>
            <w:noWrap/>
            <w:vAlign w:val="bottom"/>
          </w:tcPr>
          <w:p w14:paraId="1D60B207" w14:textId="1C564B27"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0.350/0.978</w:t>
            </w:r>
          </w:p>
        </w:tc>
      </w:tr>
      <w:tr w:rsidR="003841C7" w:rsidRPr="00320E53" w14:paraId="28F793DB" w14:textId="77777777" w:rsidTr="004B2DB0">
        <w:tc>
          <w:tcPr>
            <w:tcW w:w="936" w:type="pct"/>
            <w:tcBorders>
              <w:top w:val="nil"/>
              <w:left w:val="nil"/>
              <w:right w:val="nil"/>
            </w:tcBorders>
            <w:shd w:val="clear" w:color="auto" w:fill="auto"/>
            <w:noWrap/>
            <w:vAlign w:val="bottom"/>
          </w:tcPr>
          <w:p w14:paraId="3E99B431" w14:textId="77777777" w:rsidR="003841C7"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Longline survey</w:t>
            </w:r>
          </w:p>
        </w:tc>
        <w:tc>
          <w:tcPr>
            <w:tcW w:w="452" w:type="pct"/>
            <w:tcBorders>
              <w:top w:val="nil"/>
              <w:left w:val="nil"/>
              <w:right w:val="nil"/>
            </w:tcBorders>
            <w:shd w:val="clear" w:color="auto" w:fill="auto"/>
            <w:noWrap/>
            <w:vAlign w:val="bottom"/>
          </w:tcPr>
          <w:p w14:paraId="29A29557" w14:textId="358DE71E"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0.302/1.002</w:t>
            </w:r>
          </w:p>
        </w:tc>
        <w:tc>
          <w:tcPr>
            <w:tcW w:w="452" w:type="pct"/>
            <w:tcBorders>
              <w:top w:val="nil"/>
              <w:left w:val="nil"/>
              <w:right w:val="nil"/>
            </w:tcBorders>
            <w:shd w:val="clear" w:color="auto" w:fill="auto"/>
            <w:noWrap/>
            <w:vAlign w:val="bottom"/>
          </w:tcPr>
          <w:p w14:paraId="5D4806C4" w14:textId="1FE847F9"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0.323/1.001</w:t>
            </w:r>
          </w:p>
        </w:tc>
        <w:tc>
          <w:tcPr>
            <w:tcW w:w="452" w:type="pct"/>
            <w:tcBorders>
              <w:top w:val="nil"/>
              <w:left w:val="nil"/>
              <w:right w:val="nil"/>
            </w:tcBorders>
            <w:shd w:val="clear" w:color="auto" w:fill="auto"/>
            <w:noWrap/>
            <w:vAlign w:val="bottom"/>
          </w:tcPr>
          <w:p w14:paraId="2F387714" w14:textId="2D1DE3FD"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0.330/1.000</w:t>
            </w:r>
          </w:p>
        </w:tc>
        <w:tc>
          <w:tcPr>
            <w:tcW w:w="452" w:type="pct"/>
            <w:tcBorders>
              <w:top w:val="nil"/>
              <w:left w:val="nil"/>
              <w:right w:val="nil"/>
            </w:tcBorders>
            <w:shd w:val="clear" w:color="auto" w:fill="auto"/>
            <w:noWrap/>
            <w:vAlign w:val="bottom"/>
          </w:tcPr>
          <w:p w14:paraId="243D06FF" w14:textId="6EC03427"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0.292/0.996</w:t>
            </w:r>
          </w:p>
        </w:tc>
        <w:tc>
          <w:tcPr>
            <w:tcW w:w="452" w:type="pct"/>
            <w:tcBorders>
              <w:top w:val="nil"/>
              <w:left w:val="nil"/>
              <w:right w:val="nil"/>
            </w:tcBorders>
            <w:shd w:val="clear" w:color="auto" w:fill="auto"/>
            <w:noWrap/>
            <w:vAlign w:val="bottom"/>
          </w:tcPr>
          <w:p w14:paraId="5442181D" w14:textId="5E9DB4CD"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0.318/1.000</w:t>
            </w:r>
          </w:p>
        </w:tc>
        <w:tc>
          <w:tcPr>
            <w:tcW w:w="452" w:type="pct"/>
            <w:tcBorders>
              <w:top w:val="nil"/>
              <w:left w:val="nil"/>
              <w:right w:val="nil"/>
            </w:tcBorders>
            <w:shd w:val="clear" w:color="auto" w:fill="auto"/>
            <w:noWrap/>
            <w:vAlign w:val="bottom"/>
          </w:tcPr>
          <w:p w14:paraId="06A3E236" w14:textId="632E0765"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0.296/0.995</w:t>
            </w:r>
          </w:p>
        </w:tc>
        <w:tc>
          <w:tcPr>
            <w:tcW w:w="452" w:type="pct"/>
            <w:tcBorders>
              <w:top w:val="nil"/>
              <w:left w:val="nil"/>
              <w:right w:val="nil"/>
            </w:tcBorders>
            <w:shd w:val="clear" w:color="auto" w:fill="auto"/>
            <w:noWrap/>
            <w:vAlign w:val="bottom"/>
          </w:tcPr>
          <w:p w14:paraId="5829E4A4" w14:textId="77DE8F3F"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0.319/0.987</w:t>
            </w:r>
          </w:p>
        </w:tc>
        <w:tc>
          <w:tcPr>
            <w:tcW w:w="452" w:type="pct"/>
            <w:tcBorders>
              <w:top w:val="nil"/>
              <w:left w:val="nil"/>
              <w:right w:val="nil"/>
            </w:tcBorders>
            <w:shd w:val="clear" w:color="auto" w:fill="auto"/>
            <w:noWrap/>
            <w:vAlign w:val="bottom"/>
          </w:tcPr>
          <w:p w14:paraId="5A355C2A" w14:textId="302A50C2"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0.277/0.993</w:t>
            </w:r>
          </w:p>
        </w:tc>
        <w:tc>
          <w:tcPr>
            <w:tcW w:w="448" w:type="pct"/>
            <w:tcBorders>
              <w:top w:val="nil"/>
              <w:left w:val="nil"/>
              <w:right w:val="nil"/>
            </w:tcBorders>
            <w:shd w:val="clear" w:color="auto" w:fill="auto"/>
            <w:noWrap/>
            <w:vAlign w:val="bottom"/>
          </w:tcPr>
          <w:p w14:paraId="4C1DA960" w14:textId="6268F977"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0.275/0.987</w:t>
            </w:r>
          </w:p>
        </w:tc>
      </w:tr>
      <w:tr w:rsidR="003841C7" w:rsidRPr="00320E53" w14:paraId="114A541C" w14:textId="77777777" w:rsidTr="004B2DB0">
        <w:tc>
          <w:tcPr>
            <w:tcW w:w="936" w:type="pct"/>
            <w:tcBorders>
              <w:top w:val="nil"/>
              <w:left w:val="nil"/>
              <w:bottom w:val="single" w:sz="4" w:space="0" w:color="auto"/>
              <w:right w:val="nil"/>
            </w:tcBorders>
            <w:shd w:val="clear" w:color="auto" w:fill="auto"/>
            <w:noWrap/>
            <w:vAlign w:val="bottom"/>
          </w:tcPr>
          <w:p w14:paraId="3CEFF314" w14:textId="77777777" w:rsidR="003841C7"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Beach seine survey</w:t>
            </w:r>
          </w:p>
        </w:tc>
        <w:tc>
          <w:tcPr>
            <w:tcW w:w="452" w:type="pct"/>
            <w:tcBorders>
              <w:top w:val="nil"/>
              <w:left w:val="nil"/>
              <w:bottom w:val="single" w:sz="4" w:space="0" w:color="auto"/>
              <w:right w:val="nil"/>
            </w:tcBorders>
            <w:shd w:val="clear" w:color="auto" w:fill="auto"/>
            <w:noWrap/>
            <w:vAlign w:val="bottom"/>
          </w:tcPr>
          <w:p w14:paraId="5C4D1AC9" w14:textId="70374602"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NA</w:t>
            </w:r>
          </w:p>
        </w:tc>
        <w:tc>
          <w:tcPr>
            <w:tcW w:w="452" w:type="pct"/>
            <w:tcBorders>
              <w:top w:val="nil"/>
              <w:left w:val="nil"/>
              <w:bottom w:val="single" w:sz="4" w:space="0" w:color="auto"/>
              <w:right w:val="nil"/>
            </w:tcBorders>
            <w:shd w:val="clear" w:color="auto" w:fill="auto"/>
            <w:noWrap/>
            <w:vAlign w:val="bottom"/>
          </w:tcPr>
          <w:p w14:paraId="150966AA" w14:textId="1385BDA1"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0.710/0.980</w:t>
            </w:r>
          </w:p>
        </w:tc>
        <w:tc>
          <w:tcPr>
            <w:tcW w:w="452" w:type="pct"/>
            <w:tcBorders>
              <w:top w:val="nil"/>
              <w:left w:val="nil"/>
              <w:bottom w:val="single" w:sz="4" w:space="0" w:color="auto"/>
              <w:right w:val="nil"/>
            </w:tcBorders>
            <w:shd w:val="clear" w:color="auto" w:fill="auto"/>
            <w:noWrap/>
            <w:vAlign w:val="bottom"/>
          </w:tcPr>
          <w:p w14:paraId="24B452D7" w14:textId="0CC8898E"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0.674/0.975</w:t>
            </w:r>
          </w:p>
        </w:tc>
        <w:tc>
          <w:tcPr>
            <w:tcW w:w="452" w:type="pct"/>
            <w:tcBorders>
              <w:top w:val="nil"/>
              <w:left w:val="nil"/>
              <w:bottom w:val="single" w:sz="4" w:space="0" w:color="auto"/>
              <w:right w:val="nil"/>
            </w:tcBorders>
            <w:shd w:val="clear" w:color="auto" w:fill="auto"/>
            <w:noWrap/>
            <w:vAlign w:val="bottom"/>
          </w:tcPr>
          <w:p w14:paraId="34DAB5BB" w14:textId="0451CBAE"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0.750/0.980</w:t>
            </w:r>
          </w:p>
        </w:tc>
        <w:tc>
          <w:tcPr>
            <w:tcW w:w="452" w:type="pct"/>
            <w:tcBorders>
              <w:top w:val="nil"/>
              <w:left w:val="nil"/>
              <w:bottom w:val="single" w:sz="4" w:space="0" w:color="auto"/>
              <w:right w:val="nil"/>
            </w:tcBorders>
            <w:shd w:val="clear" w:color="auto" w:fill="auto"/>
            <w:noWrap/>
            <w:vAlign w:val="bottom"/>
          </w:tcPr>
          <w:p w14:paraId="457AA68B" w14:textId="50FF8370"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0.703/0.980</w:t>
            </w:r>
          </w:p>
        </w:tc>
        <w:tc>
          <w:tcPr>
            <w:tcW w:w="452" w:type="pct"/>
            <w:tcBorders>
              <w:top w:val="nil"/>
              <w:left w:val="nil"/>
              <w:bottom w:val="single" w:sz="4" w:space="0" w:color="auto"/>
              <w:right w:val="nil"/>
            </w:tcBorders>
            <w:shd w:val="clear" w:color="auto" w:fill="auto"/>
            <w:noWrap/>
            <w:vAlign w:val="bottom"/>
          </w:tcPr>
          <w:p w14:paraId="0D53F3A6" w14:textId="7562467C"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0.680/0.973</w:t>
            </w:r>
          </w:p>
        </w:tc>
        <w:tc>
          <w:tcPr>
            <w:tcW w:w="452" w:type="pct"/>
            <w:tcBorders>
              <w:top w:val="nil"/>
              <w:left w:val="nil"/>
              <w:bottom w:val="single" w:sz="4" w:space="0" w:color="auto"/>
              <w:right w:val="nil"/>
            </w:tcBorders>
            <w:shd w:val="clear" w:color="auto" w:fill="auto"/>
            <w:noWrap/>
            <w:vAlign w:val="bottom"/>
          </w:tcPr>
          <w:p w14:paraId="68B6CFEA" w14:textId="56370B57"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0.607/0.967</w:t>
            </w:r>
          </w:p>
        </w:tc>
        <w:tc>
          <w:tcPr>
            <w:tcW w:w="452" w:type="pct"/>
            <w:tcBorders>
              <w:top w:val="nil"/>
              <w:left w:val="nil"/>
              <w:bottom w:val="single" w:sz="4" w:space="0" w:color="auto"/>
              <w:right w:val="nil"/>
            </w:tcBorders>
            <w:shd w:val="clear" w:color="auto" w:fill="auto"/>
            <w:noWrap/>
            <w:vAlign w:val="bottom"/>
          </w:tcPr>
          <w:p w14:paraId="48532F15" w14:textId="18BAF208"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0.647/0.969</w:t>
            </w:r>
          </w:p>
        </w:tc>
        <w:tc>
          <w:tcPr>
            <w:tcW w:w="448" w:type="pct"/>
            <w:tcBorders>
              <w:top w:val="nil"/>
              <w:left w:val="nil"/>
              <w:bottom w:val="single" w:sz="4" w:space="0" w:color="auto"/>
              <w:right w:val="nil"/>
            </w:tcBorders>
            <w:shd w:val="clear" w:color="auto" w:fill="auto"/>
            <w:noWrap/>
            <w:vAlign w:val="bottom"/>
          </w:tcPr>
          <w:p w14:paraId="3A4201C2" w14:textId="56E3E62F" w:rsidR="003841C7" w:rsidRPr="00320E53" w:rsidRDefault="003841C7" w:rsidP="003841C7">
            <w:pPr>
              <w:spacing w:after="0" w:line="240" w:lineRule="auto"/>
              <w:jc w:val="right"/>
              <w:rPr>
                <w:rFonts w:eastAsia="Times New Roman" w:cs="Times New Roman"/>
                <w:color w:val="000000"/>
                <w:sz w:val="16"/>
                <w:szCs w:val="16"/>
              </w:rPr>
            </w:pPr>
            <w:r>
              <w:rPr>
                <w:rFonts w:eastAsia="Times New Roman" w:cs="Times New Roman"/>
                <w:color w:val="000000"/>
                <w:sz w:val="16"/>
                <w:szCs w:val="16"/>
              </w:rPr>
              <w:t>0.577/0.966</w:t>
            </w:r>
          </w:p>
        </w:tc>
      </w:tr>
      <w:tr w:rsidR="00254078" w:rsidRPr="008429EC" w14:paraId="00A5B149" w14:textId="77777777" w:rsidTr="004B2DB0">
        <w:tc>
          <w:tcPr>
            <w:tcW w:w="936" w:type="pct"/>
            <w:tcBorders>
              <w:top w:val="single" w:sz="4" w:space="0" w:color="auto"/>
              <w:left w:val="nil"/>
              <w:bottom w:val="single" w:sz="4" w:space="0" w:color="auto"/>
              <w:right w:val="nil"/>
            </w:tcBorders>
            <w:shd w:val="clear" w:color="auto" w:fill="auto"/>
            <w:noWrap/>
            <w:vAlign w:val="bottom"/>
          </w:tcPr>
          <w:p w14:paraId="6B896779" w14:textId="77777777" w:rsidR="00254078" w:rsidRPr="008429EC" w:rsidRDefault="00254078" w:rsidP="008429EC">
            <w:pPr>
              <w:spacing w:after="0" w:line="240" w:lineRule="auto"/>
              <w:jc w:val="right"/>
              <w:rPr>
                <w:rFonts w:eastAsia="Times New Roman" w:cs="Times New Roman"/>
                <w:color w:val="000000"/>
                <w:sz w:val="16"/>
                <w:szCs w:val="16"/>
              </w:rPr>
            </w:pPr>
            <w:r w:rsidRPr="008429EC">
              <w:rPr>
                <w:rFonts w:eastAsia="Times New Roman" w:cs="Times New Roman"/>
                <w:color w:val="000000"/>
                <w:sz w:val="16"/>
                <w:szCs w:val="16"/>
              </w:rPr>
              <w:t>Std.Dev(Ln(age-0)) 1978-2019</w:t>
            </w:r>
          </w:p>
        </w:tc>
        <w:tc>
          <w:tcPr>
            <w:tcW w:w="452" w:type="pct"/>
            <w:tcBorders>
              <w:top w:val="single" w:sz="4" w:space="0" w:color="auto"/>
              <w:left w:val="nil"/>
              <w:bottom w:val="single" w:sz="4" w:space="0" w:color="auto"/>
              <w:right w:val="nil"/>
            </w:tcBorders>
            <w:shd w:val="clear" w:color="auto" w:fill="auto"/>
            <w:noWrap/>
            <w:vAlign w:val="bottom"/>
          </w:tcPr>
          <w:p w14:paraId="11537ABB"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0.443 </w:t>
            </w:r>
          </w:p>
        </w:tc>
        <w:tc>
          <w:tcPr>
            <w:tcW w:w="452" w:type="pct"/>
            <w:tcBorders>
              <w:top w:val="single" w:sz="4" w:space="0" w:color="auto"/>
              <w:left w:val="nil"/>
              <w:bottom w:val="single" w:sz="4" w:space="0" w:color="auto"/>
              <w:right w:val="nil"/>
            </w:tcBorders>
            <w:shd w:val="clear" w:color="auto" w:fill="auto"/>
            <w:noWrap/>
            <w:vAlign w:val="bottom"/>
          </w:tcPr>
          <w:p w14:paraId="4A980F75"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0.424</w:t>
            </w:r>
          </w:p>
        </w:tc>
        <w:tc>
          <w:tcPr>
            <w:tcW w:w="452" w:type="pct"/>
            <w:tcBorders>
              <w:top w:val="single" w:sz="4" w:space="0" w:color="auto"/>
              <w:left w:val="nil"/>
              <w:bottom w:val="single" w:sz="4" w:space="0" w:color="auto"/>
              <w:right w:val="nil"/>
            </w:tcBorders>
            <w:shd w:val="clear" w:color="auto" w:fill="auto"/>
            <w:noWrap/>
            <w:vAlign w:val="bottom"/>
          </w:tcPr>
          <w:p w14:paraId="4695C5D5"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0.4</w:t>
            </w:r>
            <w:r>
              <w:rPr>
                <w:rFonts w:cs="Times New Roman"/>
                <w:color w:val="000000"/>
                <w:sz w:val="16"/>
                <w:szCs w:val="16"/>
              </w:rPr>
              <w:t>4</w:t>
            </w:r>
            <w:r w:rsidRPr="008429EC">
              <w:rPr>
                <w:rFonts w:cs="Times New Roman"/>
                <w:color w:val="000000"/>
                <w:sz w:val="16"/>
                <w:szCs w:val="16"/>
              </w:rPr>
              <w:t xml:space="preserve">5 </w:t>
            </w:r>
          </w:p>
        </w:tc>
        <w:tc>
          <w:tcPr>
            <w:tcW w:w="452" w:type="pct"/>
            <w:tcBorders>
              <w:top w:val="single" w:sz="4" w:space="0" w:color="auto"/>
              <w:left w:val="nil"/>
              <w:bottom w:val="single" w:sz="4" w:space="0" w:color="auto"/>
              <w:right w:val="nil"/>
            </w:tcBorders>
            <w:shd w:val="clear" w:color="auto" w:fill="auto"/>
            <w:noWrap/>
            <w:vAlign w:val="bottom"/>
          </w:tcPr>
          <w:p w14:paraId="7AD35D68"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0.34</w:t>
            </w:r>
            <w:r>
              <w:rPr>
                <w:rFonts w:cs="Times New Roman"/>
                <w:color w:val="000000"/>
                <w:sz w:val="16"/>
                <w:szCs w:val="16"/>
              </w:rPr>
              <w:t>2</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14:paraId="19B3679A"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0.4</w:t>
            </w:r>
            <w:r>
              <w:rPr>
                <w:rFonts w:cs="Times New Roman"/>
                <w:color w:val="000000"/>
                <w:sz w:val="16"/>
                <w:szCs w:val="16"/>
              </w:rPr>
              <w:t>39</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14:paraId="129A4C80"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0.37</w:t>
            </w:r>
            <w:r>
              <w:rPr>
                <w:rFonts w:cs="Times New Roman"/>
                <w:color w:val="000000"/>
                <w:sz w:val="16"/>
                <w:szCs w:val="16"/>
              </w:rPr>
              <w:t>5</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14:paraId="44757DE7"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0.34</w:t>
            </w:r>
            <w:r>
              <w:rPr>
                <w:rFonts w:cs="Times New Roman"/>
                <w:color w:val="000000"/>
                <w:sz w:val="16"/>
                <w:szCs w:val="16"/>
              </w:rPr>
              <w:t>2</w:t>
            </w:r>
            <w:r w:rsidRPr="008429EC">
              <w:rPr>
                <w:rFonts w:cs="Times New Roman"/>
                <w:color w:val="000000"/>
                <w:sz w:val="16"/>
                <w:szCs w:val="16"/>
              </w:rPr>
              <w:t xml:space="preserve"> </w:t>
            </w:r>
          </w:p>
        </w:tc>
        <w:tc>
          <w:tcPr>
            <w:tcW w:w="452" w:type="pct"/>
            <w:tcBorders>
              <w:top w:val="single" w:sz="4" w:space="0" w:color="auto"/>
              <w:left w:val="nil"/>
              <w:bottom w:val="single" w:sz="4" w:space="0" w:color="auto"/>
              <w:right w:val="nil"/>
            </w:tcBorders>
            <w:shd w:val="clear" w:color="auto" w:fill="auto"/>
            <w:noWrap/>
            <w:vAlign w:val="bottom"/>
          </w:tcPr>
          <w:p w14:paraId="6A6BD19F"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0.39</w:t>
            </w:r>
            <w:r>
              <w:rPr>
                <w:rFonts w:cs="Times New Roman"/>
                <w:color w:val="000000"/>
                <w:sz w:val="16"/>
                <w:szCs w:val="16"/>
              </w:rPr>
              <w:t>3</w:t>
            </w:r>
            <w:r w:rsidRPr="008429EC">
              <w:rPr>
                <w:rFonts w:cs="Times New Roman"/>
                <w:color w:val="000000"/>
                <w:sz w:val="16"/>
                <w:szCs w:val="16"/>
              </w:rPr>
              <w:t xml:space="preserve"> </w:t>
            </w:r>
          </w:p>
        </w:tc>
        <w:tc>
          <w:tcPr>
            <w:tcW w:w="448" w:type="pct"/>
            <w:tcBorders>
              <w:top w:val="single" w:sz="4" w:space="0" w:color="auto"/>
              <w:left w:val="nil"/>
              <w:bottom w:val="single" w:sz="4" w:space="0" w:color="auto"/>
              <w:right w:val="nil"/>
            </w:tcBorders>
            <w:shd w:val="clear" w:color="auto" w:fill="auto"/>
            <w:noWrap/>
            <w:vAlign w:val="bottom"/>
          </w:tcPr>
          <w:p w14:paraId="45559E46" w14:textId="77777777" w:rsidR="00254078" w:rsidRPr="008429EC" w:rsidRDefault="00254078" w:rsidP="008429EC">
            <w:pPr>
              <w:spacing w:after="0" w:line="240" w:lineRule="auto"/>
              <w:jc w:val="right"/>
              <w:rPr>
                <w:rFonts w:cs="Times New Roman"/>
                <w:color w:val="000000"/>
                <w:sz w:val="16"/>
                <w:szCs w:val="16"/>
              </w:rPr>
            </w:pPr>
            <w:r w:rsidRPr="008429EC">
              <w:rPr>
                <w:rFonts w:cs="Times New Roman"/>
                <w:color w:val="000000"/>
                <w:sz w:val="16"/>
                <w:szCs w:val="16"/>
              </w:rPr>
              <w:t xml:space="preserve">          0.37</w:t>
            </w:r>
            <w:r>
              <w:rPr>
                <w:rFonts w:cs="Times New Roman"/>
                <w:color w:val="000000"/>
                <w:sz w:val="16"/>
                <w:szCs w:val="16"/>
              </w:rPr>
              <w:t>3</w:t>
            </w:r>
            <w:r w:rsidRPr="008429EC">
              <w:rPr>
                <w:rFonts w:cs="Times New Roman"/>
                <w:color w:val="000000"/>
                <w:sz w:val="16"/>
                <w:szCs w:val="16"/>
              </w:rPr>
              <w:t xml:space="preserve"> </w:t>
            </w:r>
          </w:p>
        </w:tc>
      </w:tr>
    </w:tbl>
    <w:p w14:paraId="6F8EE66E" w14:textId="77777777" w:rsidR="00F75C02" w:rsidRPr="00320E53" w:rsidRDefault="00F75C02" w:rsidP="005A5AFC">
      <w:pPr>
        <w:rPr>
          <w:sz w:val="16"/>
          <w:szCs w:val="16"/>
        </w:rPr>
      </w:pPr>
    </w:p>
    <w:p w14:paraId="582AEA8B" w14:textId="77777777" w:rsidR="00F75C02" w:rsidRPr="00320E53" w:rsidRDefault="00F75C02" w:rsidP="005A5AFC">
      <w:pPr>
        <w:rPr>
          <w:sz w:val="16"/>
          <w:szCs w:val="16"/>
        </w:rPr>
      </w:pPr>
    </w:p>
    <w:p w14:paraId="0174C120" w14:textId="77777777" w:rsidR="00DC0195" w:rsidRPr="00320E53" w:rsidRDefault="00DC0195" w:rsidP="005A5AFC">
      <w:pPr>
        <w:rPr>
          <w:sz w:val="16"/>
          <w:szCs w:val="16"/>
        </w:rPr>
      </w:pPr>
    </w:p>
    <w:p w14:paraId="772187F1" w14:textId="77777777" w:rsidR="00320E53" w:rsidRDefault="00320E53" w:rsidP="005A5AFC">
      <w:pPr>
        <w:sectPr w:rsidR="00320E53" w:rsidSect="00320E53">
          <w:pgSz w:w="15840" w:h="12240" w:orient="landscape"/>
          <w:pgMar w:top="1440" w:right="1440" w:bottom="1440" w:left="720" w:header="720" w:footer="720" w:gutter="0"/>
          <w:cols w:space="720"/>
          <w:docGrid w:linePitch="360"/>
        </w:sectPr>
      </w:pPr>
    </w:p>
    <w:p w14:paraId="5C6925E8" w14:textId="77777777" w:rsidR="00E44913" w:rsidRDefault="00A151EF" w:rsidP="005A5AFC">
      <w:r>
        <w:lastRenderedPageBreak/>
        <w:t xml:space="preserve">Table 6 - </w:t>
      </w:r>
      <w:r w:rsidR="00E44913">
        <w:t xml:space="preserve">Age-0 recruitment </w:t>
      </w:r>
      <w:r w:rsidR="00E6768E">
        <w:t xml:space="preserve">in thousands of fish </w:t>
      </w:r>
      <w:r w:rsidR="00E44913">
        <w:t xml:space="preserve">and </w:t>
      </w:r>
      <w:r w:rsidR="00E6768E">
        <w:t>coefficient of variation (CV) for assessed models.</w:t>
      </w:r>
    </w:p>
    <w:tbl>
      <w:tblPr>
        <w:tblStyle w:val="PlainTable31"/>
        <w:tblW w:w="0" w:type="auto"/>
        <w:jc w:val="center"/>
        <w:tblLook w:val="0400" w:firstRow="0" w:lastRow="0" w:firstColumn="0" w:lastColumn="0" w:noHBand="0" w:noVBand="1"/>
      </w:tblPr>
      <w:tblGrid>
        <w:gridCol w:w="1026"/>
        <w:gridCol w:w="756"/>
        <w:gridCol w:w="756"/>
        <w:gridCol w:w="756"/>
        <w:gridCol w:w="756"/>
        <w:gridCol w:w="756"/>
        <w:gridCol w:w="756"/>
        <w:gridCol w:w="756"/>
        <w:gridCol w:w="756"/>
        <w:gridCol w:w="756"/>
        <w:gridCol w:w="756"/>
      </w:tblGrid>
      <w:tr w:rsidR="00E6768E" w:rsidRPr="00A65510" w14:paraId="0CE3A0FA"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right w:val="single" w:sz="4" w:space="0" w:color="auto"/>
            </w:tcBorders>
            <w:shd w:val="clear" w:color="auto" w:fill="auto"/>
            <w:noWrap/>
            <w:hideMark/>
          </w:tcPr>
          <w:p w14:paraId="48E01650" w14:textId="77777777" w:rsidR="00E6768E" w:rsidRPr="00A65510" w:rsidRDefault="00E6768E" w:rsidP="00365CE7">
            <w:pPr>
              <w:rPr>
                <w:rFonts w:eastAsia="Times New Roman" w:cs="Times New Roman"/>
                <w:sz w:val="12"/>
                <w:szCs w:val="12"/>
              </w:rPr>
            </w:pPr>
          </w:p>
        </w:tc>
        <w:tc>
          <w:tcPr>
            <w:tcW w:w="0" w:type="auto"/>
            <w:gridSpan w:val="2"/>
            <w:tcBorders>
              <w:top w:val="single" w:sz="4" w:space="0" w:color="auto"/>
              <w:left w:val="single" w:sz="4" w:space="0" w:color="auto"/>
            </w:tcBorders>
            <w:shd w:val="clear" w:color="auto" w:fill="auto"/>
            <w:noWrap/>
            <w:hideMark/>
          </w:tcPr>
          <w:p w14:paraId="57C4DD84"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 19.1 </w:t>
            </w:r>
          </w:p>
        </w:tc>
        <w:tc>
          <w:tcPr>
            <w:tcW w:w="0" w:type="auto"/>
            <w:gridSpan w:val="2"/>
            <w:tcBorders>
              <w:top w:val="single" w:sz="4" w:space="0" w:color="auto"/>
            </w:tcBorders>
            <w:shd w:val="clear" w:color="auto" w:fill="auto"/>
            <w:noWrap/>
            <w:hideMark/>
          </w:tcPr>
          <w:p w14:paraId="367304B8"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 21.1a </w:t>
            </w:r>
          </w:p>
        </w:tc>
        <w:tc>
          <w:tcPr>
            <w:tcW w:w="0" w:type="auto"/>
            <w:gridSpan w:val="2"/>
            <w:tcBorders>
              <w:top w:val="single" w:sz="4" w:space="0" w:color="auto"/>
            </w:tcBorders>
            <w:shd w:val="clear" w:color="auto" w:fill="auto"/>
            <w:noWrap/>
            <w:hideMark/>
          </w:tcPr>
          <w:p w14:paraId="7588D2AB"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Model21.1b </w:t>
            </w:r>
          </w:p>
        </w:tc>
        <w:tc>
          <w:tcPr>
            <w:tcW w:w="0" w:type="auto"/>
            <w:gridSpan w:val="2"/>
            <w:tcBorders>
              <w:top w:val="single" w:sz="4" w:space="0" w:color="auto"/>
            </w:tcBorders>
            <w:shd w:val="clear" w:color="auto" w:fill="auto"/>
            <w:noWrap/>
            <w:hideMark/>
          </w:tcPr>
          <w:p w14:paraId="1D06E36F"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Model21.1c </w:t>
            </w:r>
          </w:p>
        </w:tc>
        <w:tc>
          <w:tcPr>
            <w:tcW w:w="0" w:type="auto"/>
            <w:gridSpan w:val="2"/>
            <w:tcBorders>
              <w:top w:val="single" w:sz="4" w:space="0" w:color="auto"/>
            </w:tcBorders>
            <w:shd w:val="clear" w:color="auto" w:fill="auto"/>
            <w:noWrap/>
            <w:hideMark/>
          </w:tcPr>
          <w:p w14:paraId="2C4FCFCC"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 xml:space="preserve"> Model21.1d </w:t>
            </w:r>
          </w:p>
        </w:tc>
      </w:tr>
      <w:tr w:rsidR="00E6768E" w:rsidRPr="00A65510" w14:paraId="779D396E" w14:textId="77777777" w:rsidTr="00A747AC">
        <w:trPr>
          <w:jc w:val="center"/>
        </w:trPr>
        <w:tc>
          <w:tcPr>
            <w:tcW w:w="0" w:type="auto"/>
            <w:tcBorders>
              <w:bottom w:val="single" w:sz="4" w:space="0" w:color="auto"/>
              <w:right w:val="single" w:sz="4" w:space="0" w:color="auto"/>
            </w:tcBorders>
            <w:noWrap/>
            <w:hideMark/>
          </w:tcPr>
          <w:p w14:paraId="13A33E76" w14:textId="77777777" w:rsidR="00E6768E" w:rsidRPr="00A65510" w:rsidRDefault="00E6768E" w:rsidP="00365CE7">
            <w:pPr>
              <w:rPr>
                <w:rFonts w:eastAsia="Times New Roman" w:cs="Times New Roman"/>
                <w:color w:val="000000"/>
                <w:sz w:val="12"/>
                <w:szCs w:val="12"/>
              </w:rPr>
            </w:pPr>
            <w:r w:rsidRPr="00A65510">
              <w:rPr>
                <w:rFonts w:eastAsia="Times New Roman" w:cs="Times New Roman"/>
                <w:color w:val="000000"/>
                <w:sz w:val="12"/>
                <w:szCs w:val="12"/>
              </w:rPr>
              <w:t>Year</w:t>
            </w:r>
          </w:p>
        </w:tc>
        <w:tc>
          <w:tcPr>
            <w:tcW w:w="0" w:type="auto"/>
            <w:tcBorders>
              <w:left w:val="single" w:sz="4" w:space="0" w:color="auto"/>
              <w:bottom w:val="single" w:sz="4" w:space="0" w:color="auto"/>
            </w:tcBorders>
            <w:noWrap/>
            <w:hideMark/>
          </w:tcPr>
          <w:p w14:paraId="789FEBB6"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14:paraId="2A22A3D3"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14:paraId="0DF38F20"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14:paraId="53C67E50"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14:paraId="00E8AC0B"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14:paraId="791CC176"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14:paraId="5F36D729"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14:paraId="55E918AF"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c>
          <w:tcPr>
            <w:tcW w:w="0" w:type="auto"/>
            <w:tcBorders>
              <w:bottom w:val="single" w:sz="4" w:space="0" w:color="auto"/>
            </w:tcBorders>
            <w:noWrap/>
            <w:hideMark/>
          </w:tcPr>
          <w:p w14:paraId="6A64D4C7"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Age-0</w:t>
            </w:r>
          </w:p>
        </w:tc>
        <w:tc>
          <w:tcPr>
            <w:tcW w:w="0" w:type="auto"/>
            <w:tcBorders>
              <w:bottom w:val="single" w:sz="4" w:space="0" w:color="auto"/>
            </w:tcBorders>
            <w:noWrap/>
            <w:hideMark/>
          </w:tcPr>
          <w:p w14:paraId="3943C304" w14:textId="77777777" w:rsidR="00E6768E" w:rsidRPr="00A65510" w:rsidRDefault="00E6768E" w:rsidP="00365CE7">
            <w:pPr>
              <w:jc w:val="center"/>
              <w:rPr>
                <w:rFonts w:eastAsia="Times New Roman" w:cs="Times New Roman"/>
                <w:color w:val="000000"/>
                <w:sz w:val="12"/>
                <w:szCs w:val="12"/>
              </w:rPr>
            </w:pPr>
            <w:r w:rsidRPr="00A65510">
              <w:rPr>
                <w:rFonts w:eastAsia="Times New Roman" w:cs="Times New Roman"/>
                <w:color w:val="000000"/>
                <w:sz w:val="12"/>
                <w:szCs w:val="12"/>
              </w:rPr>
              <w:t>CV</w:t>
            </w:r>
          </w:p>
        </w:tc>
      </w:tr>
      <w:tr w:rsidR="00E6768E" w:rsidRPr="00A65510" w14:paraId="1BB7EE1B"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tcBorders>
            <w:noWrap/>
            <w:hideMark/>
          </w:tcPr>
          <w:p w14:paraId="65B12E0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1978</w:t>
            </w:r>
          </w:p>
        </w:tc>
        <w:tc>
          <w:tcPr>
            <w:tcW w:w="0" w:type="auto"/>
            <w:tcBorders>
              <w:top w:val="single" w:sz="4" w:space="0" w:color="auto"/>
            </w:tcBorders>
            <w:noWrap/>
            <w:hideMark/>
          </w:tcPr>
          <w:p w14:paraId="593F2F6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377,556 </w:t>
            </w:r>
          </w:p>
        </w:tc>
        <w:tc>
          <w:tcPr>
            <w:tcW w:w="0" w:type="auto"/>
            <w:tcBorders>
              <w:top w:val="single" w:sz="4" w:space="0" w:color="auto"/>
            </w:tcBorders>
            <w:noWrap/>
            <w:hideMark/>
          </w:tcPr>
          <w:p w14:paraId="680BA95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0.349</w:t>
            </w:r>
          </w:p>
        </w:tc>
        <w:tc>
          <w:tcPr>
            <w:tcW w:w="0" w:type="auto"/>
            <w:tcBorders>
              <w:top w:val="single" w:sz="4" w:space="0" w:color="auto"/>
            </w:tcBorders>
            <w:noWrap/>
            <w:hideMark/>
          </w:tcPr>
          <w:p w14:paraId="226B42C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379,158 </w:t>
            </w:r>
          </w:p>
        </w:tc>
        <w:tc>
          <w:tcPr>
            <w:tcW w:w="0" w:type="auto"/>
            <w:tcBorders>
              <w:top w:val="single" w:sz="4" w:space="0" w:color="auto"/>
            </w:tcBorders>
            <w:noWrap/>
            <w:hideMark/>
          </w:tcPr>
          <w:p w14:paraId="07EE52B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0.345</w:t>
            </w:r>
          </w:p>
        </w:tc>
        <w:tc>
          <w:tcPr>
            <w:tcW w:w="0" w:type="auto"/>
            <w:tcBorders>
              <w:top w:val="single" w:sz="4" w:space="0" w:color="auto"/>
            </w:tcBorders>
            <w:noWrap/>
            <w:hideMark/>
          </w:tcPr>
          <w:p w14:paraId="5CE72E2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377,992 </w:t>
            </w:r>
          </w:p>
        </w:tc>
        <w:tc>
          <w:tcPr>
            <w:tcW w:w="0" w:type="auto"/>
            <w:tcBorders>
              <w:top w:val="single" w:sz="4" w:space="0" w:color="auto"/>
            </w:tcBorders>
            <w:noWrap/>
            <w:hideMark/>
          </w:tcPr>
          <w:p w14:paraId="2BE3B1C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0.347</w:t>
            </w:r>
          </w:p>
        </w:tc>
        <w:tc>
          <w:tcPr>
            <w:tcW w:w="0" w:type="auto"/>
            <w:tcBorders>
              <w:top w:val="single" w:sz="4" w:space="0" w:color="auto"/>
            </w:tcBorders>
            <w:noWrap/>
            <w:hideMark/>
          </w:tcPr>
          <w:p w14:paraId="59278D3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361,736 </w:t>
            </w:r>
          </w:p>
        </w:tc>
        <w:tc>
          <w:tcPr>
            <w:tcW w:w="0" w:type="auto"/>
            <w:tcBorders>
              <w:top w:val="single" w:sz="4" w:space="0" w:color="auto"/>
            </w:tcBorders>
            <w:noWrap/>
            <w:hideMark/>
          </w:tcPr>
          <w:p w14:paraId="5D62194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0.338</w:t>
            </w:r>
          </w:p>
        </w:tc>
        <w:tc>
          <w:tcPr>
            <w:tcW w:w="0" w:type="auto"/>
            <w:tcBorders>
              <w:top w:val="single" w:sz="4" w:space="0" w:color="auto"/>
            </w:tcBorders>
            <w:noWrap/>
            <w:hideMark/>
          </w:tcPr>
          <w:p w14:paraId="176FA00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417,244 </w:t>
            </w:r>
          </w:p>
        </w:tc>
        <w:tc>
          <w:tcPr>
            <w:tcW w:w="0" w:type="auto"/>
            <w:tcBorders>
              <w:top w:val="single" w:sz="4" w:space="0" w:color="auto"/>
            </w:tcBorders>
            <w:noWrap/>
            <w:hideMark/>
          </w:tcPr>
          <w:p w14:paraId="305A854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0.342</w:t>
            </w:r>
          </w:p>
        </w:tc>
      </w:tr>
      <w:tr w:rsidR="00E6768E" w:rsidRPr="00A65510" w14:paraId="384F51C0" w14:textId="77777777" w:rsidTr="00A747AC">
        <w:trPr>
          <w:jc w:val="center"/>
        </w:trPr>
        <w:tc>
          <w:tcPr>
            <w:tcW w:w="0" w:type="auto"/>
            <w:noWrap/>
            <w:hideMark/>
          </w:tcPr>
          <w:p w14:paraId="7A36383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1979</w:t>
            </w:r>
          </w:p>
        </w:tc>
        <w:tc>
          <w:tcPr>
            <w:tcW w:w="0" w:type="auto"/>
            <w:noWrap/>
            <w:hideMark/>
          </w:tcPr>
          <w:p w14:paraId="0D171E2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369,733 </w:t>
            </w:r>
          </w:p>
        </w:tc>
        <w:tc>
          <w:tcPr>
            <w:tcW w:w="0" w:type="auto"/>
            <w:noWrap/>
            <w:hideMark/>
          </w:tcPr>
          <w:p w14:paraId="4AEC6A0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0.319</w:t>
            </w:r>
          </w:p>
        </w:tc>
        <w:tc>
          <w:tcPr>
            <w:tcW w:w="0" w:type="auto"/>
            <w:noWrap/>
            <w:hideMark/>
          </w:tcPr>
          <w:p w14:paraId="6AAB65C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376,339 </w:t>
            </w:r>
          </w:p>
        </w:tc>
        <w:tc>
          <w:tcPr>
            <w:tcW w:w="0" w:type="auto"/>
            <w:noWrap/>
            <w:hideMark/>
          </w:tcPr>
          <w:p w14:paraId="4C6D679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0.314</w:t>
            </w:r>
          </w:p>
        </w:tc>
        <w:tc>
          <w:tcPr>
            <w:tcW w:w="0" w:type="auto"/>
            <w:noWrap/>
            <w:hideMark/>
          </w:tcPr>
          <w:p w14:paraId="1C2B672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373,381 </w:t>
            </w:r>
          </w:p>
        </w:tc>
        <w:tc>
          <w:tcPr>
            <w:tcW w:w="0" w:type="auto"/>
            <w:noWrap/>
            <w:hideMark/>
          </w:tcPr>
          <w:p w14:paraId="4820A9C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0.317</w:t>
            </w:r>
          </w:p>
        </w:tc>
        <w:tc>
          <w:tcPr>
            <w:tcW w:w="0" w:type="auto"/>
            <w:noWrap/>
            <w:hideMark/>
          </w:tcPr>
          <w:p w14:paraId="281DAE4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359,789 </w:t>
            </w:r>
          </w:p>
        </w:tc>
        <w:tc>
          <w:tcPr>
            <w:tcW w:w="0" w:type="auto"/>
            <w:noWrap/>
            <w:hideMark/>
          </w:tcPr>
          <w:p w14:paraId="15B4A19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0.308</w:t>
            </w:r>
          </w:p>
        </w:tc>
        <w:tc>
          <w:tcPr>
            <w:tcW w:w="0" w:type="auto"/>
            <w:noWrap/>
            <w:hideMark/>
          </w:tcPr>
          <w:p w14:paraId="4DA884C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410,868 </w:t>
            </w:r>
          </w:p>
        </w:tc>
        <w:tc>
          <w:tcPr>
            <w:tcW w:w="0" w:type="auto"/>
            <w:noWrap/>
            <w:hideMark/>
          </w:tcPr>
          <w:p w14:paraId="54FAE5D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0.311</w:t>
            </w:r>
          </w:p>
        </w:tc>
      </w:tr>
      <w:tr w:rsidR="00E6768E" w:rsidRPr="00A65510" w14:paraId="4EB5643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56000FE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1980</w:t>
            </w:r>
          </w:p>
        </w:tc>
        <w:tc>
          <w:tcPr>
            <w:tcW w:w="0" w:type="auto"/>
            <w:noWrap/>
            <w:hideMark/>
          </w:tcPr>
          <w:p w14:paraId="5B6E48D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624,014 </w:t>
            </w:r>
          </w:p>
        </w:tc>
        <w:tc>
          <w:tcPr>
            <w:tcW w:w="0" w:type="auto"/>
            <w:noWrap/>
            <w:hideMark/>
          </w:tcPr>
          <w:p w14:paraId="30ED1D9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0.288</w:t>
            </w:r>
          </w:p>
        </w:tc>
        <w:tc>
          <w:tcPr>
            <w:tcW w:w="0" w:type="auto"/>
            <w:noWrap/>
            <w:hideMark/>
          </w:tcPr>
          <w:p w14:paraId="13963B7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638,465 </w:t>
            </w:r>
          </w:p>
        </w:tc>
        <w:tc>
          <w:tcPr>
            <w:tcW w:w="0" w:type="auto"/>
            <w:noWrap/>
            <w:hideMark/>
          </w:tcPr>
          <w:p w14:paraId="05745B3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0.281</w:t>
            </w:r>
          </w:p>
        </w:tc>
        <w:tc>
          <w:tcPr>
            <w:tcW w:w="0" w:type="auto"/>
            <w:noWrap/>
            <w:hideMark/>
          </w:tcPr>
          <w:p w14:paraId="5BDC00A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504,666 </w:t>
            </w:r>
          </w:p>
        </w:tc>
        <w:tc>
          <w:tcPr>
            <w:tcW w:w="0" w:type="auto"/>
            <w:noWrap/>
            <w:hideMark/>
          </w:tcPr>
          <w:p w14:paraId="2212F9C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0.302</w:t>
            </w:r>
          </w:p>
        </w:tc>
        <w:tc>
          <w:tcPr>
            <w:tcW w:w="0" w:type="auto"/>
            <w:noWrap/>
            <w:hideMark/>
          </w:tcPr>
          <w:p w14:paraId="4D05876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607,456 </w:t>
            </w:r>
          </w:p>
        </w:tc>
        <w:tc>
          <w:tcPr>
            <w:tcW w:w="0" w:type="auto"/>
            <w:noWrap/>
            <w:hideMark/>
          </w:tcPr>
          <w:p w14:paraId="682896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0.277</w:t>
            </w:r>
          </w:p>
        </w:tc>
        <w:tc>
          <w:tcPr>
            <w:tcW w:w="0" w:type="auto"/>
            <w:noWrap/>
            <w:hideMark/>
          </w:tcPr>
          <w:p w14:paraId="7822475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693,037 </w:t>
            </w:r>
          </w:p>
        </w:tc>
        <w:tc>
          <w:tcPr>
            <w:tcW w:w="0" w:type="auto"/>
            <w:noWrap/>
            <w:hideMark/>
          </w:tcPr>
          <w:p w14:paraId="5617160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0.279</w:t>
            </w:r>
          </w:p>
        </w:tc>
      </w:tr>
      <w:tr w:rsidR="00E6768E" w:rsidRPr="00A65510" w14:paraId="007002A5" w14:textId="77777777" w:rsidTr="00A747AC">
        <w:trPr>
          <w:jc w:val="center"/>
        </w:trPr>
        <w:tc>
          <w:tcPr>
            <w:tcW w:w="0" w:type="auto"/>
            <w:noWrap/>
            <w:hideMark/>
          </w:tcPr>
          <w:p w14:paraId="1FD238A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1981</w:t>
            </w:r>
          </w:p>
        </w:tc>
        <w:tc>
          <w:tcPr>
            <w:tcW w:w="0" w:type="auto"/>
            <w:noWrap/>
            <w:hideMark/>
          </w:tcPr>
          <w:p w14:paraId="5ED3E14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689,951 </w:t>
            </w:r>
          </w:p>
        </w:tc>
        <w:tc>
          <w:tcPr>
            <w:tcW w:w="0" w:type="auto"/>
            <w:noWrap/>
            <w:hideMark/>
          </w:tcPr>
          <w:p w14:paraId="0176BB7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0.268</w:t>
            </w:r>
          </w:p>
        </w:tc>
        <w:tc>
          <w:tcPr>
            <w:tcW w:w="0" w:type="auto"/>
            <w:noWrap/>
            <w:hideMark/>
          </w:tcPr>
          <w:p w14:paraId="43016C3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698,292 </w:t>
            </w:r>
          </w:p>
        </w:tc>
        <w:tc>
          <w:tcPr>
            <w:tcW w:w="0" w:type="auto"/>
            <w:noWrap/>
            <w:hideMark/>
          </w:tcPr>
          <w:p w14:paraId="28A13A1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0.262</w:t>
            </w:r>
          </w:p>
        </w:tc>
        <w:tc>
          <w:tcPr>
            <w:tcW w:w="0" w:type="auto"/>
            <w:noWrap/>
            <w:hideMark/>
          </w:tcPr>
          <w:p w14:paraId="4C3F88C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659,821 </w:t>
            </w:r>
          </w:p>
        </w:tc>
        <w:tc>
          <w:tcPr>
            <w:tcW w:w="0" w:type="auto"/>
            <w:noWrap/>
            <w:hideMark/>
          </w:tcPr>
          <w:p w14:paraId="3C6F527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0.253</w:t>
            </w:r>
          </w:p>
        </w:tc>
        <w:tc>
          <w:tcPr>
            <w:tcW w:w="0" w:type="auto"/>
            <w:noWrap/>
            <w:hideMark/>
          </w:tcPr>
          <w:p w14:paraId="15BBC26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667,217 </w:t>
            </w:r>
          </w:p>
        </w:tc>
        <w:tc>
          <w:tcPr>
            <w:tcW w:w="0" w:type="auto"/>
            <w:noWrap/>
            <w:hideMark/>
          </w:tcPr>
          <w:p w14:paraId="5F1E9A9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0.258</w:t>
            </w:r>
          </w:p>
        </w:tc>
        <w:tc>
          <w:tcPr>
            <w:tcW w:w="0" w:type="auto"/>
            <w:noWrap/>
            <w:hideMark/>
          </w:tcPr>
          <w:p w14:paraId="341DD8F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752,084 </w:t>
            </w:r>
          </w:p>
        </w:tc>
        <w:tc>
          <w:tcPr>
            <w:tcW w:w="0" w:type="auto"/>
            <w:noWrap/>
            <w:hideMark/>
          </w:tcPr>
          <w:p w14:paraId="78195F7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0.259</w:t>
            </w:r>
          </w:p>
        </w:tc>
      </w:tr>
      <w:tr w:rsidR="00E6768E" w:rsidRPr="00A65510" w14:paraId="11CF2BD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6422203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1982</w:t>
            </w:r>
          </w:p>
        </w:tc>
        <w:tc>
          <w:tcPr>
            <w:tcW w:w="0" w:type="auto"/>
            <w:noWrap/>
            <w:hideMark/>
          </w:tcPr>
          <w:p w14:paraId="0C3B11F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756,252 </w:t>
            </w:r>
          </w:p>
        </w:tc>
        <w:tc>
          <w:tcPr>
            <w:tcW w:w="0" w:type="auto"/>
            <w:noWrap/>
            <w:hideMark/>
          </w:tcPr>
          <w:p w14:paraId="512CD4D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0.271</w:t>
            </w:r>
          </w:p>
        </w:tc>
        <w:tc>
          <w:tcPr>
            <w:tcW w:w="0" w:type="auto"/>
            <w:noWrap/>
            <w:hideMark/>
          </w:tcPr>
          <w:p w14:paraId="3FEE517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769,099 </w:t>
            </w:r>
          </w:p>
        </w:tc>
        <w:tc>
          <w:tcPr>
            <w:tcW w:w="0" w:type="auto"/>
            <w:noWrap/>
            <w:hideMark/>
          </w:tcPr>
          <w:p w14:paraId="34B70FE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0.265</w:t>
            </w:r>
          </w:p>
        </w:tc>
        <w:tc>
          <w:tcPr>
            <w:tcW w:w="0" w:type="auto"/>
            <w:noWrap/>
            <w:hideMark/>
          </w:tcPr>
          <w:p w14:paraId="6DE9DF1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729,879 </w:t>
            </w:r>
          </w:p>
        </w:tc>
        <w:tc>
          <w:tcPr>
            <w:tcW w:w="0" w:type="auto"/>
            <w:noWrap/>
            <w:hideMark/>
          </w:tcPr>
          <w:p w14:paraId="401F7A5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0.268</w:t>
            </w:r>
          </w:p>
        </w:tc>
        <w:tc>
          <w:tcPr>
            <w:tcW w:w="0" w:type="auto"/>
            <w:noWrap/>
            <w:hideMark/>
          </w:tcPr>
          <w:p w14:paraId="12A4926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734,718 </w:t>
            </w:r>
          </w:p>
        </w:tc>
        <w:tc>
          <w:tcPr>
            <w:tcW w:w="0" w:type="auto"/>
            <w:noWrap/>
            <w:hideMark/>
          </w:tcPr>
          <w:p w14:paraId="4E91418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14:paraId="358A9B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834,698 </w:t>
            </w:r>
          </w:p>
        </w:tc>
        <w:tc>
          <w:tcPr>
            <w:tcW w:w="0" w:type="auto"/>
            <w:noWrap/>
            <w:hideMark/>
          </w:tcPr>
          <w:p w14:paraId="21749D9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0.261</w:t>
            </w:r>
          </w:p>
        </w:tc>
      </w:tr>
      <w:tr w:rsidR="00E6768E" w:rsidRPr="00A65510" w14:paraId="4016ED95" w14:textId="77777777" w:rsidTr="00A747AC">
        <w:trPr>
          <w:jc w:val="center"/>
        </w:trPr>
        <w:tc>
          <w:tcPr>
            <w:tcW w:w="0" w:type="auto"/>
            <w:noWrap/>
            <w:hideMark/>
          </w:tcPr>
          <w:p w14:paraId="53D1732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1983</w:t>
            </w:r>
          </w:p>
        </w:tc>
        <w:tc>
          <w:tcPr>
            <w:tcW w:w="0" w:type="auto"/>
            <w:noWrap/>
            <w:hideMark/>
          </w:tcPr>
          <w:p w14:paraId="253A904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538,912 </w:t>
            </w:r>
          </w:p>
        </w:tc>
        <w:tc>
          <w:tcPr>
            <w:tcW w:w="0" w:type="auto"/>
            <w:noWrap/>
            <w:hideMark/>
          </w:tcPr>
          <w:p w14:paraId="52BDE51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0.310</w:t>
            </w:r>
          </w:p>
        </w:tc>
        <w:tc>
          <w:tcPr>
            <w:tcW w:w="0" w:type="auto"/>
            <w:noWrap/>
            <w:hideMark/>
          </w:tcPr>
          <w:p w14:paraId="5A0A490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540,797 </w:t>
            </w:r>
          </w:p>
        </w:tc>
        <w:tc>
          <w:tcPr>
            <w:tcW w:w="0" w:type="auto"/>
            <w:noWrap/>
            <w:hideMark/>
          </w:tcPr>
          <w:p w14:paraId="57A112D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0.307</w:t>
            </w:r>
          </w:p>
        </w:tc>
        <w:tc>
          <w:tcPr>
            <w:tcW w:w="0" w:type="auto"/>
            <w:noWrap/>
            <w:hideMark/>
          </w:tcPr>
          <w:p w14:paraId="595CDF3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407,980 </w:t>
            </w:r>
          </w:p>
        </w:tc>
        <w:tc>
          <w:tcPr>
            <w:tcW w:w="0" w:type="auto"/>
            <w:noWrap/>
            <w:hideMark/>
          </w:tcPr>
          <w:p w14:paraId="5AECB07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0.325</w:t>
            </w:r>
          </w:p>
        </w:tc>
        <w:tc>
          <w:tcPr>
            <w:tcW w:w="0" w:type="auto"/>
            <w:noWrap/>
            <w:hideMark/>
          </w:tcPr>
          <w:p w14:paraId="453A19B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520,729 </w:t>
            </w:r>
          </w:p>
        </w:tc>
        <w:tc>
          <w:tcPr>
            <w:tcW w:w="0" w:type="auto"/>
            <w:noWrap/>
            <w:hideMark/>
          </w:tcPr>
          <w:p w14:paraId="60F8AD6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0.299</w:t>
            </w:r>
          </w:p>
        </w:tc>
        <w:tc>
          <w:tcPr>
            <w:tcW w:w="0" w:type="auto"/>
            <w:noWrap/>
            <w:hideMark/>
          </w:tcPr>
          <w:p w14:paraId="3F2176A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536,447 </w:t>
            </w:r>
          </w:p>
        </w:tc>
        <w:tc>
          <w:tcPr>
            <w:tcW w:w="0" w:type="auto"/>
            <w:noWrap/>
            <w:hideMark/>
          </w:tcPr>
          <w:p w14:paraId="01D0BE0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0.312</w:t>
            </w:r>
          </w:p>
        </w:tc>
      </w:tr>
      <w:tr w:rsidR="00E6768E" w:rsidRPr="00A65510" w14:paraId="70549B57"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4AA53B3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1984</w:t>
            </w:r>
          </w:p>
        </w:tc>
        <w:tc>
          <w:tcPr>
            <w:tcW w:w="0" w:type="auto"/>
            <w:noWrap/>
            <w:hideMark/>
          </w:tcPr>
          <w:p w14:paraId="3FDD351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709,138 </w:t>
            </w:r>
          </w:p>
        </w:tc>
        <w:tc>
          <w:tcPr>
            <w:tcW w:w="0" w:type="auto"/>
            <w:noWrap/>
            <w:hideMark/>
          </w:tcPr>
          <w:p w14:paraId="2449E50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0.276</w:t>
            </w:r>
          </w:p>
        </w:tc>
        <w:tc>
          <w:tcPr>
            <w:tcW w:w="0" w:type="auto"/>
            <w:noWrap/>
            <w:hideMark/>
          </w:tcPr>
          <w:p w14:paraId="41E52B0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722,969 </w:t>
            </w:r>
          </w:p>
        </w:tc>
        <w:tc>
          <w:tcPr>
            <w:tcW w:w="0" w:type="auto"/>
            <w:noWrap/>
            <w:hideMark/>
          </w:tcPr>
          <w:p w14:paraId="0FB1207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0.270</w:t>
            </w:r>
          </w:p>
        </w:tc>
        <w:tc>
          <w:tcPr>
            <w:tcW w:w="0" w:type="auto"/>
            <w:noWrap/>
            <w:hideMark/>
          </w:tcPr>
          <w:p w14:paraId="1938069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657,489 </w:t>
            </w:r>
          </w:p>
        </w:tc>
        <w:tc>
          <w:tcPr>
            <w:tcW w:w="0" w:type="auto"/>
            <w:noWrap/>
            <w:hideMark/>
          </w:tcPr>
          <w:p w14:paraId="1560DA7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0.265</w:t>
            </w:r>
          </w:p>
        </w:tc>
        <w:tc>
          <w:tcPr>
            <w:tcW w:w="0" w:type="auto"/>
            <w:noWrap/>
            <w:hideMark/>
          </w:tcPr>
          <w:p w14:paraId="3FAAEA3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689,984 </w:t>
            </w:r>
          </w:p>
        </w:tc>
        <w:tc>
          <w:tcPr>
            <w:tcW w:w="0" w:type="auto"/>
            <w:noWrap/>
            <w:hideMark/>
          </w:tcPr>
          <w:p w14:paraId="1AE9178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0.264</w:t>
            </w:r>
          </w:p>
        </w:tc>
        <w:tc>
          <w:tcPr>
            <w:tcW w:w="0" w:type="auto"/>
            <w:noWrap/>
            <w:hideMark/>
          </w:tcPr>
          <w:p w14:paraId="7B38690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809,158 </w:t>
            </w:r>
          </w:p>
        </w:tc>
        <w:tc>
          <w:tcPr>
            <w:tcW w:w="0" w:type="auto"/>
            <w:noWrap/>
            <w:hideMark/>
          </w:tcPr>
          <w:p w14:paraId="3E236E8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0.264</w:t>
            </w:r>
          </w:p>
        </w:tc>
      </w:tr>
      <w:tr w:rsidR="00E6768E" w:rsidRPr="00A65510" w14:paraId="5BA6C9C8" w14:textId="77777777" w:rsidTr="00A747AC">
        <w:trPr>
          <w:jc w:val="center"/>
        </w:trPr>
        <w:tc>
          <w:tcPr>
            <w:tcW w:w="0" w:type="auto"/>
            <w:noWrap/>
            <w:hideMark/>
          </w:tcPr>
          <w:p w14:paraId="78D8586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1985</w:t>
            </w:r>
          </w:p>
        </w:tc>
        <w:tc>
          <w:tcPr>
            <w:tcW w:w="0" w:type="auto"/>
            <w:noWrap/>
            <w:hideMark/>
          </w:tcPr>
          <w:p w14:paraId="1EC56FA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886,695 </w:t>
            </w:r>
          </w:p>
        </w:tc>
        <w:tc>
          <w:tcPr>
            <w:tcW w:w="0" w:type="auto"/>
            <w:noWrap/>
            <w:hideMark/>
          </w:tcPr>
          <w:p w14:paraId="1759C8C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0.238</w:t>
            </w:r>
          </w:p>
        </w:tc>
        <w:tc>
          <w:tcPr>
            <w:tcW w:w="0" w:type="auto"/>
            <w:noWrap/>
            <w:hideMark/>
          </w:tcPr>
          <w:p w14:paraId="6A77D24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892,515 </w:t>
            </w:r>
          </w:p>
        </w:tc>
        <w:tc>
          <w:tcPr>
            <w:tcW w:w="0" w:type="auto"/>
            <w:noWrap/>
            <w:hideMark/>
          </w:tcPr>
          <w:p w14:paraId="11CAEE2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0.234</w:t>
            </w:r>
          </w:p>
        </w:tc>
        <w:tc>
          <w:tcPr>
            <w:tcW w:w="0" w:type="auto"/>
            <w:noWrap/>
            <w:hideMark/>
          </w:tcPr>
          <w:p w14:paraId="311EE10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799,968 </w:t>
            </w:r>
          </w:p>
        </w:tc>
        <w:tc>
          <w:tcPr>
            <w:tcW w:w="0" w:type="auto"/>
            <w:noWrap/>
            <w:hideMark/>
          </w:tcPr>
          <w:p w14:paraId="08AC80E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0.231</w:t>
            </w:r>
          </w:p>
        </w:tc>
        <w:tc>
          <w:tcPr>
            <w:tcW w:w="0" w:type="auto"/>
            <w:noWrap/>
            <w:hideMark/>
          </w:tcPr>
          <w:p w14:paraId="5CD8B9F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833,058 </w:t>
            </w:r>
          </w:p>
        </w:tc>
        <w:tc>
          <w:tcPr>
            <w:tcW w:w="0" w:type="auto"/>
            <w:noWrap/>
            <w:hideMark/>
          </w:tcPr>
          <w:p w14:paraId="0163E3A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0.230</w:t>
            </w:r>
          </w:p>
        </w:tc>
        <w:tc>
          <w:tcPr>
            <w:tcW w:w="0" w:type="auto"/>
            <w:noWrap/>
            <w:hideMark/>
          </w:tcPr>
          <w:p w14:paraId="702013E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889,248 </w:t>
            </w:r>
          </w:p>
        </w:tc>
        <w:tc>
          <w:tcPr>
            <w:tcW w:w="0" w:type="auto"/>
            <w:noWrap/>
            <w:hideMark/>
          </w:tcPr>
          <w:p w14:paraId="19A7F67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0.237</w:t>
            </w:r>
          </w:p>
        </w:tc>
      </w:tr>
      <w:tr w:rsidR="00E6768E" w:rsidRPr="00A65510" w14:paraId="3BDA4C2A"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2897F15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1986</w:t>
            </w:r>
          </w:p>
        </w:tc>
        <w:tc>
          <w:tcPr>
            <w:tcW w:w="0" w:type="auto"/>
            <w:noWrap/>
            <w:hideMark/>
          </w:tcPr>
          <w:p w14:paraId="6812A83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499,375 </w:t>
            </w:r>
          </w:p>
        </w:tc>
        <w:tc>
          <w:tcPr>
            <w:tcW w:w="0" w:type="auto"/>
            <w:noWrap/>
            <w:hideMark/>
          </w:tcPr>
          <w:p w14:paraId="2ECB36D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0.271</w:t>
            </w:r>
          </w:p>
        </w:tc>
        <w:tc>
          <w:tcPr>
            <w:tcW w:w="0" w:type="auto"/>
            <w:noWrap/>
            <w:hideMark/>
          </w:tcPr>
          <w:p w14:paraId="4504BF0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503,011 </w:t>
            </w:r>
          </w:p>
        </w:tc>
        <w:tc>
          <w:tcPr>
            <w:tcW w:w="0" w:type="auto"/>
            <w:noWrap/>
            <w:hideMark/>
          </w:tcPr>
          <w:p w14:paraId="622194A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0.267</w:t>
            </w:r>
          </w:p>
        </w:tc>
        <w:tc>
          <w:tcPr>
            <w:tcW w:w="0" w:type="auto"/>
            <w:noWrap/>
            <w:hideMark/>
          </w:tcPr>
          <w:p w14:paraId="3D51E4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375,480 </w:t>
            </w:r>
          </w:p>
        </w:tc>
        <w:tc>
          <w:tcPr>
            <w:tcW w:w="0" w:type="auto"/>
            <w:noWrap/>
            <w:hideMark/>
          </w:tcPr>
          <w:p w14:paraId="09B038F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0.294</w:t>
            </w:r>
          </w:p>
        </w:tc>
        <w:tc>
          <w:tcPr>
            <w:tcW w:w="0" w:type="auto"/>
            <w:noWrap/>
            <w:hideMark/>
          </w:tcPr>
          <w:p w14:paraId="4885164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478,455 </w:t>
            </w:r>
          </w:p>
        </w:tc>
        <w:tc>
          <w:tcPr>
            <w:tcW w:w="0" w:type="auto"/>
            <w:noWrap/>
            <w:hideMark/>
          </w:tcPr>
          <w:p w14:paraId="34B5238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14:paraId="242185B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551,995 </w:t>
            </w:r>
          </w:p>
        </w:tc>
        <w:tc>
          <w:tcPr>
            <w:tcW w:w="0" w:type="auto"/>
            <w:noWrap/>
            <w:hideMark/>
          </w:tcPr>
          <w:p w14:paraId="35132E0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0.261</w:t>
            </w:r>
          </w:p>
        </w:tc>
      </w:tr>
      <w:tr w:rsidR="00E6768E" w:rsidRPr="00A65510" w14:paraId="724C9E52" w14:textId="77777777" w:rsidTr="00A747AC">
        <w:trPr>
          <w:jc w:val="center"/>
        </w:trPr>
        <w:tc>
          <w:tcPr>
            <w:tcW w:w="0" w:type="auto"/>
            <w:noWrap/>
            <w:hideMark/>
          </w:tcPr>
          <w:p w14:paraId="40A8BDE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1987</w:t>
            </w:r>
          </w:p>
        </w:tc>
        <w:tc>
          <w:tcPr>
            <w:tcW w:w="0" w:type="auto"/>
            <w:noWrap/>
            <w:hideMark/>
          </w:tcPr>
          <w:p w14:paraId="2489135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588,083 </w:t>
            </w:r>
          </w:p>
        </w:tc>
        <w:tc>
          <w:tcPr>
            <w:tcW w:w="0" w:type="auto"/>
            <w:noWrap/>
            <w:hideMark/>
          </w:tcPr>
          <w:p w14:paraId="39B6D53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14:paraId="361E10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595,309 </w:t>
            </w:r>
          </w:p>
        </w:tc>
        <w:tc>
          <w:tcPr>
            <w:tcW w:w="0" w:type="auto"/>
            <w:noWrap/>
            <w:hideMark/>
          </w:tcPr>
          <w:p w14:paraId="3A66D63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0.222</w:t>
            </w:r>
          </w:p>
        </w:tc>
        <w:tc>
          <w:tcPr>
            <w:tcW w:w="0" w:type="auto"/>
            <w:noWrap/>
            <w:hideMark/>
          </w:tcPr>
          <w:p w14:paraId="1635D82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491,730 </w:t>
            </w:r>
          </w:p>
        </w:tc>
        <w:tc>
          <w:tcPr>
            <w:tcW w:w="0" w:type="auto"/>
            <w:noWrap/>
            <w:hideMark/>
          </w:tcPr>
          <w:p w14:paraId="2AB2ED0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0.223</w:t>
            </w:r>
          </w:p>
        </w:tc>
        <w:tc>
          <w:tcPr>
            <w:tcW w:w="0" w:type="auto"/>
            <w:noWrap/>
            <w:hideMark/>
          </w:tcPr>
          <w:p w14:paraId="2D3CAFC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562,530 </w:t>
            </w:r>
          </w:p>
        </w:tc>
        <w:tc>
          <w:tcPr>
            <w:tcW w:w="0" w:type="auto"/>
            <w:noWrap/>
            <w:hideMark/>
          </w:tcPr>
          <w:p w14:paraId="0C2FB3D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14:paraId="1D131D7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618,762 </w:t>
            </w:r>
          </w:p>
        </w:tc>
        <w:tc>
          <w:tcPr>
            <w:tcW w:w="0" w:type="auto"/>
            <w:noWrap/>
            <w:hideMark/>
          </w:tcPr>
          <w:p w14:paraId="015D45D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r>
      <w:tr w:rsidR="00E6768E" w:rsidRPr="00A65510" w14:paraId="38037A8D"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0062948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1988</w:t>
            </w:r>
          </w:p>
        </w:tc>
        <w:tc>
          <w:tcPr>
            <w:tcW w:w="0" w:type="auto"/>
            <w:noWrap/>
            <w:hideMark/>
          </w:tcPr>
          <w:p w14:paraId="60E78FF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597,962 </w:t>
            </w:r>
          </w:p>
        </w:tc>
        <w:tc>
          <w:tcPr>
            <w:tcW w:w="0" w:type="auto"/>
            <w:noWrap/>
            <w:hideMark/>
          </w:tcPr>
          <w:p w14:paraId="2E8A1F8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0.221</w:t>
            </w:r>
          </w:p>
        </w:tc>
        <w:tc>
          <w:tcPr>
            <w:tcW w:w="0" w:type="auto"/>
            <w:noWrap/>
            <w:hideMark/>
          </w:tcPr>
          <w:p w14:paraId="03E7E2B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603,810 </w:t>
            </w:r>
          </w:p>
        </w:tc>
        <w:tc>
          <w:tcPr>
            <w:tcW w:w="0" w:type="auto"/>
            <w:noWrap/>
            <w:hideMark/>
          </w:tcPr>
          <w:p w14:paraId="71F0950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0.216</w:t>
            </w:r>
          </w:p>
        </w:tc>
        <w:tc>
          <w:tcPr>
            <w:tcW w:w="0" w:type="auto"/>
            <w:noWrap/>
            <w:hideMark/>
          </w:tcPr>
          <w:p w14:paraId="35927A5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538,538 </w:t>
            </w:r>
          </w:p>
        </w:tc>
        <w:tc>
          <w:tcPr>
            <w:tcW w:w="0" w:type="auto"/>
            <w:noWrap/>
            <w:hideMark/>
          </w:tcPr>
          <w:p w14:paraId="4F6B85F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0.210</w:t>
            </w:r>
          </w:p>
        </w:tc>
        <w:tc>
          <w:tcPr>
            <w:tcW w:w="0" w:type="auto"/>
            <w:noWrap/>
            <w:hideMark/>
          </w:tcPr>
          <w:p w14:paraId="6AFF16F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579,513 </w:t>
            </w:r>
          </w:p>
        </w:tc>
        <w:tc>
          <w:tcPr>
            <w:tcW w:w="0" w:type="auto"/>
            <w:noWrap/>
            <w:hideMark/>
          </w:tcPr>
          <w:p w14:paraId="5720F17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0.213</w:t>
            </w:r>
          </w:p>
        </w:tc>
        <w:tc>
          <w:tcPr>
            <w:tcW w:w="0" w:type="auto"/>
            <w:noWrap/>
            <w:hideMark/>
          </w:tcPr>
          <w:p w14:paraId="25DB9C0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635,484 </w:t>
            </w:r>
          </w:p>
        </w:tc>
        <w:tc>
          <w:tcPr>
            <w:tcW w:w="0" w:type="auto"/>
            <w:noWrap/>
            <w:hideMark/>
          </w:tcPr>
          <w:p w14:paraId="74FD647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0.213</w:t>
            </w:r>
          </w:p>
        </w:tc>
      </w:tr>
      <w:tr w:rsidR="00E6768E" w:rsidRPr="00A65510" w14:paraId="24399AB9" w14:textId="77777777" w:rsidTr="00A747AC">
        <w:trPr>
          <w:jc w:val="center"/>
        </w:trPr>
        <w:tc>
          <w:tcPr>
            <w:tcW w:w="0" w:type="auto"/>
            <w:noWrap/>
            <w:hideMark/>
          </w:tcPr>
          <w:p w14:paraId="788146E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1989</w:t>
            </w:r>
          </w:p>
        </w:tc>
        <w:tc>
          <w:tcPr>
            <w:tcW w:w="0" w:type="auto"/>
            <w:noWrap/>
            <w:hideMark/>
          </w:tcPr>
          <w:p w14:paraId="128A7B1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632,229 </w:t>
            </w:r>
          </w:p>
        </w:tc>
        <w:tc>
          <w:tcPr>
            <w:tcW w:w="0" w:type="auto"/>
            <w:noWrap/>
            <w:hideMark/>
          </w:tcPr>
          <w:p w14:paraId="65A0F36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c>
          <w:tcPr>
            <w:tcW w:w="0" w:type="auto"/>
            <w:noWrap/>
            <w:hideMark/>
          </w:tcPr>
          <w:p w14:paraId="6AA68C4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639,776 </w:t>
            </w:r>
          </w:p>
        </w:tc>
        <w:tc>
          <w:tcPr>
            <w:tcW w:w="0" w:type="auto"/>
            <w:noWrap/>
            <w:hideMark/>
          </w:tcPr>
          <w:p w14:paraId="1260AC8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14:paraId="21C69E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596,082 </w:t>
            </w:r>
          </w:p>
        </w:tc>
        <w:tc>
          <w:tcPr>
            <w:tcW w:w="0" w:type="auto"/>
            <w:noWrap/>
            <w:hideMark/>
          </w:tcPr>
          <w:p w14:paraId="5BBB022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c>
          <w:tcPr>
            <w:tcW w:w="0" w:type="auto"/>
            <w:noWrap/>
            <w:hideMark/>
          </w:tcPr>
          <w:p w14:paraId="304E0C0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621,659 </w:t>
            </w:r>
          </w:p>
        </w:tc>
        <w:tc>
          <w:tcPr>
            <w:tcW w:w="0" w:type="auto"/>
            <w:noWrap/>
            <w:hideMark/>
          </w:tcPr>
          <w:p w14:paraId="3D30201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c>
          <w:tcPr>
            <w:tcW w:w="0" w:type="auto"/>
            <w:noWrap/>
            <w:hideMark/>
          </w:tcPr>
          <w:p w14:paraId="7A4AF68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671,344 </w:t>
            </w:r>
          </w:p>
        </w:tc>
        <w:tc>
          <w:tcPr>
            <w:tcW w:w="0" w:type="auto"/>
            <w:noWrap/>
            <w:hideMark/>
          </w:tcPr>
          <w:p w14:paraId="28DF93E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r>
      <w:tr w:rsidR="00E6768E" w:rsidRPr="00A65510" w14:paraId="561BC1EC"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50F17F9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1990</w:t>
            </w:r>
          </w:p>
        </w:tc>
        <w:tc>
          <w:tcPr>
            <w:tcW w:w="0" w:type="auto"/>
            <w:noWrap/>
            <w:hideMark/>
          </w:tcPr>
          <w:p w14:paraId="5BB8187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749,185 </w:t>
            </w:r>
          </w:p>
        </w:tc>
        <w:tc>
          <w:tcPr>
            <w:tcW w:w="0" w:type="auto"/>
            <w:noWrap/>
            <w:hideMark/>
          </w:tcPr>
          <w:p w14:paraId="408FAD4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0.203</w:t>
            </w:r>
          </w:p>
        </w:tc>
        <w:tc>
          <w:tcPr>
            <w:tcW w:w="0" w:type="auto"/>
            <w:noWrap/>
            <w:hideMark/>
          </w:tcPr>
          <w:p w14:paraId="62F7560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754,939 </w:t>
            </w:r>
          </w:p>
        </w:tc>
        <w:tc>
          <w:tcPr>
            <w:tcW w:w="0" w:type="auto"/>
            <w:noWrap/>
            <w:hideMark/>
          </w:tcPr>
          <w:p w14:paraId="45AC578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0.198</w:t>
            </w:r>
          </w:p>
        </w:tc>
        <w:tc>
          <w:tcPr>
            <w:tcW w:w="0" w:type="auto"/>
            <w:noWrap/>
            <w:hideMark/>
          </w:tcPr>
          <w:p w14:paraId="7FA7DCF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643,233 </w:t>
            </w:r>
          </w:p>
        </w:tc>
        <w:tc>
          <w:tcPr>
            <w:tcW w:w="0" w:type="auto"/>
            <w:noWrap/>
            <w:hideMark/>
          </w:tcPr>
          <w:p w14:paraId="65D3FB2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0.199</w:t>
            </w:r>
          </w:p>
        </w:tc>
        <w:tc>
          <w:tcPr>
            <w:tcW w:w="0" w:type="auto"/>
            <w:noWrap/>
            <w:hideMark/>
          </w:tcPr>
          <w:p w14:paraId="10567C0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740,039 </w:t>
            </w:r>
          </w:p>
        </w:tc>
        <w:tc>
          <w:tcPr>
            <w:tcW w:w="0" w:type="auto"/>
            <w:noWrap/>
            <w:hideMark/>
          </w:tcPr>
          <w:p w14:paraId="60E009B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14:paraId="0DE21CD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791,292 </w:t>
            </w:r>
          </w:p>
        </w:tc>
        <w:tc>
          <w:tcPr>
            <w:tcW w:w="0" w:type="auto"/>
            <w:noWrap/>
            <w:hideMark/>
          </w:tcPr>
          <w:p w14:paraId="3678DF5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r>
      <w:tr w:rsidR="00E6768E" w:rsidRPr="00A65510" w14:paraId="1980C816" w14:textId="77777777" w:rsidTr="00A747AC">
        <w:trPr>
          <w:jc w:val="center"/>
        </w:trPr>
        <w:tc>
          <w:tcPr>
            <w:tcW w:w="0" w:type="auto"/>
            <w:noWrap/>
            <w:hideMark/>
          </w:tcPr>
          <w:p w14:paraId="01EB6DF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1991</w:t>
            </w:r>
          </w:p>
        </w:tc>
        <w:tc>
          <w:tcPr>
            <w:tcW w:w="0" w:type="auto"/>
            <w:noWrap/>
            <w:hideMark/>
          </w:tcPr>
          <w:p w14:paraId="3FE6D13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444,758 </w:t>
            </w:r>
          </w:p>
        </w:tc>
        <w:tc>
          <w:tcPr>
            <w:tcW w:w="0" w:type="auto"/>
            <w:noWrap/>
            <w:hideMark/>
          </w:tcPr>
          <w:p w14:paraId="14F5B43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0.224</w:t>
            </w:r>
          </w:p>
        </w:tc>
        <w:tc>
          <w:tcPr>
            <w:tcW w:w="0" w:type="auto"/>
            <w:noWrap/>
            <w:hideMark/>
          </w:tcPr>
          <w:p w14:paraId="3110063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446,710 </w:t>
            </w:r>
          </w:p>
        </w:tc>
        <w:tc>
          <w:tcPr>
            <w:tcW w:w="0" w:type="auto"/>
            <w:noWrap/>
            <w:hideMark/>
          </w:tcPr>
          <w:p w14:paraId="4ECB2A1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c>
          <w:tcPr>
            <w:tcW w:w="0" w:type="auto"/>
            <w:noWrap/>
            <w:hideMark/>
          </w:tcPr>
          <w:p w14:paraId="631ACAC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346,336 </w:t>
            </w:r>
          </w:p>
        </w:tc>
        <w:tc>
          <w:tcPr>
            <w:tcW w:w="0" w:type="auto"/>
            <w:noWrap/>
            <w:hideMark/>
          </w:tcPr>
          <w:p w14:paraId="15E35D3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0.230</w:t>
            </w:r>
          </w:p>
        </w:tc>
        <w:tc>
          <w:tcPr>
            <w:tcW w:w="0" w:type="auto"/>
            <w:noWrap/>
            <w:hideMark/>
          </w:tcPr>
          <w:p w14:paraId="4E7BBDA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449,242 </w:t>
            </w:r>
          </w:p>
        </w:tc>
        <w:tc>
          <w:tcPr>
            <w:tcW w:w="0" w:type="auto"/>
            <w:noWrap/>
            <w:hideMark/>
          </w:tcPr>
          <w:p w14:paraId="7C28869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0.218</w:t>
            </w:r>
          </w:p>
        </w:tc>
        <w:tc>
          <w:tcPr>
            <w:tcW w:w="0" w:type="auto"/>
            <w:noWrap/>
            <w:hideMark/>
          </w:tcPr>
          <w:p w14:paraId="39C11D0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469,281 </w:t>
            </w:r>
          </w:p>
        </w:tc>
        <w:tc>
          <w:tcPr>
            <w:tcW w:w="0" w:type="auto"/>
            <w:noWrap/>
            <w:hideMark/>
          </w:tcPr>
          <w:p w14:paraId="4083C09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r>
      <w:tr w:rsidR="00E6768E" w:rsidRPr="00A65510" w14:paraId="39DE1544"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7C88BC4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1992</w:t>
            </w:r>
          </w:p>
        </w:tc>
        <w:tc>
          <w:tcPr>
            <w:tcW w:w="0" w:type="auto"/>
            <w:noWrap/>
            <w:hideMark/>
          </w:tcPr>
          <w:p w14:paraId="24AC945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385,255 </w:t>
            </w:r>
          </w:p>
        </w:tc>
        <w:tc>
          <w:tcPr>
            <w:tcW w:w="0" w:type="auto"/>
            <w:noWrap/>
            <w:hideMark/>
          </w:tcPr>
          <w:p w14:paraId="0BC29FB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0.216</w:t>
            </w:r>
          </w:p>
        </w:tc>
        <w:tc>
          <w:tcPr>
            <w:tcW w:w="0" w:type="auto"/>
            <w:noWrap/>
            <w:hideMark/>
          </w:tcPr>
          <w:p w14:paraId="4475595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387,645 </w:t>
            </w:r>
          </w:p>
        </w:tc>
        <w:tc>
          <w:tcPr>
            <w:tcW w:w="0" w:type="auto"/>
            <w:noWrap/>
            <w:hideMark/>
          </w:tcPr>
          <w:p w14:paraId="64F0303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14:paraId="6D77C71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311,307 </w:t>
            </w:r>
          </w:p>
        </w:tc>
        <w:tc>
          <w:tcPr>
            <w:tcW w:w="0" w:type="auto"/>
            <w:noWrap/>
            <w:hideMark/>
          </w:tcPr>
          <w:p w14:paraId="271D8DE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c>
          <w:tcPr>
            <w:tcW w:w="0" w:type="auto"/>
            <w:noWrap/>
            <w:hideMark/>
          </w:tcPr>
          <w:p w14:paraId="33D9BAF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402,972 </w:t>
            </w:r>
          </w:p>
        </w:tc>
        <w:tc>
          <w:tcPr>
            <w:tcW w:w="0" w:type="auto"/>
            <w:noWrap/>
            <w:hideMark/>
          </w:tcPr>
          <w:p w14:paraId="42E5C28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0.211</w:t>
            </w:r>
          </w:p>
        </w:tc>
        <w:tc>
          <w:tcPr>
            <w:tcW w:w="0" w:type="auto"/>
            <w:noWrap/>
            <w:hideMark/>
          </w:tcPr>
          <w:p w14:paraId="0365D05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405,677 </w:t>
            </w:r>
          </w:p>
        </w:tc>
        <w:tc>
          <w:tcPr>
            <w:tcW w:w="0" w:type="auto"/>
            <w:noWrap/>
            <w:hideMark/>
          </w:tcPr>
          <w:p w14:paraId="73F5DAF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r>
      <w:tr w:rsidR="00E6768E" w:rsidRPr="00A65510" w14:paraId="757EC1FB" w14:textId="77777777" w:rsidTr="00A747AC">
        <w:trPr>
          <w:jc w:val="center"/>
        </w:trPr>
        <w:tc>
          <w:tcPr>
            <w:tcW w:w="0" w:type="auto"/>
            <w:noWrap/>
            <w:hideMark/>
          </w:tcPr>
          <w:p w14:paraId="17E29BF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1993</w:t>
            </w:r>
          </w:p>
        </w:tc>
        <w:tc>
          <w:tcPr>
            <w:tcW w:w="0" w:type="auto"/>
            <w:noWrap/>
            <w:hideMark/>
          </w:tcPr>
          <w:p w14:paraId="6B85E01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309,854 </w:t>
            </w:r>
          </w:p>
        </w:tc>
        <w:tc>
          <w:tcPr>
            <w:tcW w:w="0" w:type="auto"/>
            <w:noWrap/>
            <w:hideMark/>
          </w:tcPr>
          <w:p w14:paraId="09F1D2C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14:paraId="1D2F033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313,010 </w:t>
            </w:r>
          </w:p>
        </w:tc>
        <w:tc>
          <w:tcPr>
            <w:tcW w:w="0" w:type="auto"/>
            <w:noWrap/>
            <w:hideMark/>
          </w:tcPr>
          <w:p w14:paraId="2F9B2B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14:paraId="6ED8E60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256,693 </w:t>
            </w:r>
          </w:p>
        </w:tc>
        <w:tc>
          <w:tcPr>
            <w:tcW w:w="0" w:type="auto"/>
            <w:noWrap/>
            <w:hideMark/>
          </w:tcPr>
          <w:p w14:paraId="11FDE8E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0.214</w:t>
            </w:r>
          </w:p>
        </w:tc>
        <w:tc>
          <w:tcPr>
            <w:tcW w:w="0" w:type="auto"/>
            <w:noWrap/>
            <w:hideMark/>
          </w:tcPr>
          <w:p w14:paraId="54DC7C5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337,543 </w:t>
            </w:r>
          </w:p>
        </w:tc>
        <w:tc>
          <w:tcPr>
            <w:tcW w:w="0" w:type="auto"/>
            <w:noWrap/>
            <w:hideMark/>
          </w:tcPr>
          <w:p w14:paraId="299A3B8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14:paraId="1CEB109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327,972 </w:t>
            </w:r>
          </w:p>
        </w:tc>
        <w:tc>
          <w:tcPr>
            <w:tcW w:w="0" w:type="auto"/>
            <w:noWrap/>
            <w:hideMark/>
          </w:tcPr>
          <w:p w14:paraId="00E893E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0.212</w:t>
            </w:r>
          </w:p>
        </w:tc>
      </w:tr>
      <w:tr w:rsidR="00E6768E" w:rsidRPr="00A65510" w14:paraId="244B1844"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1AE4BBD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1994</w:t>
            </w:r>
          </w:p>
        </w:tc>
        <w:tc>
          <w:tcPr>
            <w:tcW w:w="0" w:type="auto"/>
            <w:noWrap/>
            <w:hideMark/>
          </w:tcPr>
          <w:p w14:paraId="5405E2B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347,856 </w:t>
            </w:r>
          </w:p>
        </w:tc>
        <w:tc>
          <w:tcPr>
            <w:tcW w:w="0" w:type="auto"/>
            <w:noWrap/>
            <w:hideMark/>
          </w:tcPr>
          <w:p w14:paraId="00D7839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0.206</w:t>
            </w:r>
          </w:p>
        </w:tc>
        <w:tc>
          <w:tcPr>
            <w:tcW w:w="0" w:type="auto"/>
            <w:noWrap/>
            <w:hideMark/>
          </w:tcPr>
          <w:p w14:paraId="66E0DE8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352,879 </w:t>
            </w:r>
          </w:p>
        </w:tc>
        <w:tc>
          <w:tcPr>
            <w:tcW w:w="0" w:type="auto"/>
            <w:noWrap/>
            <w:hideMark/>
          </w:tcPr>
          <w:p w14:paraId="5BC689C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0.201</w:t>
            </w:r>
          </w:p>
        </w:tc>
        <w:tc>
          <w:tcPr>
            <w:tcW w:w="0" w:type="auto"/>
            <w:noWrap/>
            <w:hideMark/>
          </w:tcPr>
          <w:p w14:paraId="6A9FC82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312,422 </w:t>
            </w:r>
          </w:p>
        </w:tc>
        <w:tc>
          <w:tcPr>
            <w:tcW w:w="0" w:type="auto"/>
            <w:noWrap/>
            <w:hideMark/>
          </w:tcPr>
          <w:p w14:paraId="0ECEFAA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14:paraId="3572BB2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391,114 </w:t>
            </w:r>
          </w:p>
        </w:tc>
        <w:tc>
          <w:tcPr>
            <w:tcW w:w="0" w:type="auto"/>
            <w:noWrap/>
            <w:hideMark/>
          </w:tcPr>
          <w:p w14:paraId="0D81880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14:paraId="3D4C40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368,422 </w:t>
            </w:r>
          </w:p>
        </w:tc>
        <w:tc>
          <w:tcPr>
            <w:tcW w:w="0" w:type="auto"/>
            <w:noWrap/>
            <w:hideMark/>
          </w:tcPr>
          <w:p w14:paraId="314E4F7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0.199</w:t>
            </w:r>
          </w:p>
        </w:tc>
      </w:tr>
      <w:tr w:rsidR="00E6768E" w:rsidRPr="00A65510" w14:paraId="43FD650D" w14:textId="77777777" w:rsidTr="00A747AC">
        <w:trPr>
          <w:jc w:val="center"/>
        </w:trPr>
        <w:tc>
          <w:tcPr>
            <w:tcW w:w="0" w:type="auto"/>
            <w:noWrap/>
            <w:hideMark/>
          </w:tcPr>
          <w:p w14:paraId="6FEEBD9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1995</w:t>
            </w:r>
          </w:p>
        </w:tc>
        <w:tc>
          <w:tcPr>
            <w:tcW w:w="0" w:type="auto"/>
            <w:noWrap/>
            <w:hideMark/>
          </w:tcPr>
          <w:p w14:paraId="34EC68B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438,067 </w:t>
            </w:r>
          </w:p>
        </w:tc>
        <w:tc>
          <w:tcPr>
            <w:tcW w:w="0" w:type="auto"/>
            <w:noWrap/>
            <w:hideMark/>
          </w:tcPr>
          <w:p w14:paraId="6C799E3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c>
          <w:tcPr>
            <w:tcW w:w="0" w:type="auto"/>
            <w:noWrap/>
            <w:hideMark/>
          </w:tcPr>
          <w:p w14:paraId="10B7F2F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440,732 </w:t>
            </w:r>
          </w:p>
        </w:tc>
        <w:tc>
          <w:tcPr>
            <w:tcW w:w="0" w:type="auto"/>
            <w:noWrap/>
            <w:hideMark/>
          </w:tcPr>
          <w:p w14:paraId="7BEF88F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0.182</w:t>
            </w:r>
          </w:p>
        </w:tc>
        <w:tc>
          <w:tcPr>
            <w:tcW w:w="0" w:type="auto"/>
            <w:noWrap/>
            <w:hideMark/>
          </w:tcPr>
          <w:p w14:paraId="2F66A39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380,762 </w:t>
            </w:r>
          </w:p>
        </w:tc>
        <w:tc>
          <w:tcPr>
            <w:tcW w:w="0" w:type="auto"/>
            <w:noWrap/>
            <w:hideMark/>
          </w:tcPr>
          <w:p w14:paraId="0F9F418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0.180</w:t>
            </w:r>
          </w:p>
        </w:tc>
        <w:tc>
          <w:tcPr>
            <w:tcW w:w="0" w:type="auto"/>
            <w:noWrap/>
            <w:hideMark/>
          </w:tcPr>
          <w:p w14:paraId="6BA2D30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503,708 </w:t>
            </w:r>
          </w:p>
        </w:tc>
        <w:tc>
          <w:tcPr>
            <w:tcW w:w="0" w:type="auto"/>
            <w:noWrap/>
            <w:hideMark/>
          </w:tcPr>
          <w:p w14:paraId="6086A9B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14:paraId="2929497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461,184 </w:t>
            </w:r>
          </w:p>
        </w:tc>
        <w:tc>
          <w:tcPr>
            <w:tcW w:w="0" w:type="auto"/>
            <w:noWrap/>
            <w:hideMark/>
          </w:tcPr>
          <w:p w14:paraId="2FF4235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0.179</w:t>
            </w:r>
          </w:p>
        </w:tc>
      </w:tr>
      <w:tr w:rsidR="00E6768E" w:rsidRPr="00A65510" w14:paraId="752B524F"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6B1A7B6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1996</w:t>
            </w:r>
          </w:p>
        </w:tc>
        <w:tc>
          <w:tcPr>
            <w:tcW w:w="0" w:type="auto"/>
            <w:noWrap/>
            <w:hideMark/>
          </w:tcPr>
          <w:p w14:paraId="71FC72B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309,470 </w:t>
            </w:r>
          </w:p>
        </w:tc>
        <w:tc>
          <w:tcPr>
            <w:tcW w:w="0" w:type="auto"/>
            <w:noWrap/>
            <w:hideMark/>
          </w:tcPr>
          <w:p w14:paraId="7CCA742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0.198</w:t>
            </w:r>
          </w:p>
        </w:tc>
        <w:tc>
          <w:tcPr>
            <w:tcW w:w="0" w:type="auto"/>
            <w:noWrap/>
            <w:hideMark/>
          </w:tcPr>
          <w:p w14:paraId="7DD7F97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312,439 </w:t>
            </w:r>
          </w:p>
        </w:tc>
        <w:tc>
          <w:tcPr>
            <w:tcW w:w="0" w:type="auto"/>
            <w:noWrap/>
            <w:hideMark/>
          </w:tcPr>
          <w:p w14:paraId="618AA56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14:paraId="1EF7F91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268,489 </w:t>
            </w:r>
          </w:p>
        </w:tc>
        <w:tc>
          <w:tcPr>
            <w:tcW w:w="0" w:type="auto"/>
            <w:noWrap/>
            <w:hideMark/>
          </w:tcPr>
          <w:p w14:paraId="2A1AF82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67AF27D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369,782 </w:t>
            </w:r>
          </w:p>
        </w:tc>
        <w:tc>
          <w:tcPr>
            <w:tcW w:w="0" w:type="auto"/>
            <w:noWrap/>
            <w:hideMark/>
          </w:tcPr>
          <w:p w14:paraId="45975E7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14:paraId="5B10818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323,913 </w:t>
            </w:r>
          </w:p>
        </w:tc>
        <w:tc>
          <w:tcPr>
            <w:tcW w:w="0" w:type="auto"/>
            <w:noWrap/>
            <w:hideMark/>
          </w:tcPr>
          <w:p w14:paraId="2346FB8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r>
      <w:tr w:rsidR="00E6768E" w:rsidRPr="00A65510" w14:paraId="0FA2D25D" w14:textId="77777777" w:rsidTr="00A747AC">
        <w:trPr>
          <w:jc w:val="center"/>
        </w:trPr>
        <w:tc>
          <w:tcPr>
            <w:tcW w:w="0" w:type="auto"/>
            <w:noWrap/>
            <w:hideMark/>
          </w:tcPr>
          <w:p w14:paraId="1A01A7B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1997</w:t>
            </w:r>
          </w:p>
        </w:tc>
        <w:tc>
          <w:tcPr>
            <w:tcW w:w="0" w:type="auto"/>
            <w:noWrap/>
            <w:hideMark/>
          </w:tcPr>
          <w:p w14:paraId="4C8C23F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293,505 </w:t>
            </w:r>
          </w:p>
        </w:tc>
        <w:tc>
          <w:tcPr>
            <w:tcW w:w="0" w:type="auto"/>
            <w:noWrap/>
            <w:hideMark/>
          </w:tcPr>
          <w:p w14:paraId="374CD10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14:paraId="18FC2E5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294,918 </w:t>
            </w:r>
          </w:p>
        </w:tc>
        <w:tc>
          <w:tcPr>
            <w:tcW w:w="0" w:type="auto"/>
            <w:noWrap/>
            <w:hideMark/>
          </w:tcPr>
          <w:p w14:paraId="1D8ACB4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0.191</w:t>
            </w:r>
          </w:p>
        </w:tc>
        <w:tc>
          <w:tcPr>
            <w:tcW w:w="0" w:type="auto"/>
            <w:noWrap/>
            <w:hideMark/>
          </w:tcPr>
          <w:p w14:paraId="70A5061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231,693 </w:t>
            </w:r>
          </w:p>
        </w:tc>
        <w:tc>
          <w:tcPr>
            <w:tcW w:w="0" w:type="auto"/>
            <w:noWrap/>
            <w:hideMark/>
          </w:tcPr>
          <w:p w14:paraId="05E742A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0.200</w:t>
            </w:r>
          </w:p>
        </w:tc>
        <w:tc>
          <w:tcPr>
            <w:tcW w:w="0" w:type="auto"/>
            <w:noWrap/>
            <w:hideMark/>
          </w:tcPr>
          <w:p w14:paraId="13F5A1D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363,125 </w:t>
            </w:r>
          </w:p>
        </w:tc>
        <w:tc>
          <w:tcPr>
            <w:tcW w:w="0" w:type="auto"/>
            <w:noWrap/>
            <w:hideMark/>
          </w:tcPr>
          <w:p w14:paraId="514DA6E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c>
          <w:tcPr>
            <w:tcW w:w="0" w:type="auto"/>
            <w:noWrap/>
            <w:hideMark/>
          </w:tcPr>
          <w:p w14:paraId="2B085C1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314,388 </w:t>
            </w:r>
          </w:p>
        </w:tc>
        <w:tc>
          <w:tcPr>
            <w:tcW w:w="0" w:type="auto"/>
            <w:noWrap/>
            <w:hideMark/>
          </w:tcPr>
          <w:p w14:paraId="7AC26B7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r>
      <w:tr w:rsidR="00E6768E" w:rsidRPr="00A65510" w14:paraId="047AE20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746CEA9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1998</w:t>
            </w:r>
          </w:p>
        </w:tc>
        <w:tc>
          <w:tcPr>
            <w:tcW w:w="0" w:type="auto"/>
            <w:noWrap/>
            <w:hideMark/>
          </w:tcPr>
          <w:p w14:paraId="116F79A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272,155 </w:t>
            </w:r>
          </w:p>
        </w:tc>
        <w:tc>
          <w:tcPr>
            <w:tcW w:w="0" w:type="auto"/>
            <w:noWrap/>
            <w:hideMark/>
          </w:tcPr>
          <w:p w14:paraId="7C9B699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712DAE5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274,925 </w:t>
            </w:r>
          </w:p>
        </w:tc>
        <w:tc>
          <w:tcPr>
            <w:tcW w:w="0" w:type="auto"/>
            <w:noWrap/>
            <w:hideMark/>
          </w:tcPr>
          <w:p w14:paraId="0086820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c>
          <w:tcPr>
            <w:tcW w:w="0" w:type="auto"/>
            <w:noWrap/>
            <w:hideMark/>
          </w:tcPr>
          <w:p w14:paraId="4337C79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212,963 </w:t>
            </w:r>
          </w:p>
        </w:tc>
        <w:tc>
          <w:tcPr>
            <w:tcW w:w="0" w:type="auto"/>
            <w:noWrap/>
            <w:hideMark/>
          </w:tcPr>
          <w:p w14:paraId="4DF2009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0.185</w:t>
            </w:r>
          </w:p>
        </w:tc>
        <w:tc>
          <w:tcPr>
            <w:tcW w:w="0" w:type="auto"/>
            <w:noWrap/>
            <w:hideMark/>
          </w:tcPr>
          <w:p w14:paraId="580E9B3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329,572 </w:t>
            </w:r>
          </w:p>
        </w:tc>
        <w:tc>
          <w:tcPr>
            <w:tcW w:w="0" w:type="auto"/>
            <w:noWrap/>
            <w:hideMark/>
          </w:tcPr>
          <w:p w14:paraId="43667E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0.190</w:t>
            </w:r>
          </w:p>
        </w:tc>
        <w:tc>
          <w:tcPr>
            <w:tcW w:w="0" w:type="auto"/>
            <w:noWrap/>
            <w:hideMark/>
          </w:tcPr>
          <w:p w14:paraId="4E08359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276,357 </w:t>
            </w:r>
          </w:p>
        </w:tc>
        <w:tc>
          <w:tcPr>
            <w:tcW w:w="0" w:type="auto"/>
            <w:noWrap/>
            <w:hideMark/>
          </w:tcPr>
          <w:p w14:paraId="2BFC2DE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0.187</w:t>
            </w:r>
          </w:p>
        </w:tc>
      </w:tr>
      <w:tr w:rsidR="00E6768E" w:rsidRPr="00A65510" w14:paraId="6771BE11" w14:textId="77777777" w:rsidTr="00A747AC">
        <w:trPr>
          <w:jc w:val="center"/>
        </w:trPr>
        <w:tc>
          <w:tcPr>
            <w:tcW w:w="0" w:type="auto"/>
            <w:noWrap/>
            <w:hideMark/>
          </w:tcPr>
          <w:p w14:paraId="793DBC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1999</w:t>
            </w:r>
          </w:p>
        </w:tc>
        <w:tc>
          <w:tcPr>
            <w:tcW w:w="0" w:type="auto"/>
            <w:noWrap/>
            <w:hideMark/>
          </w:tcPr>
          <w:p w14:paraId="5075367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366,527 </w:t>
            </w:r>
          </w:p>
        </w:tc>
        <w:tc>
          <w:tcPr>
            <w:tcW w:w="0" w:type="auto"/>
            <w:noWrap/>
            <w:hideMark/>
          </w:tcPr>
          <w:p w14:paraId="3BB672E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0.181</w:t>
            </w:r>
          </w:p>
        </w:tc>
        <w:tc>
          <w:tcPr>
            <w:tcW w:w="0" w:type="auto"/>
            <w:noWrap/>
            <w:hideMark/>
          </w:tcPr>
          <w:p w14:paraId="6161F5C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370,574 </w:t>
            </w:r>
          </w:p>
        </w:tc>
        <w:tc>
          <w:tcPr>
            <w:tcW w:w="0" w:type="auto"/>
            <w:noWrap/>
            <w:hideMark/>
          </w:tcPr>
          <w:p w14:paraId="061FD86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0.177</w:t>
            </w:r>
          </w:p>
        </w:tc>
        <w:tc>
          <w:tcPr>
            <w:tcW w:w="0" w:type="auto"/>
            <w:noWrap/>
            <w:hideMark/>
          </w:tcPr>
          <w:p w14:paraId="0EBD7E8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351,062 </w:t>
            </w:r>
          </w:p>
        </w:tc>
        <w:tc>
          <w:tcPr>
            <w:tcW w:w="0" w:type="auto"/>
            <w:noWrap/>
            <w:hideMark/>
          </w:tcPr>
          <w:p w14:paraId="16AAA5E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14:paraId="2BAA771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436,357 </w:t>
            </w:r>
          </w:p>
        </w:tc>
        <w:tc>
          <w:tcPr>
            <w:tcW w:w="0" w:type="auto"/>
            <w:noWrap/>
            <w:hideMark/>
          </w:tcPr>
          <w:p w14:paraId="45A86D3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0.178</w:t>
            </w:r>
          </w:p>
        </w:tc>
        <w:tc>
          <w:tcPr>
            <w:tcW w:w="0" w:type="auto"/>
            <w:noWrap/>
            <w:hideMark/>
          </w:tcPr>
          <w:p w14:paraId="69730DC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391,163 </w:t>
            </w:r>
          </w:p>
        </w:tc>
        <w:tc>
          <w:tcPr>
            <w:tcW w:w="0" w:type="auto"/>
            <w:noWrap/>
            <w:hideMark/>
          </w:tcPr>
          <w:p w14:paraId="7DE5797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r>
      <w:tr w:rsidR="00E6768E" w:rsidRPr="00A65510" w14:paraId="58A1E52E"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11958B7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2000</w:t>
            </w:r>
          </w:p>
        </w:tc>
        <w:tc>
          <w:tcPr>
            <w:tcW w:w="0" w:type="auto"/>
            <w:noWrap/>
            <w:hideMark/>
          </w:tcPr>
          <w:p w14:paraId="3114F0C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439,377 </w:t>
            </w:r>
          </w:p>
        </w:tc>
        <w:tc>
          <w:tcPr>
            <w:tcW w:w="0" w:type="auto"/>
            <w:noWrap/>
            <w:hideMark/>
          </w:tcPr>
          <w:p w14:paraId="0B670A1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14:paraId="0AFB0CD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442,541 </w:t>
            </w:r>
          </w:p>
        </w:tc>
        <w:tc>
          <w:tcPr>
            <w:tcW w:w="0" w:type="auto"/>
            <w:noWrap/>
            <w:hideMark/>
          </w:tcPr>
          <w:p w14:paraId="5C2870F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14:paraId="1681A96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359,828 </w:t>
            </w:r>
          </w:p>
        </w:tc>
        <w:tc>
          <w:tcPr>
            <w:tcW w:w="0" w:type="auto"/>
            <w:noWrap/>
            <w:hideMark/>
          </w:tcPr>
          <w:p w14:paraId="074D158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14:paraId="333EF97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552,223 </w:t>
            </w:r>
          </w:p>
        </w:tc>
        <w:tc>
          <w:tcPr>
            <w:tcW w:w="0" w:type="auto"/>
            <w:noWrap/>
            <w:hideMark/>
          </w:tcPr>
          <w:p w14:paraId="11F4160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c>
          <w:tcPr>
            <w:tcW w:w="0" w:type="auto"/>
            <w:noWrap/>
            <w:hideMark/>
          </w:tcPr>
          <w:p w14:paraId="5BFDEA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462,909 </w:t>
            </w:r>
          </w:p>
        </w:tc>
        <w:tc>
          <w:tcPr>
            <w:tcW w:w="0" w:type="auto"/>
            <w:noWrap/>
            <w:hideMark/>
          </w:tcPr>
          <w:p w14:paraId="37126B0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0.166</w:t>
            </w:r>
          </w:p>
        </w:tc>
      </w:tr>
      <w:tr w:rsidR="00E6768E" w:rsidRPr="00A65510" w14:paraId="5CB355DF" w14:textId="77777777" w:rsidTr="00A747AC">
        <w:trPr>
          <w:jc w:val="center"/>
        </w:trPr>
        <w:tc>
          <w:tcPr>
            <w:tcW w:w="0" w:type="auto"/>
            <w:noWrap/>
            <w:hideMark/>
          </w:tcPr>
          <w:p w14:paraId="55E2018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2001</w:t>
            </w:r>
          </w:p>
        </w:tc>
        <w:tc>
          <w:tcPr>
            <w:tcW w:w="0" w:type="auto"/>
            <w:noWrap/>
            <w:hideMark/>
          </w:tcPr>
          <w:p w14:paraId="5A61A6D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250,745 </w:t>
            </w:r>
          </w:p>
        </w:tc>
        <w:tc>
          <w:tcPr>
            <w:tcW w:w="0" w:type="auto"/>
            <w:noWrap/>
            <w:hideMark/>
          </w:tcPr>
          <w:p w14:paraId="6F4B015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2B7F42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250,536 </w:t>
            </w:r>
          </w:p>
        </w:tc>
        <w:tc>
          <w:tcPr>
            <w:tcW w:w="0" w:type="auto"/>
            <w:noWrap/>
            <w:hideMark/>
          </w:tcPr>
          <w:p w14:paraId="4C1484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14:paraId="4A27001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236,532 </w:t>
            </w:r>
          </w:p>
        </w:tc>
        <w:tc>
          <w:tcPr>
            <w:tcW w:w="0" w:type="auto"/>
            <w:noWrap/>
            <w:hideMark/>
          </w:tcPr>
          <w:p w14:paraId="553B221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0.179</w:t>
            </w:r>
          </w:p>
        </w:tc>
        <w:tc>
          <w:tcPr>
            <w:tcW w:w="0" w:type="auto"/>
            <w:noWrap/>
            <w:hideMark/>
          </w:tcPr>
          <w:p w14:paraId="5897748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335,654 </w:t>
            </w:r>
          </w:p>
        </w:tc>
        <w:tc>
          <w:tcPr>
            <w:tcW w:w="0" w:type="auto"/>
            <w:noWrap/>
            <w:hideMark/>
          </w:tcPr>
          <w:p w14:paraId="455DD39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0.190</w:t>
            </w:r>
          </w:p>
        </w:tc>
        <w:tc>
          <w:tcPr>
            <w:tcW w:w="0" w:type="auto"/>
            <w:noWrap/>
            <w:hideMark/>
          </w:tcPr>
          <w:p w14:paraId="3B8AB69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254,341 </w:t>
            </w:r>
          </w:p>
        </w:tc>
        <w:tc>
          <w:tcPr>
            <w:tcW w:w="0" w:type="auto"/>
            <w:noWrap/>
            <w:hideMark/>
          </w:tcPr>
          <w:p w14:paraId="538CD42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0.188</w:t>
            </w:r>
          </w:p>
        </w:tc>
      </w:tr>
      <w:tr w:rsidR="00E6768E" w:rsidRPr="00A65510" w14:paraId="630502D3"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66F2425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2002</w:t>
            </w:r>
          </w:p>
        </w:tc>
        <w:tc>
          <w:tcPr>
            <w:tcW w:w="0" w:type="auto"/>
            <w:noWrap/>
            <w:hideMark/>
          </w:tcPr>
          <w:p w14:paraId="76E73CB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193,147 </w:t>
            </w:r>
          </w:p>
        </w:tc>
        <w:tc>
          <w:tcPr>
            <w:tcW w:w="0" w:type="auto"/>
            <w:noWrap/>
            <w:hideMark/>
          </w:tcPr>
          <w:p w14:paraId="201165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566F55F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194,844 </w:t>
            </w:r>
          </w:p>
        </w:tc>
        <w:tc>
          <w:tcPr>
            <w:tcW w:w="0" w:type="auto"/>
            <w:noWrap/>
            <w:hideMark/>
          </w:tcPr>
          <w:p w14:paraId="08427BC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14:paraId="7992D22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167,993 </w:t>
            </w:r>
          </w:p>
        </w:tc>
        <w:tc>
          <w:tcPr>
            <w:tcW w:w="0" w:type="auto"/>
            <w:noWrap/>
            <w:hideMark/>
          </w:tcPr>
          <w:p w14:paraId="1095656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4E61149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259,680 </w:t>
            </w:r>
          </w:p>
        </w:tc>
        <w:tc>
          <w:tcPr>
            <w:tcW w:w="0" w:type="auto"/>
            <w:noWrap/>
            <w:hideMark/>
          </w:tcPr>
          <w:p w14:paraId="7D5FA05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0.191</w:t>
            </w:r>
          </w:p>
        </w:tc>
        <w:tc>
          <w:tcPr>
            <w:tcW w:w="0" w:type="auto"/>
            <w:noWrap/>
            <w:hideMark/>
          </w:tcPr>
          <w:p w14:paraId="589758B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209,745 </w:t>
            </w:r>
          </w:p>
        </w:tc>
        <w:tc>
          <w:tcPr>
            <w:tcW w:w="0" w:type="auto"/>
            <w:noWrap/>
            <w:hideMark/>
          </w:tcPr>
          <w:p w14:paraId="41332AF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0.185</w:t>
            </w:r>
          </w:p>
        </w:tc>
      </w:tr>
      <w:tr w:rsidR="00E6768E" w:rsidRPr="00A65510" w14:paraId="18425DD2" w14:textId="77777777" w:rsidTr="00A747AC">
        <w:trPr>
          <w:jc w:val="center"/>
        </w:trPr>
        <w:tc>
          <w:tcPr>
            <w:tcW w:w="0" w:type="auto"/>
            <w:noWrap/>
            <w:hideMark/>
          </w:tcPr>
          <w:p w14:paraId="524A4D7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2003</w:t>
            </w:r>
          </w:p>
        </w:tc>
        <w:tc>
          <w:tcPr>
            <w:tcW w:w="0" w:type="auto"/>
            <w:noWrap/>
            <w:hideMark/>
          </w:tcPr>
          <w:p w14:paraId="078AAEE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244,348 </w:t>
            </w:r>
          </w:p>
        </w:tc>
        <w:tc>
          <w:tcPr>
            <w:tcW w:w="0" w:type="auto"/>
            <w:noWrap/>
            <w:hideMark/>
          </w:tcPr>
          <w:p w14:paraId="6E64207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0.176</w:t>
            </w:r>
          </w:p>
        </w:tc>
        <w:tc>
          <w:tcPr>
            <w:tcW w:w="0" w:type="auto"/>
            <w:noWrap/>
            <w:hideMark/>
          </w:tcPr>
          <w:p w14:paraId="123D710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245,085 </w:t>
            </w:r>
          </w:p>
        </w:tc>
        <w:tc>
          <w:tcPr>
            <w:tcW w:w="0" w:type="auto"/>
            <w:noWrap/>
            <w:hideMark/>
          </w:tcPr>
          <w:p w14:paraId="5A27166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14:paraId="289351F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212,052 </w:t>
            </w:r>
          </w:p>
        </w:tc>
        <w:tc>
          <w:tcPr>
            <w:tcW w:w="0" w:type="auto"/>
            <w:noWrap/>
            <w:hideMark/>
          </w:tcPr>
          <w:p w14:paraId="36BC8E2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0.169</w:t>
            </w:r>
          </w:p>
        </w:tc>
        <w:tc>
          <w:tcPr>
            <w:tcW w:w="0" w:type="auto"/>
            <w:noWrap/>
            <w:hideMark/>
          </w:tcPr>
          <w:p w14:paraId="7AA6600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321,670 </w:t>
            </w:r>
          </w:p>
        </w:tc>
        <w:tc>
          <w:tcPr>
            <w:tcW w:w="0" w:type="auto"/>
            <w:noWrap/>
            <w:hideMark/>
          </w:tcPr>
          <w:p w14:paraId="5BBFFCE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c>
          <w:tcPr>
            <w:tcW w:w="0" w:type="auto"/>
            <w:noWrap/>
            <w:hideMark/>
          </w:tcPr>
          <w:p w14:paraId="6F55576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245,080 </w:t>
            </w:r>
          </w:p>
        </w:tc>
        <w:tc>
          <w:tcPr>
            <w:tcW w:w="0" w:type="auto"/>
            <w:noWrap/>
            <w:hideMark/>
          </w:tcPr>
          <w:p w14:paraId="3807A49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r>
      <w:tr w:rsidR="00E6768E" w:rsidRPr="00A65510" w14:paraId="2E9830D2"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45160BC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2004</w:t>
            </w:r>
          </w:p>
        </w:tc>
        <w:tc>
          <w:tcPr>
            <w:tcW w:w="0" w:type="auto"/>
            <w:noWrap/>
            <w:hideMark/>
          </w:tcPr>
          <w:p w14:paraId="79CE4D2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307,845 </w:t>
            </w:r>
          </w:p>
        </w:tc>
        <w:tc>
          <w:tcPr>
            <w:tcW w:w="0" w:type="auto"/>
            <w:noWrap/>
            <w:hideMark/>
          </w:tcPr>
          <w:p w14:paraId="7A736B3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0.171</w:t>
            </w:r>
          </w:p>
        </w:tc>
        <w:tc>
          <w:tcPr>
            <w:tcW w:w="0" w:type="auto"/>
            <w:noWrap/>
            <w:hideMark/>
          </w:tcPr>
          <w:p w14:paraId="38E451A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311,232 </w:t>
            </w:r>
          </w:p>
        </w:tc>
        <w:tc>
          <w:tcPr>
            <w:tcW w:w="0" w:type="auto"/>
            <w:noWrap/>
            <w:hideMark/>
          </w:tcPr>
          <w:p w14:paraId="2A1E451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14:paraId="664C9A9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289,611 </w:t>
            </w:r>
          </w:p>
        </w:tc>
        <w:tc>
          <w:tcPr>
            <w:tcW w:w="0" w:type="auto"/>
            <w:noWrap/>
            <w:hideMark/>
          </w:tcPr>
          <w:p w14:paraId="23D408B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0.161</w:t>
            </w:r>
          </w:p>
        </w:tc>
        <w:tc>
          <w:tcPr>
            <w:tcW w:w="0" w:type="auto"/>
            <w:noWrap/>
            <w:hideMark/>
          </w:tcPr>
          <w:p w14:paraId="185E6D1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366,652 </w:t>
            </w:r>
          </w:p>
        </w:tc>
        <w:tc>
          <w:tcPr>
            <w:tcW w:w="0" w:type="auto"/>
            <w:noWrap/>
            <w:hideMark/>
          </w:tcPr>
          <w:p w14:paraId="798B7EF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14:paraId="7793B13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327,856 </w:t>
            </w:r>
          </w:p>
        </w:tc>
        <w:tc>
          <w:tcPr>
            <w:tcW w:w="0" w:type="auto"/>
            <w:noWrap/>
            <w:hideMark/>
          </w:tcPr>
          <w:p w14:paraId="7803386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r>
      <w:tr w:rsidR="00E6768E" w:rsidRPr="00A65510" w14:paraId="1F41D221" w14:textId="77777777" w:rsidTr="00A747AC">
        <w:trPr>
          <w:jc w:val="center"/>
        </w:trPr>
        <w:tc>
          <w:tcPr>
            <w:tcW w:w="0" w:type="auto"/>
            <w:noWrap/>
            <w:hideMark/>
          </w:tcPr>
          <w:p w14:paraId="1F95BAF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2005</w:t>
            </w:r>
          </w:p>
        </w:tc>
        <w:tc>
          <w:tcPr>
            <w:tcW w:w="0" w:type="auto"/>
            <w:noWrap/>
            <w:hideMark/>
          </w:tcPr>
          <w:p w14:paraId="4E314A1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420,358 </w:t>
            </w:r>
          </w:p>
        </w:tc>
        <w:tc>
          <w:tcPr>
            <w:tcW w:w="0" w:type="auto"/>
            <w:noWrap/>
            <w:hideMark/>
          </w:tcPr>
          <w:p w14:paraId="53F3A04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0.167</w:t>
            </w:r>
          </w:p>
        </w:tc>
        <w:tc>
          <w:tcPr>
            <w:tcW w:w="0" w:type="auto"/>
            <w:noWrap/>
            <w:hideMark/>
          </w:tcPr>
          <w:p w14:paraId="4458BAC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410,764 </w:t>
            </w:r>
          </w:p>
        </w:tc>
        <w:tc>
          <w:tcPr>
            <w:tcW w:w="0" w:type="auto"/>
            <w:noWrap/>
            <w:hideMark/>
          </w:tcPr>
          <w:p w14:paraId="1B024F3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0.161</w:t>
            </w:r>
          </w:p>
        </w:tc>
        <w:tc>
          <w:tcPr>
            <w:tcW w:w="0" w:type="auto"/>
            <w:noWrap/>
            <w:hideMark/>
          </w:tcPr>
          <w:p w14:paraId="42A5D28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346,196 </w:t>
            </w:r>
          </w:p>
        </w:tc>
        <w:tc>
          <w:tcPr>
            <w:tcW w:w="0" w:type="auto"/>
            <w:noWrap/>
            <w:hideMark/>
          </w:tcPr>
          <w:p w14:paraId="6E8ABEA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0.160</w:t>
            </w:r>
          </w:p>
        </w:tc>
        <w:tc>
          <w:tcPr>
            <w:tcW w:w="0" w:type="auto"/>
            <w:noWrap/>
            <w:hideMark/>
          </w:tcPr>
          <w:p w14:paraId="5BC070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454,397 </w:t>
            </w:r>
          </w:p>
        </w:tc>
        <w:tc>
          <w:tcPr>
            <w:tcW w:w="0" w:type="auto"/>
            <w:noWrap/>
            <w:hideMark/>
          </w:tcPr>
          <w:p w14:paraId="00A8869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0.159</w:t>
            </w:r>
          </w:p>
        </w:tc>
        <w:tc>
          <w:tcPr>
            <w:tcW w:w="0" w:type="auto"/>
            <w:noWrap/>
            <w:hideMark/>
          </w:tcPr>
          <w:p w14:paraId="5C40092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424,567 </w:t>
            </w:r>
          </w:p>
        </w:tc>
        <w:tc>
          <w:tcPr>
            <w:tcW w:w="0" w:type="auto"/>
            <w:noWrap/>
            <w:hideMark/>
          </w:tcPr>
          <w:p w14:paraId="1FABDCC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0.158</w:t>
            </w:r>
          </w:p>
        </w:tc>
      </w:tr>
      <w:tr w:rsidR="00E6768E" w:rsidRPr="00A65510" w14:paraId="6EB279C8"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3B26FDE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2006</w:t>
            </w:r>
          </w:p>
        </w:tc>
        <w:tc>
          <w:tcPr>
            <w:tcW w:w="0" w:type="auto"/>
            <w:noWrap/>
            <w:hideMark/>
          </w:tcPr>
          <w:p w14:paraId="61E840F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686,755 </w:t>
            </w:r>
          </w:p>
        </w:tc>
        <w:tc>
          <w:tcPr>
            <w:tcW w:w="0" w:type="auto"/>
            <w:noWrap/>
            <w:hideMark/>
          </w:tcPr>
          <w:p w14:paraId="2610413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c>
          <w:tcPr>
            <w:tcW w:w="0" w:type="auto"/>
            <w:noWrap/>
            <w:hideMark/>
          </w:tcPr>
          <w:p w14:paraId="58A2580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706,285 </w:t>
            </w:r>
          </w:p>
        </w:tc>
        <w:tc>
          <w:tcPr>
            <w:tcW w:w="0" w:type="auto"/>
            <w:noWrap/>
            <w:hideMark/>
          </w:tcPr>
          <w:p w14:paraId="67190E1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0.152</w:t>
            </w:r>
          </w:p>
        </w:tc>
        <w:tc>
          <w:tcPr>
            <w:tcW w:w="0" w:type="auto"/>
            <w:noWrap/>
            <w:hideMark/>
          </w:tcPr>
          <w:p w14:paraId="473D7B1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631,775 </w:t>
            </w:r>
          </w:p>
        </w:tc>
        <w:tc>
          <w:tcPr>
            <w:tcW w:w="0" w:type="auto"/>
            <w:noWrap/>
            <w:hideMark/>
          </w:tcPr>
          <w:p w14:paraId="1CA8F8A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0.148</w:t>
            </w:r>
          </w:p>
        </w:tc>
        <w:tc>
          <w:tcPr>
            <w:tcW w:w="0" w:type="auto"/>
            <w:noWrap/>
            <w:hideMark/>
          </w:tcPr>
          <w:p w14:paraId="1958E95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658,602 </w:t>
            </w:r>
          </w:p>
        </w:tc>
        <w:tc>
          <w:tcPr>
            <w:tcW w:w="0" w:type="auto"/>
            <w:noWrap/>
            <w:hideMark/>
          </w:tcPr>
          <w:p w14:paraId="02FC054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0.148</w:t>
            </w:r>
          </w:p>
        </w:tc>
        <w:tc>
          <w:tcPr>
            <w:tcW w:w="0" w:type="auto"/>
            <w:noWrap/>
            <w:hideMark/>
          </w:tcPr>
          <w:p w14:paraId="1962118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733,076 </w:t>
            </w:r>
          </w:p>
        </w:tc>
        <w:tc>
          <w:tcPr>
            <w:tcW w:w="0" w:type="auto"/>
            <w:noWrap/>
            <w:hideMark/>
          </w:tcPr>
          <w:p w14:paraId="624791D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0.150</w:t>
            </w:r>
          </w:p>
        </w:tc>
      </w:tr>
      <w:tr w:rsidR="00E6768E" w:rsidRPr="00A65510" w14:paraId="161F27CF" w14:textId="77777777" w:rsidTr="00A747AC">
        <w:trPr>
          <w:jc w:val="center"/>
        </w:trPr>
        <w:tc>
          <w:tcPr>
            <w:tcW w:w="0" w:type="auto"/>
            <w:noWrap/>
            <w:hideMark/>
          </w:tcPr>
          <w:p w14:paraId="4FF6F2F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2007</w:t>
            </w:r>
          </w:p>
        </w:tc>
        <w:tc>
          <w:tcPr>
            <w:tcW w:w="0" w:type="auto"/>
            <w:noWrap/>
            <w:hideMark/>
          </w:tcPr>
          <w:p w14:paraId="4FD359E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443,195 </w:t>
            </w:r>
          </w:p>
        </w:tc>
        <w:tc>
          <w:tcPr>
            <w:tcW w:w="0" w:type="auto"/>
            <w:noWrap/>
            <w:hideMark/>
          </w:tcPr>
          <w:p w14:paraId="7A2BBB0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0.178</w:t>
            </w:r>
          </w:p>
        </w:tc>
        <w:tc>
          <w:tcPr>
            <w:tcW w:w="0" w:type="auto"/>
            <w:noWrap/>
            <w:hideMark/>
          </w:tcPr>
          <w:p w14:paraId="7AB3789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404,280 </w:t>
            </w:r>
          </w:p>
        </w:tc>
        <w:tc>
          <w:tcPr>
            <w:tcW w:w="0" w:type="auto"/>
            <w:noWrap/>
            <w:hideMark/>
          </w:tcPr>
          <w:p w14:paraId="522588A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14:paraId="04F936A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356,507 </w:t>
            </w:r>
          </w:p>
        </w:tc>
        <w:tc>
          <w:tcPr>
            <w:tcW w:w="0" w:type="auto"/>
            <w:noWrap/>
            <w:hideMark/>
          </w:tcPr>
          <w:p w14:paraId="67B199E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c>
          <w:tcPr>
            <w:tcW w:w="0" w:type="auto"/>
            <w:noWrap/>
            <w:hideMark/>
          </w:tcPr>
          <w:p w14:paraId="2369FD7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379,898 </w:t>
            </w:r>
          </w:p>
        </w:tc>
        <w:tc>
          <w:tcPr>
            <w:tcW w:w="0" w:type="auto"/>
            <w:noWrap/>
            <w:hideMark/>
          </w:tcPr>
          <w:p w14:paraId="342DDA8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0.159</w:t>
            </w:r>
          </w:p>
        </w:tc>
        <w:tc>
          <w:tcPr>
            <w:tcW w:w="0" w:type="auto"/>
            <w:noWrap/>
            <w:hideMark/>
          </w:tcPr>
          <w:p w14:paraId="5E25697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417,934 </w:t>
            </w:r>
          </w:p>
        </w:tc>
        <w:tc>
          <w:tcPr>
            <w:tcW w:w="0" w:type="auto"/>
            <w:noWrap/>
            <w:hideMark/>
          </w:tcPr>
          <w:p w14:paraId="5C4D220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r>
      <w:tr w:rsidR="00E6768E" w:rsidRPr="00A65510" w14:paraId="3F4D5F2C"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4446EBB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2008</w:t>
            </w:r>
          </w:p>
        </w:tc>
        <w:tc>
          <w:tcPr>
            <w:tcW w:w="0" w:type="auto"/>
            <w:noWrap/>
            <w:hideMark/>
          </w:tcPr>
          <w:p w14:paraId="6FCCC7A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651,882 </w:t>
            </w:r>
          </w:p>
        </w:tc>
        <w:tc>
          <w:tcPr>
            <w:tcW w:w="0" w:type="auto"/>
            <w:noWrap/>
            <w:hideMark/>
          </w:tcPr>
          <w:p w14:paraId="1E154B0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14:paraId="31EB5BA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601,931 </w:t>
            </w:r>
          </w:p>
        </w:tc>
        <w:tc>
          <w:tcPr>
            <w:tcW w:w="0" w:type="auto"/>
            <w:noWrap/>
            <w:hideMark/>
          </w:tcPr>
          <w:p w14:paraId="2D28CE6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0.158</w:t>
            </w:r>
          </w:p>
        </w:tc>
        <w:tc>
          <w:tcPr>
            <w:tcW w:w="0" w:type="auto"/>
            <w:noWrap/>
            <w:hideMark/>
          </w:tcPr>
          <w:p w14:paraId="1183BF2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543,933 </w:t>
            </w:r>
          </w:p>
        </w:tc>
        <w:tc>
          <w:tcPr>
            <w:tcW w:w="0" w:type="auto"/>
            <w:noWrap/>
            <w:hideMark/>
          </w:tcPr>
          <w:p w14:paraId="064924A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0.154</w:t>
            </w:r>
          </w:p>
        </w:tc>
        <w:tc>
          <w:tcPr>
            <w:tcW w:w="0" w:type="auto"/>
            <w:noWrap/>
            <w:hideMark/>
          </w:tcPr>
          <w:p w14:paraId="3F1084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548,979 </w:t>
            </w:r>
          </w:p>
        </w:tc>
        <w:tc>
          <w:tcPr>
            <w:tcW w:w="0" w:type="auto"/>
            <w:noWrap/>
            <w:hideMark/>
          </w:tcPr>
          <w:p w14:paraId="77B2F89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0.153</w:t>
            </w:r>
          </w:p>
        </w:tc>
        <w:tc>
          <w:tcPr>
            <w:tcW w:w="0" w:type="auto"/>
            <w:noWrap/>
            <w:hideMark/>
          </w:tcPr>
          <w:p w14:paraId="27F7AF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624,993 </w:t>
            </w:r>
          </w:p>
        </w:tc>
        <w:tc>
          <w:tcPr>
            <w:tcW w:w="0" w:type="auto"/>
            <w:noWrap/>
            <w:hideMark/>
          </w:tcPr>
          <w:p w14:paraId="6402178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0.156</w:t>
            </w:r>
          </w:p>
        </w:tc>
      </w:tr>
      <w:tr w:rsidR="00E6768E" w:rsidRPr="00A65510" w14:paraId="361EDBF4" w14:textId="77777777" w:rsidTr="00A747AC">
        <w:trPr>
          <w:jc w:val="center"/>
        </w:trPr>
        <w:tc>
          <w:tcPr>
            <w:tcW w:w="0" w:type="auto"/>
            <w:noWrap/>
            <w:hideMark/>
          </w:tcPr>
          <w:p w14:paraId="1648FF9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2009</w:t>
            </w:r>
          </w:p>
        </w:tc>
        <w:tc>
          <w:tcPr>
            <w:tcW w:w="0" w:type="auto"/>
            <w:noWrap/>
            <w:hideMark/>
          </w:tcPr>
          <w:p w14:paraId="098301B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391,813 </w:t>
            </w:r>
          </w:p>
        </w:tc>
        <w:tc>
          <w:tcPr>
            <w:tcW w:w="0" w:type="auto"/>
            <w:noWrap/>
            <w:hideMark/>
          </w:tcPr>
          <w:p w14:paraId="01E51DC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0.195</w:t>
            </w:r>
          </w:p>
        </w:tc>
        <w:tc>
          <w:tcPr>
            <w:tcW w:w="0" w:type="auto"/>
            <w:noWrap/>
            <w:hideMark/>
          </w:tcPr>
          <w:p w14:paraId="4DB4F8E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397,704 </w:t>
            </w:r>
          </w:p>
        </w:tc>
        <w:tc>
          <w:tcPr>
            <w:tcW w:w="0" w:type="auto"/>
            <w:noWrap/>
            <w:hideMark/>
          </w:tcPr>
          <w:p w14:paraId="32BE391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14:paraId="46A149E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334,628 </w:t>
            </w:r>
          </w:p>
        </w:tc>
        <w:tc>
          <w:tcPr>
            <w:tcW w:w="0" w:type="auto"/>
            <w:noWrap/>
            <w:hideMark/>
          </w:tcPr>
          <w:p w14:paraId="349BEF6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0.176</w:t>
            </w:r>
          </w:p>
        </w:tc>
        <w:tc>
          <w:tcPr>
            <w:tcW w:w="0" w:type="auto"/>
            <w:noWrap/>
            <w:hideMark/>
          </w:tcPr>
          <w:p w14:paraId="5D3BA11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373,756 </w:t>
            </w:r>
          </w:p>
        </w:tc>
        <w:tc>
          <w:tcPr>
            <w:tcW w:w="0" w:type="auto"/>
            <w:noWrap/>
            <w:hideMark/>
          </w:tcPr>
          <w:p w14:paraId="539F364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0.164</w:t>
            </w:r>
          </w:p>
        </w:tc>
        <w:tc>
          <w:tcPr>
            <w:tcW w:w="0" w:type="auto"/>
            <w:noWrap/>
            <w:hideMark/>
          </w:tcPr>
          <w:p w14:paraId="1DF1727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409,121 </w:t>
            </w:r>
          </w:p>
        </w:tc>
        <w:tc>
          <w:tcPr>
            <w:tcW w:w="0" w:type="auto"/>
            <w:noWrap/>
            <w:hideMark/>
          </w:tcPr>
          <w:p w14:paraId="52C04B8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r>
      <w:tr w:rsidR="00E6768E" w:rsidRPr="00A65510" w14:paraId="64F194B3"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58E8EBE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2010</w:t>
            </w:r>
          </w:p>
        </w:tc>
        <w:tc>
          <w:tcPr>
            <w:tcW w:w="0" w:type="auto"/>
            <w:noWrap/>
            <w:hideMark/>
          </w:tcPr>
          <w:p w14:paraId="7AAF6CC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506,839 </w:t>
            </w:r>
          </w:p>
        </w:tc>
        <w:tc>
          <w:tcPr>
            <w:tcW w:w="0" w:type="auto"/>
            <w:noWrap/>
            <w:hideMark/>
          </w:tcPr>
          <w:p w14:paraId="36EC5F3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0.192</w:t>
            </w:r>
          </w:p>
        </w:tc>
        <w:tc>
          <w:tcPr>
            <w:tcW w:w="0" w:type="auto"/>
            <w:noWrap/>
            <w:hideMark/>
          </w:tcPr>
          <w:p w14:paraId="250E7E4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434,530 </w:t>
            </w:r>
          </w:p>
        </w:tc>
        <w:tc>
          <w:tcPr>
            <w:tcW w:w="0" w:type="auto"/>
            <w:noWrap/>
            <w:hideMark/>
          </w:tcPr>
          <w:p w14:paraId="3810335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0.171</w:t>
            </w:r>
          </w:p>
        </w:tc>
        <w:tc>
          <w:tcPr>
            <w:tcW w:w="0" w:type="auto"/>
            <w:noWrap/>
            <w:hideMark/>
          </w:tcPr>
          <w:p w14:paraId="608DF1C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339,557 </w:t>
            </w:r>
          </w:p>
        </w:tc>
        <w:tc>
          <w:tcPr>
            <w:tcW w:w="0" w:type="auto"/>
            <w:noWrap/>
            <w:hideMark/>
          </w:tcPr>
          <w:p w14:paraId="408279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c>
          <w:tcPr>
            <w:tcW w:w="0" w:type="auto"/>
            <w:noWrap/>
            <w:hideMark/>
          </w:tcPr>
          <w:p w14:paraId="6874566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401,095 </w:t>
            </w:r>
          </w:p>
        </w:tc>
        <w:tc>
          <w:tcPr>
            <w:tcW w:w="0" w:type="auto"/>
            <w:noWrap/>
            <w:hideMark/>
          </w:tcPr>
          <w:p w14:paraId="5223F9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0.163</w:t>
            </w:r>
          </w:p>
        </w:tc>
        <w:tc>
          <w:tcPr>
            <w:tcW w:w="0" w:type="auto"/>
            <w:noWrap/>
            <w:hideMark/>
          </w:tcPr>
          <w:p w14:paraId="49229BA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448,951 </w:t>
            </w:r>
          </w:p>
        </w:tc>
        <w:tc>
          <w:tcPr>
            <w:tcW w:w="0" w:type="auto"/>
            <w:noWrap/>
            <w:hideMark/>
          </w:tcPr>
          <w:p w14:paraId="4FBB712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0.170</w:t>
            </w:r>
          </w:p>
        </w:tc>
      </w:tr>
      <w:tr w:rsidR="00E6768E" w:rsidRPr="00A65510" w14:paraId="154B2AD9" w14:textId="77777777" w:rsidTr="00A747AC">
        <w:trPr>
          <w:jc w:val="center"/>
        </w:trPr>
        <w:tc>
          <w:tcPr>
            <w:tcW w:w="0" w:type="auto"/>
            <w:noWrap/>
            <w:hideMark/>
          </w:tcPr>
          <w:p w14:paraId="22E2909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2011</w:t>
            </w:r>
          </w:p>
        </w:tc>
        <w:tc>
          <w:tcPr>
            <w:tcW w:w="0" w:type="auto"/>
            <w:noWrap/>
            <w:hideMark/>
          </w:tcPr>
          <w:p w14:paraId="68D0AF9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655,108 </w:t>
            </w:r>
          </w:p>
        </w:tc>
        <w:tc>
          <w:tcPr>
            <w:tcW w:w="0" w:type="auto"/>
            <w:noWrap/>
            <w:hideMark/>
          </w:tcPr>
          <w:p w14:paraId="28EE08E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14:paraId="4ED965B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567,604 </w:t>
            </w:r>
          </w:p>
        </w:tc>
        <w:tc>
          <w:tcPr>
            <w:tcW w:w="0" w:type="auto"/>
            <w:noWrap/>
            <w:hideMark/>
          </w:tcPr>
          <w:p w14:paraId="051FA30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0.175</w:t>
            </w:r>
          </w:p>
        </w:tc>
        <w:tc>
          <w:tcPr>
            <w:tcW w:w="0" w:type="auto"/>
            <w:noWrap/>
            <w:hideMark/>
          </w:tcPr>
          <w:p w14:paraId="29BE07F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513,133 </w:t>
            </w:r>
          </w:p>
        </w:tc>
        <w:tc>
          <w:tcPr>
            <w:tcW w:w="0" w:type="auto"/>
            <w:noWrap/>
            <w:hideMark/>
          </w:tcPr>
          <w:p w14:paraId="7A43EF4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0.172</w:t>
            </w:r>
          </w:p>
        </w:tc>
        <w:tc>
          <w:tcPr>
            <w:tcW w:w="0" w:type="auto"/>
            <w:noWrap/>
            <w:hideMark/>
          </w:tcPr>
          <w:p w14:paraId="1B3EAC1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536,803 </w:t>
            </w:r>
          </w:p>
        </w:tc>
        <w:tc>
          <w:tcPr>
            <w:tcW w:w="0" w:type="auto"/>
            <w:noWrap/>
            <w:hideMark/>
          </w:tcPr>
          <w:p w14:paraId="4E5CC49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0.165</w:t>
            </w:r>
          </w:p>
        </w:tc>
        <w:tc>
          <w:tcPr>
            <w:tcW w:w="0" w:type="auto"/>
            <w:noWrap/>
            <w:hideMark/>
          </w:tcPr>
          <w:p w14:paraId="57EEFE0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583,773 </w:t>
            </w:r>
          </w:p>
        </w:tc>
        <w:tc>
          <w:tcPr>
            <w:tcW w:w="0" w:type="auto"/>
            <w:noWrap/>
            <w:hideMark/>
          </w:tcPr>
          <w:p w14:paraId="0694CB6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0.174</w:t>
            </w:r>
          </w:p>
        </w:tc>
      </w:tr>
      <w:tr w:rsidR="00E6768E" w:rsidRPr="00A65510" w14:paraId="02FDD4F8"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7FB77BC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2012</w:t>
            </w:r>
          </w:p>
        </w:tc>
        <w:tc>
          <w:tcPr>
            <w:tcW w:w="0" w:type="auto"/>
            <w:noWrap/>
            <w:hideMark/>
          </w:tcPr>
          <w:p w14:paraId="3D1577C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1,215,110 </w:t>
            </w:r>
          </w:p>
        </w:tc>
        <w:tc>
          <w:tcPr>
            <w:tcW w:w="0" w:type="auto"/>
            <w:noWrap/>
            <w:hideMark/>
          </w:tcPr>
          <w:p w14:paraId="7BA12DD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0.215</w:t>
            </w:r>
          </w:p>
        </w:tc>
        <w:tc>
          <w:tcPr>
            <w:tcW w:w="0" w:type="auto"/>
            <w:noWrap/>
            <w:hideMark/>
          </w:tcPr>
          <w:p w14:paraId="71695AF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1,039,390 </w:t>
            </w:r>
          </w:p>
        </w:tc>
        <w:tc>
          <w:tcPr>
            <w:tcW w:w="0" w:type="auto"/>
            <w:noWrap/>
            <w:hideMark/>
          </w:tcPr>
          <w:p w14:paraId="71D2998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14:paraId="3757CE7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949,610 </w:t>
            </w:r>
          </w:p>
        </w:tc>
        <w:tc>
          <w:tcPr>
            <w:tcW w:w="0" w:type="auto"/>
            <w:noWrap/>
            <w:hideMark/>
          </w:tcPr>
          <w:p w14:paraId="3E998F8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0.184</w:t>
            </w:r>
          </w:p>
        </w:tc>
        <w:tc>
          <w:tcPr>
            <w:tcW w:w="0" w:type="auto"/>
            <w:noWrap/>
            <w:hideMark/>
          </w:tcPr>
          <w:p w14:paraId="2423895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1,024,320 </w:t>
            </w:r>
          </w:p>
        </w:tc>
        <w:tc>
          <w:tcPr>
            <w:tcW w:w="0" w:type="auto"/>
            <w:noWrap/>
            <w:hideMark/>
          </w:tcPr>
          <w:p w14:paraId="0258353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0.173</w:t>
            </w:r>
          </w:p>
        </w:tc>
        <w:tc>
          <w:tcPr>
            <w:tcW w:w="0" w:type="auto"/>
            <w:noWrap/>
            <w:hideMark/>
          </w:tcPr>
          <w:p w14:paraId="0CFDF5F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1,069,210 </w:t>
            </w:r>
          </w:p>
        </w:tc>
        <w:tc>
          <w:tcPr>
            <w:tcW w:w="0" w:type="auto"/>
            <w:noWrap/>
            <w:hideMark/>
          </w:tcPr>
          <w:p w14:paraId="05D2CC8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0.183</w:t>
            </w:r>
          </w:p>
        </w:tc>
      </w:tr>
      <w:tr w:rsidR="00E6768E" w:rsidRPr="00A65510" w14:paraId="55966A5A" w14:textId="77777777" w:rsidTr="00A747AC">
        <w:trPr>
          <w:jc w:val="center"/>
        </w:trPr>
        <w:tc>
          <w:tcPr>
            <w:tcW w:w="0" w:type="auto"/>
            <w:noWrap/>
            <w:hideMark/>
          </w:tcPr>
          <w:p w14:paraId="5EDFE89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2013</w:t>
            </w:r>
          </w:p>
        </w:tc>
        <w:tc>
          <w:tcPr>
            <w:tcW w:w="0" w:type="auto"/>
            <w:noWrap/>
            <w:hideMark/>
          </w:tcPr>
          <w:p w14:paraId="4EE9D7A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638,080 </w:t>
            </w:r>
          </w:p>
        </w:tc>
        <w:tc>
          <w:tcPr>
            <w:tcW w:w="0" w:type="auto"/>
            <w:noWrap/>
            <w:hideMark/>
          </w:tcPr>
          <w:p w14:paraId="7C0269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0.248</w:t>
            </w:r>
          </w:p>
        </w:tc>
        <w:tc>
          <w:tcPr>
            <w:tcW w:w="0" w:type="auto"/>
            <w:noWrap/>
            <w:hideMark/>
          </w:tcPr>
          <w:p w14:paraId="0383D8B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468,547 </w:t>
            </w:r>
          </w:p>
        </w:tc>
        <w:tc>
          <w:tcPr>
            <w:tcW w:w="0" w:type="auto"/>
            <w:noWrap/>
            <w:hideMark/>
          </w:tcPr>
          <w:p w14:paraId="741E57C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c>
          <w:tcPr>
            <w:tcW w:w="0" w:type="auto"/>
            <w:noWrap/>
            <w:hideMark/>
          </w:tcPr>
          <w:p w14:paraId="4B1A189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433,984 </w:t>
            </w:r>
          </w:p>
        </w:tc>
        <w:tc>
          <w:tcPr>
            <w:tcW w:w="0" w:type="auto"/>
            <w:noWrap/>
            <w:hideMark/>
          </w:tcPr>
          <w:p w14:paraId="432EA57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0.209</w:t>
            </w:r>
          </w:p>
        </w:tc>
        <w:tc>
          <w:tcPr>
            <w:tcW w:w="0" w:type="auto"/>
            <w:noWrap/>
            <w:hideMark/>
          </w:tcPr>
          <w:p w14:paraId="6F8F623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495,858 </w:t>
            </w:r>
          </w:p>
        </w:tc>
        <w:tc>
          <w:tcPr>
            <w:tcW w:w="0" w:type="auto"/>
            <w:noWrap/>
            <w:hideMark/>
          </w:tcPr>
          <w:p w14:paraId="6AB7752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14:paraId="1B153FC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479,472 </w:t>
            </w:r>
          </w:p>
        </w:tc>
        <w:tc>
          <w:tcPr>
            <w:tcW w:w="0" w:type="auto"/>
            <w:noWrap/>
            <w:hideMark/>
          </w:tcPr>
          <w:p w14:paraId="193D093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r>
      <w:tr w:rsidR="00E6768E" w:rsidRPr="00A65510" w14:paraId="04065B93"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067AD87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2014</w:t>
            </w:r>
          </w:p>
        </w:tc>
        <w:tc>
          <w:tcPr>
            <w:tcW w:w="0" w:type="auto"/>
            <w:noWrap/>
            <w:hideMark/>
          </w:tcPr>
          <w:p w14:paraId="31CEF19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211,074 </w:t>
            </w:r>
          </w:p>
        </w:tc>
        <w:tc>
          <w:tcPr>
            <w:tcW w:w="0" w:type="auto"/>
            <w:noWrap/>
            <w:hideMark/>
          </w:tcPr>
          <w:p w14:paraId="6B164B8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0.286</w:t>
            </w:r>
          </w:p>
        </w:tc>
        <w:tc>
          <w:tcPr>
            <w:tcW w:w="0" w:type="auto"/>
            <w:noWrap/>
            <w:hideMark/>
          </w:tcPr>
          <w:p w14:paraId="515D2E1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241,005 </w:t>
            </w:r>
          </w:p>
        </w:tc>
        <w:tc>
          <w:tcPr>
            <w:tcW w:w="0" w:type="auto"/>
            <w:noWrap/>
            <w:hideMark/>
          </w:tcPr>
          <w:p w14:paraId="7EBD5E3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14:paraId="41D5A4C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209,402 </w:t>
            </w:r>
          </w:p>
        </w:tc>
        <w:tc>
          <w:tcPr>
            <w:tcW w:w="0" w:type="auto"/>
            <w:noWrap/>
            <w:hideMark/>
          </w:tcPr>
          <w:p w14:paraId="3C20278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c>
          <w:tcPr>
            <w:tcW w:w="0" w:type="auto"/>
            <w:noWrap/>
            <w:hideMark/>
          </w:tcPr>
          <w:p w14:paraId="38989AA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272,007 </w:t>
            </w:r>
          </w:p>
        </w:tc>
        <w:tc>
          <w:tcPr>
            <w:tcW w:w="0" w:type="auto"/>
            <w:noWrap/>
            <w:hideMark/>
          </w:tcPr>
          <w:p w14:paraId="51724FF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0.211</w:t>
            </w:r>
          </w:p>
        </w:tc>
        <w:tc>
          <w:tcPr>
            <w:tcW w:w="0" w:type="auto"/>
            <w:noWrap/>
            <w:hideMark/>
          </w:tcPr>
          <w:p w14:paraId="29717E6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244,487 </w:t>
            </w:r>
          </w:p>
        </w:tc>
        <w:tc>
          <w:tcPr>
            <w:tcW w:w="0" w:type="auto"/>
            <w:noWrap/>
            <w:hideMark/>
          </w:tcPr>
          <w:p w14:paraId="020B3BE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0.227</w:t>
            </w:r>
          </w:p>
        </w:tc>
      </w:tr>
      <w:tr w:rsidR="00E6768E" w:rsidRPr="00A65510" w14:paraId="005F3EC9" w14:textId="77777777" w:rsidTr="00A747AC">
        <w:trPr>
          <w:jc w:val="center"/>
        </w:trPr>
        <w:tc>
          <w:tcPr>
            <w:tcW w:w="0" w:type="auto"/>
            <w:noWrap/>
            <w:hideMark/>
          </w:tcPr>
          <w:p w14:paraId="02F3C88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2015</w:t>
            </w:r>
          </w:p>
        </w:tc>
        <w:tc>
          <w:tcPr>
            <w:tcW w:w="0" w:type="auto"/>
            <w:noWrap/>
            <w:hideMark/>
          </w:tcPr>
          <w:p w14:paraId="5D60E7B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260,163 </w:t>
            </w:r>
          </w:p>
        </w:tc>
        <w:tc>
          <w:tcPr>
            <w:tcW w:w="0" w:type="auto"/>
            <w:noWrap/>
            <w:hideMark/>
          </w:tcPr>
          <w:p w14:paraId="69A6D5D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0.247</w:t>
            </w:r>
          </w:p>
        </w:tc>
        <w:tc>
          <w:tcPr>
            <w:tcW w:w="0" w:type="auto"/>
            <w:noWrap/>
            <w:hideMark/>
          </w:tcPr>
          <w:p w14:paraId="4065978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240,750 </w:t>
            </w:r>
          </w:p>
        </w:tc>
        <w:tc>
          <w:tcPr>
            <w:tcW w:w="0" w:type="auto"/>
            <w:noWrap/>
            <w:hideMark/>
          </w:tcPr>
          <w:p w14:paraId="1473FA4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c>
          <w:tcPr>
            <w:tcW w:w="0" w:type="auto"/>
            <w:noWrap/>
            <w:hideMark/>
          </w:tcPr>
          <w:p w14:paraId="405457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165,092 </w:t>
            </w:r>
          </w:p>
        </w:tc>
        <w:tc>
          <w:tcPr>
            <w:tcW w:w="0" w:type="auto"/>
            <w:noWrap/>
            <w:hideMark/>
          </w:tcPr>
          <w:p w14:paraId="7E9B38A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0.234</w:t>
            </w:r>
          </w:p>
        </w:tc>
        <w:tc>
          <w:tcPr>
            <w:tcW w:w="0" w:type="auto"/>
            <w:noWrap/>
            <w:hideMark/>
          </w:tcPr>
          <w:p w14:paraId="23D83BD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306,902 </w:t>
            </w:r>
          </w:p>
        </w:tc>
        <w:tc>
          <w:tcPr>
            <w:tcW w:w="0" w:type="auto"/>
            <w:noWrap/>
            <w:hideMark/>
          </w:tcPr>
          <w:p w14:paraId="397CD91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0.219</w:t>
            </w:r>
          </w:p>
        </w:tc>
        <w:tc>
          <w:tcPr>
            <w:tcW w:w="0" w:type="auto"/>
            <w:noWrap/>
            <w:hideMark/>
          </w:tcPr>
          <w:p w14:paraId="059FFD8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237,647 </w:t>
            </w:r>
          </w:p>
        </w:tc>
        <w:tc>
          <w:tcPr>
            <w:tcW w:w="0" w:type="auto"/>
            <w:noWrap/>
            <w:hideMark/>
          </w:tcPr>
          <w:p w14:paraId="65CCE44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0.220</w:t>
            </w:r>
          </w:p>
        </w:tc>
      </w:tr>
      <w:tr w:rsidR="00E6768E" w:rsidRPr="00A65510" w14:paraId="6E3B4CF9"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60F84C3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2016</w:t>
            </w:r>
          </w:p>
        </w:tc>
        <w:tc>
          <w:tcPr>
            <w:tcW w:w="0" w:type="auto"/>
            <w:noWrap/>
            <w:hideMark/>
          </w:tcPr>
          <w:p w14:paraId="309067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168,038 </w:t>
            </w:r>
          </w:p>
        </w:tc>
        <w:tc>
          <w:tcPr>
            <w:tcW w:w="0" w:type="auto"/>
            <w:noWrap/>
            <w:hideMark/>
          </w:tcPr>
          <w:p w14:paraId="2ECD03E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0.248</w:t>
            </w:r>
          </w:p>
        </w:tc>
        <w:tc>
          <w:tcPr>
            <w:tcW w:w="0" w:type="auto"/>
            <w:noWrap/>
            <w:hideMark/>
          </w:tcPr>
          <w:p w14:paraId="0A1BB40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190,432 </w:t>
            </w:r>
          </w:p>
        </w:tc>
        <w:tc>
          <w:tcPr>
            <w:tcW w:w="0" w:type="auto"/>
            <w:noWrap/>
            <w:hideMark/>
          </w:tcPr>
          <w:p w14:paraId="63D519D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0.214</w:t>
            </w:r>
          </w:p>
        </w:tc>
        <w:tc>
          <w:tcPr>
            <w:tcW w:w="0" w:type="auto"/>
            <w:noWrap/>
            <w:hideMark/>
          </w:tcPr>
          <w:p w14:paraId="014E70D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180,225 </w:t>
            </w:r>
          </w:p>
        </w:tc>
        <w:tc>
          <w:tcPr>
            <w:tcW w:w="0" w:type="auto"/>
            <w:noWrap/>
            <w:hideMark/>
          </w:tcPr>
          <w:p w14:paraId="394C4A2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0.202</w:t>
            </w:r>
          </w:p>
        </w:tc>
        <w:tc>
          <w:tcPr>
            <w:tcW w:w="0" w:type="auto"/>
            <w:noWrap/>
            <w:hideMark/>
          </w:tcPr>
          <w:p w14:paraId="3EC6077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231,348 </w:t>
            </w:r>
          </w:p>
        </w:tc>
        <w:tc>
          <w:tcPr>
            <w:tcW w:w="0" w:type="auto"/>
            <w:noWrap/>
            <w:hideMark/>
          </w:tcPr>
          <w:p w14:paraId="4E19869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0.205</w:t>
            </w:r>
          </w:p>
        </w:tc>
        <w:tc>
          <w:tcPr>
            <w:tcW w:w="0" w:type="auto"/>
            <w:noWrap/>
            <w:hideMark/>
          </w:tcPr>
          <w:p w14:paraId="444C722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183,224 </w:t>
            </w:r>
          </w:p>
        </w:tc>
        <w:tc>
          <w:tcPr>
            <w:tcW w:w="0" w:type="auto"/>
            <w:noWrap/>
            <w:hideMark/>
          </w:tcPr>
          <w:p w14:paraId="43C4C16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0.217</w:t>
            </w:r>
          </w:p>
        </w:tc>
      </w:tr>
      <w:tr w:rsidR="00E6768E" w:rsidRPr="00A65510" w14:paraId="66040723" w14:textId="77777777" w:rsidTr="00A747AC">
        <w:trPr>
          <w:jc w:val="center"/>
        </w:trPr>
        <w:tc>
          <w:tcPr>
            <w:tcW w:w="0" w:type="auto"/>
            <w:noWrap/>
            <w:hideMark/>
          </w:tcPr>
          <w:p w14:paraId="7404E92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2017</w:t>
            </w:r>
          </w:p>
        </w:tc>
        <w:tc>
          <w:tcPr>
            <w:tcW w:w="0" w:type="auto"/>
            <w:noWrap/>
            <w:hideMark/>
          </w:tcPr>
          <w:p w14:paraId="7B70C72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246,044 </w:t>
            </w:r>
          </w:p>
        </w:tc>
        <w:tc>
          <w:tcPr>
            <w:tcW w:w="0" w:type="auto"/>
            <w:noWrap/>
            <w:hideMark/>
          </w:tcPr>
          <w:p w14:paraId="3094B1C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0.235</w:t>
            </w:r>
          </w:p>
        </w:tc>
        <w:tc>
          <w:tcPr>
            <w:tcW w:w="0" w:type="auto"/>
            <w:noWrap/>
            <w:hideMark/>
          </w:tcPr>
          <w:p w14:paraId="5375095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438,126 </w:t>
            </w:r>
          </w:p>
        </w:tc>
        <w:tc>
          <w:tcPr>
            <w:tcW w:w="0" w:type="auto"/>
            <w:noWrap/>
            <w:hideMark/>
          </w:tcPr>
          <w:p w14:paraId="4BF3431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c>
          <w:tcPr>
            <w:tcW w:w="0" w:type="auto"/>
            <w:noWrap/>
            <w:hideMark/>
          </w:tcPr>
          <w:p w14:paraId="4E619AF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377,592 </w:t>
            </w:r>
          </w:p>
        </w:tc>
        <w:tc>
          <w:tcPr>
            <w:tcW w:w="0" w:type="auto"/>
            <w:noWrap/>
            <w:hideMark/>
          </w:tcPr>
          <w:p w14:paraId="1182551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noWrap/>
            <w:hideMark/>
          </w:tcPr>
          <w:p w14:paraId="5006192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475,888 </w:t>
            </w:r>
          </w:p>
        </w:tc>
        <w:tc>
          <w:tcPr>
            <w:tcW w:w="0" w:type="auto"/>
            <w:noWrap/>
            <w:hideMark/>
          </w:tcPr>
          <w:p w14:paraId="1500054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0.182</w:t>
            </w:r>
          </w:p>
        </w:tc>
        <w:tc>
          <w:tcPr>
            <w:tcW w:w="0" w:type="auto"/>
            <w:noWrap/>
            <w:hideMark/>
          </w:tcPr>
          <w:p w14:paraId="3CD71DE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439,743 </w:t>
            </w:r>
          </w:p>
        </w:tc>
        <w:tc>
          <w:tcPr>
            <w:tcW w:w="0" w:type="auto"/>
            <w:noWrap/>
            <w:hideMark/>
          </w:tcPr>
          <w:p w14:paraId="23A4029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0.194</w:t>
            </w:r>
          </w:p>
        </w:tc>
      </w:tr>
      <w:tr w:rsidR="00E6768E" w:rsidRPr="00A65510" w14:paraId="7FE2CF8B"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noWrap/>
            <w:hideMark/>
          </w:tcPr>
          <w:p w14:paraId="4392B0F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2018</w:t>
            </w:r>
          </w:p>
        </w:tc>
        <w:tc>
          <w:tcPr>
            <w:tcW w:w="0" w:type="auto"/>
            <w:noWrap/>
            <w:hideMark/>
          </w:tcPr>
          <w:p w14:paraId="6D9BD91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389,895 </w:t>
            </w:r>
          </w:p>
        </w:tc>
        <w:tc>
          <w:tcPr>
            <w:tcW w:w="0" w:type="auto"/>
            <w:noWrap/>
            <w:hideMark/>
          </w:tcPr>
          <w:p w14:paraId="0EE4D7C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0.278</w:t>
            </w:r>
          </w:p>
        </w:tc>
        <w:tc>
          <w:tcPr>
            <w:tcW w:w="0" w:type="auto"/>
            <w:noWrap/>
            <w:hideMark/>
          </w:tcPr>
          <w:p w14:paraId="7C3771A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698,218 </w:t>
            </w:r>
          </w:p>
        </w:tc>
        <w:tc>
          <w:tcPr>
            <w:tcW w:w="0" w:type="auto"/>
            <w:noWrap/>
            <w:hideMark/>
          </w:tcPr>
          <w:p w14:paraId="76108EA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c>
          <w:tcPr>
            <w:tcW w:w="0" w:type="auto"/>
            <w:noWrap/>
            <w:hideMark/>
          </w:tcPr>
          <w:p w14:paraId="743E6FDE"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616,627 </w:t>
            </w:r>
          </w:p>
        </w:tc>
        <w:tc>
          <w:tcPr>
            <w:tcW w:w="0" w:type="auto"/>
            <w:noWrap/>
            <w:hideMark/>
          </w:tcPr>
          <w:p w14:paraId="1A567C9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0.188</w:t>
            </w:r>
          </w:p>
        </w:tc>
        <w:tc>
          <w:tcPr>
            <w:tcW w:w="0" w:type="auto"/>
            <w:noWrap/>
            <w:hideMark/>
          </w:tcPr>
          <w:p w14:paraId="02F6070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696,969 </w:t>
            </w:r>
          </w:p>
        </w:tc>
        <w:tc>
          <w:tcPr>
            <w:tcW w:w="0" w:type="auto"/>
            <w:noWrap/>
            <w:hideMark/>
          </w:tcPr>
          <w:p w14:paraId="337808B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0.180</w:t>
            </w:r>
          </w:p>
        </w:tc>
        <w:tc>
          <w:tcPr>
            <w:tcW w:w="0" w:type="auto"/>
            <w:noWrap/>
            <w:hideMark/>
          </w:tcPr>
          <w:p w14:paraId="1EF2E2F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713,420 </w:t>
            </w:r>
          </w:p>
        </w:tc>
        <w:tc>
          <w:tcPr>
            <w:tcW w:w="0" w:type="auto"/>
            <w:noWrap/>
            <w:hideMark/>
          </w:tcPr>
          <w:p w14:paraId="66F92A9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0.189</w:t>
            </w:r>
          </w:p>
        </w:tc>
      </w:tr>
      <w:tr w:rsidR="00E6768E" w:rsidRPr="00A65510" w14:paraId="6C718EE0" w14:textId="77777777" w:rsidTr="00A747AC">
        <w:trPr>
          <w:jc w:val="center"/>
        </w:trPr>
        <w:tc>
          <w:tcPr>
            <w:tcW w:w="0" w:type="auto"/>
            <w:noWrap/>
            <w:hideMark/>
          </w:tcPr>
          <w:p w14:paraId="3B4103A7"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2019</w:t>
            </w:r>
          </w:p>
        </w:tc>
        <w:tc>
          <w:tcPr>
            <w:tcW w:w="0" w:type="auto"/>
            <w:noWrap/>
            <w:hideMark/>
          </w:tcPr>
          <w:p w14:paraId="4835F6C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399,011 </w:t>
            </w:r>
          </w:p>
        </w:tc>
        <w:tc>
          <w:tcPr>
            <w:tcW w:w="0" w:type="auto"/>
            <w:noWrap/>
            <w:hideMark/>
          </w:tcPr>
          <w:p w14:paraId="59484931"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0.401</w:t>
            </w:r>
          </w:p>
        </w:tc>
        <w:tc>
          <w:tcPr>
            <w:tcW w:w="0" w:type="auto"/>
            <w:noWrap/>
            <w:hideMark/>
          </w:tcPr>
          <w:p w14:paraId="452CB90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253,131 </w:t>
            </w:r>
          </w:p>
        </w:tc>
        <w:tc>
          <w:tcPr>
            <w:tcW w:w="0" w:type="auto"/>
            <w:noWrap/>
            <w:hideMark/>
          </w:tcPr>
          <w:p w14:paraId="5FC37F1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0.259</w:t>
            </w:r>
          </w:p>
        </w:tc>
        <w:tc>
          <w:tcPr>
            <w:tcW w:w="0" w:type="auto"/>
            <w:noWrap/>
            <w:hideMark/>
          </w:tcPr>
          <w:p w14:paraId="69F04423"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213,060 </w:t>
            </w:r>
          </w:p>
        </w:tc>
        <w:tc>
          <w:tcPr>
            <w:tcW w:w="0" w:type="auto"/>
            <w:noWrap/>
            <w:hideMark/>
          </w:tcPr>
          <w:p w14:paraId="4172F34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0.260</w:t>
            </w:r>
          </w:p>
        </w:tc>
        <w:tc>
          <w:tcPr>
            <w:tcW w:w="0" w:type="auto"/>
            <w:noWrap/>
            <w:hideMark/>
          </w:tcPr>
          <w:p w14:paraId="71EC526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268,197 </w:t>
            </w:r>
          </w:p>
        </w:tc>
        <w:tc>
          <w:tcPr>
            <w:tcW w:w="0" w:type="auto"/>
            <w:noWrap/>
            <w:hideMark/>
          </w:tcPr>
          <w:p w14:paraId="1221D7D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0.239</w:t>
            </w:r>
          </w:p>
        </w:tc>
        <w:tc>
          <w:tcPr>
            <w:tcW w:w="0" w:type="auto"/>
            <w:noWrap/>
            <w:hideMark/>
          </w:tcPr>
          <w:p w14:paraId="3762235B"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226,550 </w:t>
            </w:r>
          </w:p>
        </w:tc>
        <w:tc>
          <w:tcPr>
            <w:tcW w:w="0" w:type="auto"/>
            <w:noWrap/>
            <w:hideMark/>
          </w:tcPr>
          <w:p w14:paraId="4AF3222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0.273</w:t>
            </w:r>
          </w:p>
        </w:tc>
      </w:tr>
      <w:tr w:rsidR="00E6768E" w:rsidRPr="00A65510" w14:paraId="6390D0FD"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bottom w:val="single" w:sz="4" w:space="0" w:color="auto"/>
            </w:tcBorders>
            <w:noWrap/>
            <w:hideMark/>
          </w:tcPr>
          <w:p w14:paraId="5B83125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2020</w:t>
            </w:r>
          </w:p>
        </w:tc>
        <w:tc>
          <w:tcPr>
            <w:tcW w:w="0" w:type="auto"/>
            <w:tcBorders>
              <w:bottom w:val="single" w:sz="4" w:space="0" w:color="auto"/>
            </w:tcBorders>
            <w:noWrap/>
            <w:hideMark/>
          </w:tcPr>
          <w:p w14:paraId="4E64AF0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463,705 </w:t>
            </w:r>
          </w:p>
        </w:tc>
        <w:tc>
          <w:tcPr>
            <w:tcW w:w="0" w:type="auto"/>
            <w:tcBorders>
              <w:bottom w:val="single" w:sz="4" w:space="0" w:color="auto"/>
            </w:tcBorders>
            <w:noWrap/>
            <w:hideMark/>
          </w:tcPr>
          <w:p w14:paraId="079BD50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0.482</w:t>
            </w:r>
          </w:p>
        </w:tc>
        <w:tc>
          <w:tcPr>
            <w:tcW w:w="0" w:type="auto"/>
            <w:tcBorders>
              <w:bottom w:val="single" w:sz="4" w:space="0" w:color="auto"/>
            </w:tcBorders>
            <w:noWrap/>
            <w:hideMark/>
          </w:tcPr>
          <w:p w14:paraId="0047F81D"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852,381 </w:t>
            </w:r>
          </w:p>
        </w:tc>
        <w:tc>
          <w:tcPr>
            <w:tcW w:w="0" w:type="auto"/>
            <w:tcBorders>
              <w:bottom w:val="single" w:sz="4" w:space="0" w:color="auto"/>
            </w:tcBorders>
            <w:noWrap/>
            <w:hideMark/>
          </w:tcPr>
          <w:p w14:paraId="64061519"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0.207</w:t>
            </w:r>
          </w:p>
        </w:tc>
        <w:tc>
          <w:tcPr>
            <w:tcW w:w="0" w:type="auto"/>
            <w:tcBorders>
              <w:bottom w:val="single" w:sz="4" w:space="0" w:color="auto"/>
            </w:tcBorders>
            <w:noWrap/>
            <w:hideMark/>
          </w:tcPr>
          <w:p w14:paraId="5864527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762,533 </w:t>
            </w:r>
          </w:p>
        </w:tc>
        <w:tc>
          <w:tcPr>
            <w:tcW w:w="0" w:type="auto"/>
            <w:tcBorders>
              <w:bottom w:val="single" w:sz="4" w:space="0" w:color="auto"/>
            </w:tcBorders>
            <w:noWrap/>
            <w:hideMark/>
          </w:tcPr>
          <w:p w14:paraId="1BBDC86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0.208</w:t>
            </w:r>
          </w:p>
        </w:tc>
        <w:tc>
          <w:tcPr>
            <w:tcW w:w="0" w:type="auto"/>
            <w:tcBorders>
              <w:bottom w:val="single" w:sz="4" w:space="0" w:color="auto"/>
            </w:tcBorders>
            <w:noWrap/>
            <w:hideMark/>
          </w:tcPr>
          <w:p w14:paraId="5ABCD67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812,021 </w:t>
            </w:r>
          </w:p>
        </w:tc>
        <w:tc>
          <w:tcPr>
            <w:tcW w:w="0" w:type="auto"/>
            <w:tcBorders>
              <w:bottom w:val="single" w:sz="4" w:space="0" w:color="auto"/>
            </w:tcBorders>
            <w:noWrap/>
            <w:hideMark/>
          </w:tcPr>
          <w:p w14:paraId="197CEAB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0.196</w:t>
            </w:r>
          </w:p>
        </w:tc>
        <w:tc>
          <w:tcPr>
            <w:tcW w:w="0" w:type="auto"/>
            <w:tcBorders>
              <w:bottom w:val="single" w:sz="4" w:space="0" w:color="auto"/>
            </w:tcBorders>
            <w:noWrap/>
            <w:hideMark/>
          </w:tcPr>
          <w:p w14:paraId="6845A454"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894,707 </w:t>
            </w:r>
          </w:p>
        </w:tc>
        <w:tc>
          <w:tcPr>
            <w:tcW w:w="0" w:type="auto"/>
            <w:tcBorders>
              <w:bottom w:val="single" w:sz="4" w:space="0" w:color="auto"/>
            </w:tcBorders>
            <w:noWrap/>
            <w:hideMark/>
          </w:tcPr>
          <w:p w14:paraId="52BE24A6"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0.210</w:t>
            </w:r>
          </w:p>
        </w:tc>
      </w:tr>
      <w:tr w:rsidR="00E6768E" w:rsidRPr="00A65510" w14:paraId="65AD8F18" w14:textId="77777777" w:rsidTr="00A747AC">
        <w:trPr>
          <w:jc w:val="center"/>
        </w:trPr>
        <w:tc>
          <w:tcPr>
            <w:tcW w:w="0" w:type="auto"/>
            <w:tcBorders>
              <w:top w:val="single" w:sz="4" w:space="0" w:color="auto"/>
              <w:bottom w:val="single" w:sz="4" w:space="0" w:color="auto"/>
            </w:tcBorders>
            <w:noWrap/>
            <w:hideMark/>
          </w:tcPr>
          <w:p w14:paraId="45AE6E33" w14:textId="77777777" w:rsidR="00E6768E" w:rsidRPr="00A65510" w:rsidRDefault="00E6768E" w:rsidP="006A4360">
            <w:pPr>
              <w:rPr>
                <w:rFonts w:eastAsia="Times New Roman" w:cs="Times New Roman"/>
                <w:color w:val="000000"/>
                <w:sz w:val="12"/>
                <w:szCs w:val="12"/>
              </w:rPr>
            </w:pPr>
            <w:r w:rsidRPr="00A65510">
              <w:rPr>
                <w:rFonts w:eastAsia="Times New Roman" w:cs="Times New Roman"/>
                <w:color w:val="000000"/>
                <w:sz w:val="12"/>
                <w:szCs w:val="12"/>
              </w:rPr>
              <w:t xml:space="preserve">2006-2020 </w:t>
            </w:r>
            <w:r w:rsidR="006A4360">
              <w:rPr>
                <w:rFonts w:eastAsia="Times New Roman" w:cs="Times New Roman"/>
                <w:color w:val="000000"/>
                <w:sz w:val="12"/>
                <w:szCs w:val="12"/>
              </w:rPr>
              <w:t>mean</w:t>
            </w:r>
          </w:p>
        </w:tc>
        <w:tc>
          <w:tcPr>
            <w:tcW w:w="0" w:type="auto"/>
            <w:tcBorders>
              <w:top w:val="single" w:sz="4" w:space="0" w:color="auto"/>
              <w:bottom w:val="single" w:sz="4" w:space="0" w:color="auto"/>
            </w:tcBorders>
            <w:noWrap/>
            <w:hideMark/>
          </w:tcPr>
          <w:p w14:paraId="4FC670C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488,447 </w:t>
            </w:r>
          </w:p>
        </w:tc>
        <w:tc>
          <w:tcPr>
            <w:tcW w:w="0" w:type="auto"/>
            <w:tcBorders>
              <w:top w:val="single" w:sz="4" w:space="0" w:color="auto"/>
              <w:bottom w:val="single" w:sz="4" w:space="0" w:color="auto"/>
            </w:tcBorders>
            <w:noWrap/>
            <w:hideMark/>
          </w:tcPr>
          <w:p w14:paraId="0AE11208"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0.249 </w:t>
            </w:r>
          </w:p>
        </w:tc>
        <w:tc>
          <w:tcPr>
            <w:tcW w:w="0" w:type="auto"/>
            <w:tcBorders>
              <w:top w:val="single" w:sz="4" w:space="0" w:color="auto"/>
              <w:bottom w:val="single" w:sz="4" w:space="0" w:color="auto"/>
            </w:tcBorders>
            <w:noWrap/>
            <w:hideMark/>
          </w:tcPr>
          <w:p w14:paraId="777D75EC"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502,288 </w:t>
            </w:r>
          </w:p>
        </w:tc>
        <w:tc>
          <w:tcPr>
            <w:tcW w:w="0" w:type="auto"/>
            <w:tcBorders>
              <w:top w:val="single" w:sz="4" w:space="0" w:color="auto"/>
              <w:bottom w:val="single" w:sz="4" w:space="0" w:color="auto"/>
            </w:tcBorders>
            <w:noWrap/>
            <w:hideMark/>
          </w:tcPr>
          <w:p w14:paraId="2321E7B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c>
          <w:tcPr>
            <w:tcW w:w="0" w:type="auto"/>
            <w:tcBorders>
              <w:top w:val="single" w:sz="4" w:space="0" w:color="auto"/>
              <w:bottom w:val="single" w:sz="4" w:space="0" w:color="auto"/>
            </w:tcBorders>
            <w:noWrap/>
            <w:hideMark/>
          </w:tcPr>
          <w:p w14:paraId="66C2BFBA"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441,844 </w:t>
            </w:r>
          </w:p>
        </w:tc>
        <w:tc>
          <w:tcPr>
            <w:tcW w:w="0" w:type="auto"/>
            <w:tcBorders>
              <w:top w:val="single" w:sz="4" w:space="0" w:color="auto"/>
              <w:bottom w:val="single" w:sz="4" w:space="0" w:color="auto"/>
            </w:tcBorders>
            <w:noWrap/>
            <w:hideMark/>
          </w:tcPr>
          <w:p w14:paraId="58422C85"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c>
          <w:tcPr>
            <w:tcW w:w="0" w:type="auto"/>
            <w:tcBorders>
              <w:top w:val="single" w:sz="4" w:space="0" w:color="auto"/>
              <w:bottom w:val="single" w:sz="4" w:space="0" w:color="auto"/>
            </w:tcBorders>
            <w:noWrap/>
            <w:hideMark/>
          </w:tcPr>
          <w:p w14:paraId="7DB2BE02"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498,843 </w:t>
            </w:r>
          </w:p>
        </w:tc>
        <w:tc>
          <w:tcPr>
            <w:tcW w:w="0" w:type="auto"/>
            <w:tcBorders>
              <w:top w:val="single" w:sz="4" w:space="0" w:color="auto"/>
              <w:bottom w:val="single" w:sz="4" w:space="0" w:color="auto"/>
            </w:tcBorders>
            <w:noWrap/>
            <w:hideMark/>
          </w:tcPr>
          <w:p w14:paraId="4D304EC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0.183 </w:t>
            </w:r>
          </w:p>
        </w:tc>
        <w:tc>
          <w:tcPr>
            <w:tcW w:w="0" w:type="auto"/>
            <w:tcBorders>
              <w:top w:val="single" w:sz="4" w:space="0" w:color="auto"/>
              <w:bottom w:val="single" w:sz="4" w:space="0" w:color="auto"/>
            </w:tcBorders>
            <w:noWrap/>
            <w:hideMark/>
          </w:tcPr>
          <w:p w14:paraId="514C2D3F"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513,754 </w:t>
            </w:r>
          </w:p>
        </w:tc>
        <w:tc>
          <w:tcPr>
            <w:tcW w:w="0" w:type="auto"/>
            <w:tcBorders>
              <w:top w:val="single" w:sz="4" w:space="0" w:color="auto"/>
              <w:bottom w:val="single" w:sz="4" w:space="0" w:color="auto"/>
            </w:tcBorders>
            <w:noWrap/>
            <w:hideMark/>
          </w:tcPr>
          <w:p w14:paraId="72709FC0" w14:textId="77777777" w:rsidR="00E6768E" w:rsidRPr="00A65510" w:rsidRDefault="00E6768E" w:rsidP="00365CE7">
            <w:pPr>
              <w:jc w:val="right"/>
              <w:rPr>
                <w:rFonts w:eastAsia="Times New Roman" w:cs="Times New Roman"/>
                <w:color w:val="000000"/>
                <w:sz w:val="12"/>
                <w:szCs w:val="12"/>
              </w:rPr>
            </w:pPr>
            <w:r w:rsidRPr="00A65510">
              <w:rPr>
                <w:rFonts w:eastAsia="Times New Roman" w:cs="Times New Roman"/>
                <w:color w:val="000000"/>
                <w:sz w:val="12"/>
                <w:szCs w:val="12"/>
              </w:rPr>
              <w:t xml:space="preserve">         0.193 </w:t>
            </w:r>
          </w:p>
        </w:tc>
      </w:tr>
      <w:tr w:rsidR="00E6768E" w:rsidRPr="00A65510" w14:paraId="66A7DB10"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tcBorders>
            <w:noWrap/>
          </w:tcPr>
          <w:p w14:paraId="4E577FC8" w14:textId="77777777" w:rsidR="00E6768E" w:rsidRPr="00967B07" w:rsidRDefault="00E6768E" w:rsidP="006A4360">
            <w:pPr>
              <w:rPr>
                <w:rFonts w:eastAsia="Times New Roman" w:cs="Times New Roman"/>
                <w:color w:val="000000"/>
                <w:sz w:val="12"/>
                <w:szCs w:val="12"/>
              </w:rPr>
            </w:pPr>
            <w:r>
              <w:rPr>
                <w:rFonts w:eastAsia="Times New Roman" w:cs="Times New Roman"/>
                <w:color w:val="000000"/>
                <w:sz w:val="12"/>
                <w:szCs w:val="12"/>
              </w:rPr>
              <w:t>1978-2020 mean</w:t>
            </w:r>
          </w:p>
        </w:tc>
        <w:tc>
          <w:tcPr>
            <w:tcW w:w="0" w:type="auto"/>
            <w:tcBorders>
              <w:top w:val="single" w:sz="4" w:space="0" w:color="auto"/>
            </w:tcBorders>
            <w:noWrap/>
            <w:vAlign w:val="bottom"/>
          </w:tcPr>
          <w:p w14:paraId="0DCE035C"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473,699 </w:t>
            </w:r>
          </w:p>
        </w:tc>
        <w:tc>
          <w:tcPr>
            <w:tcW w:w="0" w:type="auto"/>
            <w:tcBorders>
              <w:top w:val="single" w:sz="4" w:space="0" w:color="auto"/>
            </w:tcBorders>
            <w:noWrap/>
            <w:vAlign w:val="bottom"/>
          </w:tcPr>
          <w:p w14:paraId="3363A2E2"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 0.235 </w:t>
            </w:r>
          </w:p>
        </w:tc>
        <w:tc>
          <w:tcPr>
            <w:tcW w:w="0" w:type="auto"/>
            <w:tcBorders>
              <w:top w:val="single" w:sz="4" w:space="0" w:color="auto"/>
            </w:tcBorders>
            <w:noWrap/>
            <w:vAlign w:val="bottom"/>
          </w:tcPr>
          <w:p w14:paraId="106C965D"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481,340 </w:t>
            </w:r>
          </w:p>
        </w:tc>
        <w:tc>
          <w:tcPr>
            <w:tcW w:w="0" w:type="auto"/>
            <w:tcBorders>
              <w:top w:val="single" w:sz="4" w:space="0" w:color="auto"/>
            </w:tcBorders>
            <w:noWrap/>
            <w:vAlign w:val="bottom"/>
          </w:tcPr>
          <w:p w14:paraId="30D13498"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0.212 </w:t>
            </w:r>
          </w:p>
        </w:tc>
        <w:tc>
          <w:tcPr>
            <w:tcW w:w="0" w:type="auto"/>
            <w:tcBorders>
              <w:top w:val="single" w:sz="4" w:space="0" w:color="auto"/>
            </w:tcBorders>
            <w:noWrap/>
            <w:vAlign w:val="bottom"/>
          </w:tcPr>
          <w:p w14:paraId="64DB77A5"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420,182 </w:t>
            </w:r>
          </w:p>
        </w:tc>
        <w:tc>
          <w:tcPr>
            <w:tcW w:w="0" w:type="auto"/>
            <w:tcBorders>
              <w:top w:val="single" w:sz="4" w:space="0" w:color="auto"/>
            </w:tcBorders>
            <w:noWrap/>
            <w:vAlign w:val="bottom"/>
          </w:tcPr>
          <w:p w14:paraId="5289D945"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0.213 </w:t>
            </w:r>
          </w:p>
        </w:tc>
        <w:tc>
          <w:tcPr>
            <w:tcW w:w="0" w:type="auto"/>
            <w:tcBorders>
              <w:top w:val="single" w:sz="4" w:space="0" w:color="auto"/>
            </w:tcBorders>
            <w:noWrap/>
            <w:vAlign w:val="bottom"/>
          </w:tcPr>
          <w:p w14:paraId="0D610E3A"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491,005 </w:t>
            </w:r>
          </w:p>
        </w:tc>
        <w:tc>
          <w:tcPr>
            <w:tcW w:w="0" w:type="auto"/>
            <w:tcBorders>
              <w:top w:val="single" w:sz="4" w:space="0" w:color="auto"/>
            </w:tcBorders>
            <w:noWrap/>
            <w:vAlign w:val="bottom"/>
          </w:tcPr>
          <w:p w14:paraId="5F6B7899"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0.207 </w:t>
            </w:r>
          </w:p>
        </w:tc>
        <w:tc>
          <w:tcPr>
            <w:tcW w:w="0" w:type="auto"/>
            <w:tcBorders>
              <w:top w:val="single" w:sz="4" w:space="0" w:color="auto"/>
            </w:tcBorders>
            <w:noWrap/>
            <w:vAlign w:val="bottom"/>
          </w:tcPr>
          <w:p w14:paraId="38FE61E5"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501,880 </w:t>
            </w:r>
          </w:p>
        </w:tc>
        <w:tc>
          <w:tcPr>
            <w:tcW w:w="0" w:type="auto"/>
            <w:tcBorders>
              <w:top w:val="single" w:sz="4" w:space="0" w:color="auto"/>
            </w:tcBorders>
            <w:noWrap/>
            <w:vAlign w:val="bottom"/>
          </w:tcPr>
          <w:p w14:paraId="11FE5FA4" w14:textId="77777777" w:rsidR="00E6768E" w:rsidRPr="00967B07" w:rsidRDefault="00E6768E" w:rsidP="00365CE7">
            <w:pPr>
              <w:jc w:val="right"/>
              <w:rPr>
                <w:rFonts w:cs="Times New Roman"/>
                <w:color w:val="000000"/>
                <w:sz w:val="12"/>
                <w:szCs w:val="12"/>
              </w:rPr>
            </w:pPr>
            <w:r w:rsidRPr="00967B07">
              <w:rPr>
                <w:rFonts w:cs="Times New Roman"/>
                <w:color w:val="000000"/>
                <w:sz w:val="12"/>
                <w:szCs w:val="12"/>
              </w:rPr>
              <w:t xml:space="preserve">0.211 </w:t>
            </w:r>
          </w:p>
        </w:tc>
      </w:tr>
    </w:tbl>
    <w:p w14:paraId="508BCF66" w14:textId="77777777" w:rsidR="00E6768E" w:rsidRDefault="00E6768E" w:rsidP="00E6768E">
      <w:pPr>
        <w:rPr>
          <w:sz w:val="12"/>
          <w:szCs w:val="12"/>
        </w:rPr>
      </w:pPr>
      <w:r>
        <w:rPr>
          <w:sz w:val="12"/>
          <w:szCs w:val="12"/>
        </w:rPr>
        <w:br w:type="page"/>
      </w:r>
    </w:p>
    <w:p w14:paraId="1EA06D0D" w14:textId="77777777" w:rsidR="00E6768E" w:rsidRPr="00E6768E" w:rsidRDefault="00A151EF" w:rsidP="00E6768E">
      <w:pPr>
        <w:ind w:left="720" w:hanging="720"/>
      </w:pPr>
      <w:r>
        <w:lastRenderedPageBreak/>
        <w:t xml:space="preserve">Table 6 Cont. - </w:t>
      </w:r>
      <w:r w:rsidR="00E6768E">
        <w:t>Age-0 recruitment in thousands of fish and coefficient of variation (CV) for assessed models.</w:t>
      </w:r>
    </w:p>
    <w:tbl>
      <w:tblPr>
        <w:tblStyle w:val="PlainTable31"/>
        <w:tblW w:w="7684" w:type="dxa"/>
        <w:jc w:val="center"/>
        <w:tblLayout w:type="fixed"/>
        <w:tblLook w:val="0400" w:firstRow="0" w:lastRow="0" w:firstColumn="0" w:lastColumn="0" w:noHBand="0" w:noVBand="1"/>
      </w:tblPr>
      <w:tblGrid>
        <w:gridCol w:w="980"/>
        <w:gridCol w:w="810"/>
        <w:gridCol w:w="866"/>
        <w:gridCol w:w="810"/>
        <w:gridCol w:w="866"/>
        <w:gridCol w:w="810"/>
        <w:gridCol w:w="866"/>
        <w:gridCol w:w="810"/>
        <w:gridCol w:w="866"/>
      </w:tblGrid>
      <w:tr w:rsidR="00254078" w:rsidRPr="00967B07" w14:paraId="0990D53B"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hideMark/>
          </w:tcPr>
          <w:p w14:paraId="0B843BE8" w14:textId="77777777" w:rsidR="00254078" w:rsidRPr="00A151EF" w:rsidRDefault="00254078" w:rsidP="00365CE7">
            <w:pPr>
              <w:rPr>
                <w:rFonts w:eastAsia="Times New Roman" w:cs="Times New Roman"/>
                <w:i/>
                <w:sz w:val="12"/>
                <w:szCs w:val="12"/>
              </w:rPr>
            </w:pPr>
          </w:p>
        </w:tc>
        <w:tc>
          <w:tcPr>
            <w:tcW w:w="1676" w:type="dxa"/>
            <w:gridSpan w:val="2"/>
            <w:tcBorders>
              <w:top w:val="single" w:sz="4" w:space="0" w:color="auto"/>
            </w:tcBorders>
            <w:shd w:val="clear" w:color="auto" w:fill="auto"/>
            <w:noWrap/>
            <w:hideMark/>
          </w:tcPr>
          <w:p w14:paraId="6AFADEE3"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21.1e </w:t>
            </w:r>
          </w:p>
        </w:tc>
        <w:tc>
          <w:tcPr>
            <w:tcW w:w="1676" w:type="dxa"/>
            <w:gridSpan w:val="2"/>
            <w:tcBorders>
              <w:top w:val="single" w:sz="4" w:space="0" w:color="auto"/>
            </w:tcBorders>
            <w:shd w:val="clear" w:color="auto" w:fill="auto"/>
            <w:noWrap/>
            <w:hideMark/>
          </w:tcPr>
          <w:p w14:paraId="35459FBB"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21.1g </w:t>
            </w:r>
          </w:p>
        </w:tc>
        <w:tc>
          <w:tcPr>
            <w:tcW w:w="1676" w:type="dxa"/>
            <w:gridSpan w:val="2"/>
            <w:tcBorders>
              <w:top w:val="single" w:sz="4" w:space="0" w:color="auto"/>
            </w:tcBorders>
            <w:shd w:val="clear" w:color="auto" w:fill="auto"/>
            <w:noWrap/>
            <w:hideMark/>
          </w:tcPr>
          <w:p w14:paraId="4B0D86C0"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 21.5a </w:t>
            </w:r>
          </w:p>
        </w:tc>
        <w:tc>
          <w:tcPr>
            <w:tcW w:w="1676" w:type="dxa"/>
            <w:gridSpan w:val="2"/>
            <w:tcBorders>
              <w:top w:val="single" w:sz="4" w:space="0" w:color="auto"/>
            </w:tcBorders>
            <w:shd w:val="clear" w:color="auto" w:fill="auto"/>
            <w:noWrap/>
            <w:hideMark/>
          </w:tcPr>
          <w:p w14:paraId="60F747F8"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 xml:space="preserve"> Model21.5c </w:t>
            </w:r>
          </w:p>
        </w:tc>
      </w:tr>
      <w:tr w:rsidR="00254078" w:rsidRPr="00967B07" w14:paraId="199C7F4A" w14:textId="77777777" w:rsidTr="00A747AC">
        <w:trPr>
          <w:jc w:val="center"/>
        </w:trPr>
        <w:tc>
          <w:tcPr>
            <w:tcW w:w="980" w:type="dxa"/>
            <w:tcBorders>
              <w:bottom w:val="single" w:sz="4" w:space="0" w:color="auto"/>
              <w:right w:val="single" w:sz="4" w:space="0" w:color="auto"/>
            </w:tcBorders>
            <w:shd w:val="clear" w:color="auto" w:fill="auto"/>
            <w:noWrap/>
            <w:hideMark/>
          </w:tcPr>
          <w:p w14:paraId="1450EDA3" w14:textId="77777777" w:rsidR="00254078" w:rsidRPr="00A151EF" w:rsidRDefault="00254078" w:rsidP="00A151EF">
            <w:pPr>
              <w:jc w:val="right"/>
              <w:rPr>
                <w:rFonts w:eastAsia="Times New Roman" w:cs="Times New Roman"/>
                <w:color w:val="000000"/>
                <w:sz w:val="12"/>
                <w:szCs w:val="12"/>
              </w:rPr>
            </w:pPr>
            <w:r w:rsidRPr="00A151EF">
              <w:rPr>
                <w:rFonts w:eastAsia="Times New Roman" w:cs="Times New Roman"/>
                <w:color w:val="000000"/>
                <w:sz w:val="12"/>
                <w:szCs w:val="12"/>
              </w:rPr>
              <w:t>Year</w:t>
            </w:r>
          </w:p>
        </w:tc>
        <w:tc>
          <w:tcPr>
            <w:tcW w:w="810" w:type="dxa"/>
            <w:tcBorders>
              <w:bottom w:val="single" w:sz="4" w:space="0" w:color="auto"/>
            </w:tcBorders>
            <w:noWrap/>
            <w:hideMark/>
          </w:tcPr>
          <w:p w14:paraId="7FB93857"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14:paraId="7FB34F4C"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14:paraId="1CF613D1"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14:paraId="2763007C"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14:paraId="1C165A6F"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14:paraId="20980F72"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c>
          <w:tcPr>
            <w:tcW w:w="810" w:type="dxa"/>
            <w:tcBorders>
              <w:bottom w:val="single" w:sz="4" w:space="0" w:color="auto"/>
            </w:tcBorders>
            <w:noWrap/>
            <w:hideMark/>
          </w:tcPr>
          <w:p w14:paraId="049547F5"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Age-0</w:t>
            </w:r>
          </w:p>
        </w:tc>
        <w:tc>
          <w:tcPr>
            <w:tcW w:w="866" w:type="dxa"/>
            <w:tcBorders>
              <w:bottom w:val="single" w:sz="4" w:space="0" w:color="auto"/>
            </w:tcBorders>
            <w:noWrap/>
            <w:hideMark/>
          </w:tcPr>
          <w:p w14:paraId="6DF636AD" w14:textId="77777777" w:rsidR="00254078" w:rsidRPr="00A151EF" w:rsidRDefault="00254078" w:rsidP="00365CE7">
            <w:pPr>
              <w:jc w:val="center"/>
              <w:rPr>
                <w:rFonts w:eastAsia="Times New Roman" w:cs="Times New Roman"/>
                <w:i/>
                <w:color w:val="000000"/>
                <w:sz w:val="12"/>
                <w:szCs w:val="12"/>
              </w:rPr>
            </w:pPr>
            <w:r w:rsidRPr="00A151EF">
              <w:rPr>
                <w:rFonts w:eastAsia="Times New Roman" w:cs="Times New Roman"/>
                <w:i/>
                <w:color w:val="000000"/>
                <w:sz w:val="12"/>
                <w:szCs w:val="12"/>
              </w:rPr>
              <w:t>CV</w:t>
            </w:r>
          </w:p>
        </w:tc>
      </w:tr>
      <w:tr w:rsidR="00254078" w:rsidRPr="00967B07" w14:paraId="14604D90"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hideMark/>
          </w:tcPr>
          <w:p w14:paraId="23CBF7D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1978</w:t>
            </w:r>
          </w:p>
        </w:tc>
        <w:tc>
          <w:tcPr>
            <w:tcW w:w="810" w:type="dxa"/>
            <w:tcBorders>
              <w:top w:val="single" w:sz="4" w:space="0" w:color="auto"/>
            </w:tcBorders>
            <w:noWrap/>
            <w:hideMark/>
          </w:tcPr>
          <w:p w14:paraId="62F021F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395,269 </w:t>
            </w:r>
          </w:p>
        </w:tc>
        <w:tc>
          <w:tcPr>
            <w:tcW w:w="866" w:type="dxa"/>
            <w:tcBorders>
              <w:top w:val="single" w:sz="4" w:space="0" w:color="auto"/>
            </w:tcBorders>
            <w:noWrap/>
            <w:hideMark/>
          </w:tcPr>
          <w:p w14:paraId="3154BEC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0.343</w:t>
            </w:r>
          </w:p>
        </w:tc>
        <w:tc>
          <w:tcPr>
            <w:tcW w:w="810" w:type="dxa"/>
            <w:tcBorders>
              <w:top w:val="single" w:sz="4" w:space="0" w:color="auto"/>
            </w:tcBorders>
            <w:noWrap/>
            <w:hideMark/>
          </w:tcPr>
          <w:p w14:paraId="1B289AC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405,973 </w:t>
            </w:r>
          </w:p>
        </w:tc>
        <w:tc>
          <w:tcPr>
            <w:tcW w:w="866" w:type="dxa"/>
            <w:tcBorders>
              <w:top w:val="single" w:sz="4" w:space="0" w:color="auto"/>
            </w:tcBorders>
            <w:noWrap/>
            <w:hideMark/>
          </w:tcPr>
          <w:p w14:paraId="7FC6E27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0.397</w:t>
            </w:r>
          </w:p>
        </w:tc>
        <w:tc>
          <w:tcPr>
            <w:tcW w:w="810" w:type="dxa"/>
            <w:tcBorders>
              <w:top w:val="single" w:sz="4" w:space="0" w:color="auto"/>
            </w:tcBorders>
            <w:noWrap/>
            <w:hideMark/>
          </w:tcPr>
          <w:p w14:paraId="0BEADA1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250,342 </w:t>
            </w:r>
          </w:p>
        </w:tc>
        <w:tc>
          <w:tcPr>
            <w:tcW w:w="866" w:type="dxa"/>
            <w:tcBorders>
              <w:top w:val="single" w:sz="4" w:space="0" w:color="auto"/>
            </w:tcBorders>
            <w:noWrap/>
            <w:hideMark/>
          </w:tcPr>
          <w:p w14:paraId="4BBD0C0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0.351</w:t>
            </w:r>
          </w:p>
        </w:tc>
        <w:tc>
          <w:tcPr>
            <w:tcW w:w="810" w:type="dxa"/>
            <w:tcBorders>
              <w:top w:val="single" w:sz="4" w:space="0" w:color="auto"/>
            </w:tcBorders>
            <w:noWrap/>
            <w:hideMark/>
          </w:tcPr>
          <w:p w14:paraId="2E825AE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273,273 </w:t>
            </w:r>
          </w:p>
        </w:tc>
        <w:tc>
          <w:tcPr>
            <w:tcW w:w="866" w:type="dxa"/>
            <w:tcBorders>
              <w:top w:val="single" w:sz="4" w:space="0" w:color="auto"/>
            </w:tcBorders>
            <w:noWrap/>
            <w:hideMark/>
          </w:tcPr>
          <w:p w14:paraId="59E72AC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0.404</w:t>
            </w:r>
          </w:p>
        </w:tc>
      </w:tr>
      <w:tr w:rsidR="00254078" w:rsidRPr="00967B07" w14:paraId="45C928B2" w14:textId="77777777" w:rsidTr="00A747AC">
        <w:trPr>
          <w:jc w:val="center"/>
        </w:trPr>
        <w:tc>
          <w:tcPr>
            <w:tcW w:w="980" w:type="dxa"/>
            <w:tcBorders>
              <w:right w:val="single" w:sz="4" w:space="0" w:color="auto"/>
            </w:tcBorders>
            <w:shd w:val="clear" w:color="auto" w:fill="auto"/>
            <w:noWrap/>
            <w:hideMark/>
          </w:tcPr>
          <w:p w14:paraId="4D8C552B"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1979</w:t>
            </w:r>
          </w:p>
        </w:tc>
        <w:tc>
          <w:tcPr>
            <w:tcW w:w="810" w:type="dxa"/>
            <w:noWrap/>
            <w:hideMark/>
          </w:tcPr>
          <w:p w14:paraId="1BAC33E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385,344 </w:t>
            </w:r>
          </w:p>
        </w:tc>
        <w:tc>
          <w:tcPr>
            <w:tcW w:w="866" w:type="dxa"/>
            <w:noWrap/>
            <w:hideMark/>
          </w:tcPr>
          <w:p w14:paraId="384F0FB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0.316</w:t>
            </w:r>
          </w:p>
        </w:tc>
        <w:tc>
          <w:tcPr>
            <w:tcW w:w="810" w:type="dxa"/>
            <w:noWrap/>
            <w:hideMark/>
          </w:tcPr>
          <w:p w14:paraId="4C1B86B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366,576 </w:t>
            </w:r>
          </w:p>
        </w:tc>
        <w:tc>
          <w:tcPr>
            <w:tcW w:w="866" w:type="dxa"/>
            <w:noWrap/>
            <w:hideMark/>
          </w:tcPr>
          <w:p w14:paraId="570B4DF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0.373</w:t>
            </w:r>
          </w:p>
        </w:tc>
        <w:tc>
          <w:tcPr>
            <w:tcW w:w="810" w:type="dxa"/>
            <w:noWrap/>
            <w:hideMark/>
          </w:tcPr>
          <w:p w14:paraId="67BB5E9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237,661 </w:t>
            </w:r>
          </w:p>
        </w:tc>
        <w:tc>
          <w:tcPr>
            <w:tcW w:w="866" w:type="dxa"/>
            <w:noWrap/>
            <w:hideMark/>
          </w:tcPr>
          <w:p w14:paraId="1A27A5F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0.331</w:t>
            </w:r>
          </w:p>
        </w:tc>
        <w:tc>
          <w:tcPr>
            <w:tcW w:w="810" w:type="dxa"/>
            <w:noWrap/>
            <w:hideMark/>
          </w:tcPr>
          <w:p w14:paraId="7E178F0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244,589 </w:t>
            </w:r>
          </w:p>
        </w:tc>
        <w:tc>
          <w:tcPr>
            <w:tcW w:w="866" w:type="dxa"/>
            <w:noWrap/>
            <w:hideMark/>
          </w:tcPr>
          <w:p w14:paraId="68D81C7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0.384</w:t>
            </w:r>
          </w:p>
        </w:tc>
      </w:tr>
      <w:tr w:rsidR="00254078" w:rsidRPr="00967B07" w14:paraId="2A0627AD"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512B0D3B"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1980</w:t>
            </w:r>
          </w:p>
        </w:tc>
        <w:tc>
          <w:tcPr>
            <w:tcW w:w="810" w:type="dxa"/>
            <w:noWrap/>
            <w:hideMark/>
          </w:tcPr>
          <w:p w14:paraId="7BA75EB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515,580 </w:t>
            </w:r>
          </w:p>
        </w:tc>
        <w:tc>
          <w:tcPr>
            <w:tcW w:w="866" w:type="dxa"/>
            <w:noWrap/>
            <w:hideMark/>
          </w:tcPr>
          <w:p w14:paraId="5EEA250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c>
          <w:tcPr>
            <w:tcW w:w="810" w:type="dxa"/>
            <w:noWrap/>
            <w:hideMark/>
          </w:tcPr>
          <w:p w14:paraId="579AF8A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401,744 </w:t>
            </w:r>
          </w:p>
        </w:tc>
        <w:tc>
          <w:tcPr>
            <w:tcW w:w="866" w:type="dxa"/>
            <w:noWrap/>
            <w:hideMark/>
          </w:tcPr>
          <w:p w14:paraId="6F42BFB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0.376</w:t>
            </w:r>
          </w:p>
        </w:tc>
        <w:tc>
          <w:tcPr>
            <w:tcW w:w="810" w:type="dxa"/>
            <w:noWrap/>
            <w:hideMark/>
          </w:tcPr>
          <w:p w14:paraId="6EC2AD0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320,765 </w:t>
            </w:r>
          </w:p>
        </w:tc>
        <w:tc>
          <w:tcPr>
            <w:tcW w:w="866" w:type="dxa"/>
            <w:noWrap/>
            <w:hideMark/>
          </w:tcPr>
          <w:p w14:paraId="3D74804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0.318</w:t>
            </w:r>
          </w:p>
        </w:tc>
        <w:tc>
          <w:tcPr>
            <w:tcW w:w="810" w:type="dxa"/>
            <w:noWrap/>
            <w:hideMark/>
          </w:tcPr>
          <w:p w14:paraId="396A913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270,439 </w:t>
            </w:r>
          </w:p>
        </w:tc>
        <w:tc>
          <w:tcPr>
            <w:tcW w:w="866" w:type="dxa"/>
            <w:noWrap/>
            <w:hideMark/>
          </w:tcPr>
          <w:p w14:paraId="4852C2C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0.383</w:t>
            </w:r>
          </w:p>
        </w:tc>
      </w:tr>
      <w:tr w:rsidR="00254078" w:rsidRPr="00967B07" w14:paraId="4FCB7BED" w14:textId="77777777" w:rsidTr="00A747AC">
        <w:trPr>
          <w:jc w:val="center"/>
        </w:trPr>
        <w:tc>
          <w:tcPr>
            <w:tcW w:w="980" w:type="dxa"/>
            <w:tcBorders>
              <w:right w:val="single" w:sz="4" w:space="0" w:color="auto"/>
            </w:tcBorders>
            <w:shd w:val="clear" w:color="auto" w:fill="auto"/>
            <w:noWrap/>
            <w:hideMark/>
          </w:tcPr>
          <w:p w14:paraId="492CEF37"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1981</w:t>
            </w:r>
          </w:p>
        </w:tc>
        <w:tc>
          <w:tcPr>
            <w:tcW w:w="810" w:type="dxa"/>
            <w:noWrap/>
            <w:hideMark/>
          </w:tcPr>
          <w:p w14:paraId="5BE1E2E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683,986 </w:t>
            </w:r>
          </w:p>
        </w:tc>
        <w:tc>
          <w:tcPr>
            <w:tcW w:w="866" w:type="dxa"/>
            <w:noWrap/>
            <w:hideMark/>
          </w:tcPr>
          <w:p w14:paraId="03C999A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0.255</w:t>
            </w:r>
          </w:p>
        </w:tc>
        <w:tc>
          <w:tcPr>
            <w:tcW w:w="810" w:type="dxa"/>
            <w:noWrap/>
            <w:hideMark/>
          </w:tcPr>
          <w:p w14:paraId="68191D5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518,978 </w:t>
            </w:r>
          </w:p>
        </w:tc>
        <w:tc>
          <w:tcPr>
            <w:tcW w:w="866" w:type="dxa"/>
            <w:noWrap/>
            <w:hideMark/>
          </w:tcPr>
          <w:p w14:paraId="2687AC3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0.338</w:t>
            </w:r>
          </w:p>
        </w:tc>
        <w:tc>
          <w:tcPr>
            <w:tcW w:w="810" w:type="dxa"/>
            <w:noWrap/>
            <w:hideMark/>
          </w:tcPr>
          <w:p w14:paraId="3DE6550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433,580 </w:t>
            </w:r>
          </w:p>
        </w:tc>
        <w:tc>
          <w:tcPr>
            <w:tcW w:w="866" w:type="dxa"/>
            <w:noWrap/>
            <w:hideMark/>
          </w:tcPr>
          <w:p w14:paraId="4858DD5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0.275</w:t>
            </w:r>
          </w:p>
        </w:tc>
        <w:tc>
          <w:tcPr>
            <w:tcW w:w="810" w:type="dxa"/>
            <w:noWrap/>
            <w:hideMark/>
          </w:tcPr>
          <w:p w14:paraId="1430066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353,499 </w:t>
            </w:r>
          </w:p>
        </w:tc>
        <w:tc>
          <w:tcPr>
            <w:tcW w:w="866" w:type="dxa"/>
            <w:noWrap/>
            <w:hideMark/>
          </w:tcPr>
          <w:p w14:paraId="1171A4C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0.347</w:t>
            </w:r>
          </w:p>
        </w:tc>
      </w:tr>
      <w:tr w:rsidR="00254078" w:rsidRPr="00967B07" w14:paraId="68276BF5"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4C5E02D2"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1982</w:t>
            </w:r>
          </w:p>
        </w:tc>
        <w:tc>
          <w:tcPr>
            <w:tcW w:w="810" w:type="dxa"/>
            <w:noWrap/>
            <w:hideMark/>
          </w:tcPr>
          <w:p w14:paraId="4D9F165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759,232 </w:t>
            </w:r>
          </w:p>
        </w:tc>
        <w:tc>
          <w:tcPr>
            <w:tcW w:w="866" w:type="dxa"/>
            <w:noWrap/>
            <w:hideMark/>
          </w:tcPr>
          <w:p w14:paraId="6B280E1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0.267</w:t>
            </w:r>
          </w:p>
        </w:tc>
        <w:tc>
          <w:tcPr>
            <w:tcW w:w="810" w:type="dxa"/>
            <w:noWrap/>
            <w:hideMark/>
          </w:tcPr>
          <w:p w14:paraId="7AB0B0E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628,058 </w:t>
            </w:r>
          </w:p>
        </w:tc>
        <w:tc>
          <w:tcPr>
            <w:tcW w:w="866" w:type="dxa"/>
            <w:noWrap/>
            <w:hideMark/>
          </w:tcPr>
          <w:p w14:paraId="677FDBE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0.364</w:t>
            </w:r>
          </w:p>
        </w:tc>
        <w:tc>
          <w:tcPr>
            <w:tcW w:w="810" w:type="dxa"/>
            <w:noWrap/>
            <w:hideMark/>
          </w:tcPr>
          <w:p w14:paraId="2F23C6C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481,087 </w:t>
            </w:r>
          </w:p>
        </w:tc>
        <w:tc>
          <w:tcPr>
            <w:tcW w:w="866" w:type="dxa"/>
            <w:noWrap/>
            <w:hideMark/>
          </w:tcPr>
          <w:p w14:paraId="0A8D409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0.286</w:t>
            </w:r>
          </w:p>
        </w:tc>
        <w:tc>
          <w:tcPr>
            <w:tcW w:w="810" w:type="dxa"/>
            <w:noWrap/>
            <w:hideMark/>
          </w:tcPr>
          <w:p w14:paraId="67F3D69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425,742 </w:t>
            </w:r>
          </w:p>
        </w:tc>
        <w:tc>
          <w:tcPr>
            <w:tcW w:w="866" w:type="dxa"/>
            <w:noWrap/>
            <w:hideMark/>
          </w:tcPr>
          <w:p w14:paraId="107B603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0.369</w:t>
            </w:r>
          </w:p>
        </w:tc>
      </w:tr>
      <w:tr w:rsidR="00254078" w:rsidRPr="00967B07" w14:paraId="2D730D5C" w14:textId="77777777" w:rsidTr="00A747AC">
        <w:trPr>
          <w:jc w:val="center"/>
        </w:trPr>
        <w:tc>
          <w:tcPr>
            <w:tcW w:w="980" w:type="dxa"/>
            <w:tcBorders>
              <w:right w:val="single" w:sz="4" w:space="0" w:color="auto"/>
            </w:tcBorders>
            <w:shd w:val="clear" w:color="auto" w:fill="auto"/>
            <w:noWrap/>
            <w:hideMark/>
          </w:tcPr>
          <w:p w14:paraId="4B657C81"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1983</w:t>
            </w:r>
          </w:p>
        </w:tc>
        <w:tc>
          <w:tcPr>
            <w:tcW w:w="810" w:type="dxa"/>
            <w:noWrap/>
            <w:hideMark/>
          </w:tcPr>
          <w:p w14:paraId="0F664D4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394,972 </w:t>
            </w:r>
          </w:p>
        </w:tc>
        <w:tc>
          <w:tcPr>
            <w:tcW w:w="866" w:type="dxa"/>
            <w:noWrap/>
            <w:hideMark/>
          </w:tcPr>
          <w:p w14:paraId="62AFBCF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0.328</w:t>
            </w:r>
          </w:p>
        </w:tc>
        <w:tc>
          <w:tcPr>
            <w:tcW w:w="810" w:type="dxa"/>
            <w:noWrap/>
            <w:hideMark/>
          </w:tcPr>
          <w:p w14:paraId="0AF21D1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350,884 </w:t>
            </w:r>
          </w:p>
        </w:tc>
        <w:tc>
          <w:tcPr>
            <w:tcW w:w="866" w:type="dxa"/>
            <w:noWrap/>
            <w:hideMark/>
          </w:tcPr>
          <w:p w14:paraId="0552B36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0.416</w:t>
            </w:r>
          </w:p>
        </w:tc>
        <w:tc>
          <w:tcPr>
            <w:tcW w:w="810" w:type="dxa"/>
            <w:noWrap/>
            <w:hideMark/>
          </w:tcPr>
          <w:p w14:paraId="50B94B2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259,739 </w:t>
            </w:r>
          </w:p>
        </w:tc>
        <w:tc>
          <w:tcPr>
            <w:tcW w:w="866" w:type="dxa"/>
            <w:noWrap/>
            <w:hideMark/>
          </w:tcPr>
          <w:p w14:paraId="6F854E7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0.338</w:t>
            </w:r>
          </w:p>
        </w:tc>
        <w:tc>
          <w:tcPr>
            <w:tcW w:w="810" w:type="dxa"/>
            <w:noWrap/>
            <w:hideMark/>
          </w:tcPr>
          <w:p w14:paraId="681F2A2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242,584 </w:t>
            </w:r>
          </w:p>
        </w:tc>
        <w:tc>
          <w:tcPr>
            <w:tcW w:w="866" w:type="dxa"/>
            <w:noWrap/>
            <w:hideMark/>
          </w:tcPr>
          <w:p w14:paraId="0EA00F2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0.413</w:t>
            </w:r>
          </w:p>
        </w:tc>
      </w:tr>
      <w:tr w:rsidR="00254078" w:rsidRPr="00967B07" w14:paraId="205B271C"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31D45E5C"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1984</w:t>
            </w:r>
          </w:p>
        </w:tc>
        <w:tc>
          <w:tcPr>
            <w:tcW w:w="810" w:type="dxa"/>
            <w:noWrap/>
            <w:hideMark/>
          </w:tcPr>
          <w:p w14:paraId="3B34C46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696,500 </w:t>
            </w:r>
          </w:p>
        </w:tc>
        <w:tc>
          <w:tcPr>
            <w:tcW w:w="866" w:type="dxa"/>
            <w:noWrap/>
            <w:hideMark/>
          </w:tcPr>
          <w:p w14:paraId="725F096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c>
          <w:tcPr>
            <w:tcW w:w="810" w:type="dxa"/>
            <w:noWrap/>
            <w:hideMark/>
          </w:tcPr>
          <w:p w14:paraId="42F9269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618,507 </w:t>
            </w:r>
          </w:p>
        </w:tc>
        <w:tc>
          <w:tcPr>
            <w:tcW w:w="866" w:type="dxa"/>
            <w:noWrap/>
            <w:hideMark/>
          </w:tcPr>
          <w:p w14:paraId="6B4A24B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0.354</w:t>
            </w:r>
          </w:p>
        </w:tc>
        <w:tc>
          <w:tcPr>
            <w:tcW w:w="810" w:type="dxa"/>
            <w:noWrap/>
            <w:hideMark/>
          </w:tcPr>
          <w:p w14:paraId="166FE46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460,863 </w:t>
            </w:r>
          </w:p>
        </w:tc>
        <w:tc>
          <w:tcPr>
            <w:tcW w:w="866" w:type="dxa"/>
            <w:noWrap/>
            <w:hideMark/>
          </w:tcPr>
          <w:p w14:paraId="5D9A7F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0.279</w:t>
            </w:r>
          </w:p>
        </w:tc>
        <w:tc>
          <w:tcPr>
            <w:tcW w:w="810" w:type="dxa"/>
            <w:noWrap/>
            <w:hideMark/>
          </w:tcPr>
          <w:p w14:paraId="0B11157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434,964 </w:t>
            </w:r>
          </w:p>
        </w:tc>
        <w:tc>
          <w:tcPr>
            <w:tcW w:w="866" w:type="dxa"/>
            <w:noWrap/>
            <w:hideMark/>
          </w:tcPr>
          <w:p w14:paraId="297248A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0.356</w:t>
            </w:r>
          </w:p>
        </w:tc>
      </w:tr>
      <w:tr w:rsidR="00254078" w:rsidRPr="00967B07" w14:paraId="51C9964C" w14:textId="77777777" w:rsidTr="00A747AC">
        <w:trPr>
          <w:jc w:val="center"/>
        </w:trPr>
        <w:tc>
          <w:tcPr>
            <w:tcW w:w="980" w:type="dxa"/>
            <w:tcBorders>
              <w:right w:val="single" w:sz="4" w:space="0" w:color="auto"/>
            </w:tcBorders>
            <w:shd w:val="clear" w:color="auto" w:fill="auto"/>
            <w:noWrap/>
            <w:hideMark/>
          </w:tcPr>
          <w:p w14:paraId="63F8263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1985</w:t>
            </w:r>
          </w:p>
        </w:tc>
        <w:tc>
          <w:tcPr>
            <w:tcW w:w="810" w:type="dxa"/>
            <w:noWrap/>
            <w:hideMark/>
          </w:tcPr>
          <w:p w14:paraId="41DF5CB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759,515 </w:t>
            </w:r>
          </w:p>
        </w:tc>
        <w:tc>
          <w:tcPr>
            <w:tcW w:w="866" w:type="dxa"/>
            <w:noWrap/>
            <w:hideMark/>
          </w:tcPr>
          <w:p w14:paraId="30F54DB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0.235</w:t>
            </w:r>
          </w:p>
        </w:tc>
        <w:tc>
          <w:tcPr>
            <w:tcW w:w="810" w:type="dxa"/>
            <w:noWrap/>
            <w:hideMark/>
          </w:tcPr>
          <w:p w14:paraId="4DB3793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571,253 </w:t>
            </w:r>
          </w:p>
        </w:tc>
        <w:tc>
          <w:tcPr>
            <w:tcW w:w="866" w:type="dxa"/>
            <w:noWrap/>
            <w:hideMark/>
          </w:tcPr>
          <w:p w14:paraId="793EFA7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0.342</w:t>
            </w:r>
          </w:p>
        </w:tc>
        <w:tc>
          <w:tcPr>
            <w:tcW w:w="810" w:type="dxa"/>
            <w:noWrap/>
            <w:hideMark/>
          </w:tcPr>
          <w:p w14:paraId="001C8BB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534,252 </w:t>
            </w:r>
          </w:p>
        </w:tc>
        <w:tc>
          <w:tcPr>
            <w:tcW w:w="866" w:type="dxa"/>
            <w:noWrap/>
            <w:hideMark/>
          </w:tcPr>
          <w:p w14:paraId="6229B51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0.249</w:t>
            </w:r>
          </w:p>
        </w:tc>
        <w:tc>
          <w:tcPr>
            <w:tcW w:w="810" w:type="dxa"/>
            <w:noWrap/>
            <w:hideMark/>
          </w:tcPr>
          <w:p w14:paraId="75150E9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417,468 </w:t>
            </w:r>
          </w:p>
        </w:tc>
        <w:tc>
          <w:tcPr>
            <w:tcW w:w="866" w:type="dxa"/>
            <w:noWrap/>
            <w:hideMark/>
          </w:tcPr>
          <w:p w14:paraId="43DEB4C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0.342</w:t>
            </w:r>
          </w:p>
        </w:tc>
      </w:tr>
      <w:tr w:rsidR="00254078" w:rsidRPr="00967B07" w14:paraId="1BE0DACC"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3D97CC4F"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1986</w:t>
            </w:r>
          </w:p>
        </w:tc>
        <w:tc>
          <w:tcPr>
            <w:tcW w:w="810" w:type="dxa"/>
            <w:noWrap/>
            <w:hideMark/>
          </w:tcPr>
          <w:p w14:paraId="0385BF5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392,411 </w:t>
            </w:r>
          </w:p>
        </w:tc>
        <w:tc>
          <w:tcPr>
            <w:tcW w:w="866" w:type="dxa"/>
            <w:noWrap/>
            <w:hideMark/>
          </w:tcPr>
          <w:p w14:paraId="3D0AB29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0.286</w:t>
            </w:r>
          </w:p>
        </w:tc>
        <w:tc>
          <w:tcPr>
            <w:tcW w:w="810" w:type="dxa"/>
            <w:noWrap/>
            <w:hideMark/>
          </w:tcPr>
          <w:p w14:paraId="5E713A7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384,481 </w:t>
            </w:r>
          </w:p>
        </w:tc>
        <w:tc>
          <w:tcPr>
            <w:tcW w:w="866" w:type="dxa"/>
            <w:noWrap/>
            <w:hideMark/>
          </w:tcPr>
          <w:p w14:paraId="38DCE69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0.355</w:t>
            </w:r>
          </w:p>
        </w:tc>
        <w:tc>
          <w:tcPr>
            <w:tcW w:w="810" w:type="dxa"/>
            <w:noWrap/>
            <w:hideMark/>
          </w:tcPr>
          <w:p w14:paraId="0D87C06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273,842 </w:t>
            </w:r>
          </w:p>
        </w:tc>
        <w:tc>
          <w:tcPr>
            <w:tcW w:w="866" w:type="dxa"/>
            <w:noWrap/>
            <w:hideMark/>
          </w:tcPr>
          <w:p w14:paraId="2BEDA93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0.300</w:t>
            </w:r>
          </w:p>
        </w:tc>
        <w:tc>
          <w:tcPr>
            <w:tcW w:w="810" w:type="dxa"/>
            <w:noWrap/>
            <w:hideMark/>
          </w:tcPr>
          <w:p w14:paraId="5782068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280,494 </w:t>
            </w:r>
          </w:p>
        </w:tc>
        <w:tc>
          <w:tcPr>
            <w:tcW w:w="866" w:type="dxa"/>
            <w:noWrap/>
            <w:hideMark/>
          </w:tcPr>
          <w:p w14:paraId="3241A8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0.355</w:t>
            </w:r>
          </w:p>
        </w:tc>
      </w:tr>
      <w:tr w:rsidR="00254078" w:rsidRPr="00967B07" w14:paraId="2020777C" w14:textId="77777777" w:rsidTr="00A747AC">
        <w:trPr>
          <w:jc w:val="center"/>
        </w:trPr>
        <w:tc>
          <w:tcPr>
            <w:tcW w:w="980" w:type="dxa"/>
            <w:tcBorders>
              <w:right w:val="single" w:sz="4" w:space="0" w:color="auto"/>
            </w:tcBorders>
            <w:shd w:val="clear" w:color="auto" w:fill="auto"/>
            <w:noWrap/>
            <w:hideMark/>
          </w:tcPr>
          <w:p w14:paraId="1C369064"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1987</w:t>
            </w:r>
          </w:p>
        </w:tc>
        <w:tc>
          <w:tcPr>
            <w:tcW w:w="810" w:type="dxa"/>
            <w:noWrap/>
            <w:hideMark/>
          </w:tcPr>
          <w:p w14:paraId="744DFC5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487,543 </w:t>
            </w:r>
          </w:p>
        </w:tc>
        <w:tc>
          <w:tcPr>
            <w:tcW w:w="866" w:type="dxa"/>
            <w:noWrap/>
            <w:hideMark/>
          </w:tcPr>
          <w:p w14:paraId="6ED7197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0.223</w:t>
            </w:r>
          </w:p>
        </w:tc>
        <w:tc>
          <w:tcPr>
            <w:tcW w:w="810" w:type="dxa"/>
            <w:noWrap/>
            <w:hideMark/>
          </w:tcPr>
          <w:p w14:paraId="4CF874A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463,544 </w:t>
            </w:r>
          </w:p>
        </w:tc>
        <w:tc>
          <w:tcPr>
            <w:tcW w:w="866" w:type="dxa"/>
            <w:noWrap/>
            <w:hideMark/>
          </w:tcPr>
          <w:p w14:paraId="729FC15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c>
          <w:tcPr>
            <w:tcW w:w="810" w:type="dxa"/>
            <w:noWrap/>
            <w:hideMark/>
          </w:tcPr>
          <w:p w14:paraId="75CA34C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347,065 </w:t>
            </w:r>
          </w:p>
        </w:tc>
        <w:tc>
          <w:tcPr>
            <w:tcW w:w="866" w:type="dxa"/>
            <w:noWrap/>
            <w:hideMark/>
          </w:tcPr>
          <w:p w14:paraId="6957730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0.236</w:t>
            </w:r>
          </w:p>
        </w:tc>
        <w:tc>
          <w:tcPr>
            <w:tcW w:w="810" w:type="dxa"/>
            <w:noWrap/>
            <w:hideMark/>
          </w:tcPr>
          <w:p w14:paraId="5AE5EC4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343,380 </w:t>
            </w:r>
          </w:p>
        </w:tc>
        <w:tc>
          <w:tcPr>
            <w:tcW w:w="866" w:type="dxa"/>
            <w:noWrap/>
            <w:hideMark/>
          </w:tcPr>
          <w:p w14:paraId="41A633D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0.302</w:t>
            </w:r>
          </w:p>
        </w:tc>
      </w:tr>
      <w:tr w:rsidR="00254078" w:rsidRPr="00967B07" w14:paraId="1F2D585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18948D7E"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1988</w:t>
            </w:r>
          </w:p>
        </w:tc>
        <w:tc>
          <w:tcPr>
            <w:tcW w:w="810" w:type="dxa"/>
            <w:noWrap/>
            <w:hideMark/>
          </w:tcPr>
          <w:p w14:paraId="1604CC2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550,431 </w:t>
            </w:r>
          </w:p>
        </w:tc>
        <w:tc>
          <w:tcPr>
            <w:tcW w:w="866" w:type="dxa"/>
            <w:noWrap/>
            <w:hideMark/>
          </w:tcPr>
          <w:p w14:paraId="5118C28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0.211</w:t>
            </w:r>
          </w:p>
        </w:tc>
        <w:tc>
          <w:tcPr>
            <w:tcW w:w="810" w:type="dxa"/>
            <w:noWrap/>
            <w:hideMark/>
          </w:tcPr>
          <w:p w14:paraId="3DEC283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441,318 </w:t>
            </w:r>
          </w:p>
        </w:tc>
        <w:tc>
          <w:tcPr>
            <w:tcW w:w="866" w:type="dxa"/>
            <w:noWrap/>
            <w:hideMark/>
          </w:tcPr>
          <w:p w14:paraId="27CE7D2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0.306</w:t>
            </w:r>
          </w:p>
        </w:tc>
        <w:tc>
          <w:tcPr>
            <w:tcW w:w="810" w:type="dxa"/>
            <w:noWrap/>
            <w:hideMark/>
          </w:tcPr>
          <w:p w14:paraId="37A4E29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385,336 </w:t>
            </w:r>
          </w:p>
        </w:tc>
        <w:tc>
          <w:tcPr>
            <w:tcW w:w="866" w:type="dxa"/>
            <w:noWrap/>
            <w:hideMark/>
          </w:tcPr>
          <w:p w14:paraId="4B9694E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0.225</w:t>
            </w:r>
          </w:p>
        </w:tc>
        <w:tc>
          <w:tcPr>
            <w:tcW w:w="810" w:type="dxa"/>
            <w:noWrap/>
            <w:hideMark/>
          </w:tcPr>
          <w:p w14:paraId="6ADA282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322,706 </w:t>
            </w:r>
          </w:p>
        </w:tc>
        <w:tc>
          <w:tcPr>
            <w:tcW w:w="866" w:type="dxa"/>
            <w:noWrap/>
            <w:hideMark/>
          </w:tcPr>
          <w:p w14:paraId="4E43EEC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0.306</w:t>
            </w:r>
          </w:p>
        </w:tc>
      </w:tr>
      <w:tr w:rsidR="00254078" w:rsidRPr="00967B07" w14:paraId="571D391D" w14:textId="77777777" w:rsidTr="00A747AC">
        <w:trPr>
          <w:jc w:val="center"/>
        </w:trPr>
        <w:tc>
          <w:tcPr>
            <w:tcW w:w="980" w:type="dxa"/>
            <w:tcBorders>
              <w:right w:val="single" w:sz="4" w:space="0" w:color="auto"/>
            </w:tcBorders>
            <w:shd w:val="clear" w:color="auto" w:fill="auto"/>
            <w:noWrap/>
            <w:hideMark/>
          </w:tcPr>
          <w:p w14:paraId="29A2AC9E"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1989</w:t>
            </w:r>
          </w:p>
        </w:tc>
        <w:tc>
          <w:tcPr>
            <w:tcW w:w="810" w:type="dxa"/>
            <w:noWrap/>
            <w:hideMark/>
          </w:tcPr>
          <w:p w14:paraId="60C4E6E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615,420 </w:t>
            </w:r>
          </w:p>
        </w:tc>
        <w:tc>
          <w:tcPr>
            <w:tcW w:w="866" w:type="dxa"/>
            <w:noWrap/>
            <w:hideMark/>
          </w:tcPr>
          <w:p w14:paraId="7CDB7DB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0.208</w:t>
            </w:r>
          </w:p>
        </w:tc>
        <w:tc>
          <w:tcPr>
            <w:tcW w:w="810" w:type="dxa"/>
            <w:noWrap/>
            <w:hideMark/>
          </w:tcPr>
          <w:p w14:paraId="0B72C61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575,463 </w:t>
            </w:r>
          </w:p>
        </w:tc>
        <w:tc>
          <w:tcPr>
            <w:tcW w:w="866" w:type="dxa"/>
            <w:noWrap/>
            <w:hideMark/>
          </w:tcPr>
          <w:p w14:paraId="4D26873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0.293</w:t>
            </w:r>
          </w:p>
        </w:tc>
        <w:tc>
          <w:tcPr>
            <w:tcW w:w="810" w:type="dxa"/>
            <w:noWrap/>
            <w:hideMark/>
          </w:tcPr>
          <w:p w14:paraId="5A1E5CE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423,790 </w:t>
            </w:r>
          </w:p>
        </w:tc>
        <w:tc>
          <w:tcPr>
            <w:tcW w:w="866" w:type="dxa"/>
            <w:noWrap/>
            <w:hideMark/>
          </w:tcPr>
          <w:p w14:paraId="59DE5FB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0.224</w:t>
            </w:r>
          </w:p>
        </w:tc>
        <w:tc>
          <w:tcPr>
            <w:tcW w:w="810" w:type="dxa"/>
            <w:noWrap/>
            <w:hideMark/>
          </w:tcPr>
          <w:p w14:paraId="430B7F0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415,443 </w:t>
            </w:r>
          </w:p>
        </w:tc>
        <w:tc>
          <w:tcPr>
            <w:tcW w:w="866" w:type="dxa"/>
            <w:noWrap/>
            <w:hideMark/>
          </w:tcPr>
          <w:p w14:paraId="2B14C6D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0.292</w:t>
            </w:r>
          </w:p>
        </w:tc>
      </w:tr>
      <w:tr w:rsidR="00254078" w:rsidRPr="00967B07" w14:paraId="4D5F4C35"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1724F5E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1990</w:t>
            </w:r>
          </w:p>
        </w:tc>
        <w:tc>
          <w:tcPr>
            <w:tcW w:w="810" w:type="dxa"/>
            <w:noWrap/>
            <w:hideMark/>
          </w:tcPr>
          <w:p w14:paraId="7FFAC67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663,983 </w:t>
            </w:r>
          </w:p>
        </w:tc>
        <w:tc>
          <w:tcPr>
            <w:tcW w:w="866" w:type="dxa"/>
            <w:noWrap/>
            <w:hideMark/>
          </w:tcPr>
          <w:p w14:paraId="529C560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14:paraId="529D87E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538,987 </w:t>
            </w:r>
          </w:p>
        </w:tc>
        <w:tc>
          <w:tcPr>
            <w:tcW w:w="866" w:type="dxa"/>
            <w:noWrap/>
            <w:hideMark/>
          </w:tcPr>
          <w:p w14:paraId="0072E98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0.297</w:t>
            </w:r>
          </w:p>
        </w:tc>
        <w:tc>
          <w:tcPr>
            <w:tcW w:w="810" w:type="dxa"/>
            <w:noWrap/>
            <w:hideMark/>
          </w:tcPr>
          <w:p w14:paraId="5375C69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452,010 </w:t>
            </w:r>
          </w:p>
        </w:tc>
        <w:tc>
          <w:tcPr>
            <w:tcW w:w="866" w:type="dxa"/>
            <w:noWrap/>
            <w:hideMark/>
          </w:tcPr>
          <w:p w14:paraId="68518EC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0.218</w:t>
            </w:r>
          </w:p>
        </w:tc>
        <w:tc>
          <w:tcPr>
            <w:tcW w:w="810" w:type="dxa"/>
            <w:noWrap/>
            <w:hideMark/>
          </w:tcPr>
          <w:p w14:paraId="1BDFB63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384,469 </w:t>
            </w:r>
          </w:p>
        </w:tc>
        <w:tc>
          <w:tcPr>
            <w:tcW w:w="866" w:type="dxa"/>
            <w:noWrap/>
            <w:hideMark/>
          </w:tcPr>
          <w:p w14:paraId="705D7BB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0.295</w:t>
            </w:r>
          </w:p>
        </w:tc>
      </w:tr>
      <w:tr w:rsidR="00254078" w:rsidRPr="00967B07" w14:paraId="76B8645C" w14:textId="77777777" w:rsidTr="00A747AC">
        <w:trPr>
          <w:jc w:val="center"/>
        </w:trPr>
        <w:tc>
          <w:tcPr>
            <w:tcW w:w="980" w:type="dxa"/>
            <w:tcBorders>
              <w:right w:val="single" w:sz="4" w:space="0" w:color="auto"/>
            </w:tcBorders>
            <w:shd w:val="clear" w:color="auto" w:fill="auto"/>
            <w:noWrap/>
            <w:hideMark/>
          </w:tcPr>
          <w:p w14:paraId="5BFB607F"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1991</w:t>
            </w:r>
          </w:p>
        </w:tc>
        <w:tc>
          <w:tcPr>
            <w:tcW w:w="810" w:type="dxa"/>
            <w:noWrap/>
            <w:hideMark/>
          </w:tcPr>
          <w:p w14:paraId="55B1E0C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368,196 </w:t>
            </w:r>
          </w:p>
        </w:tc>
        <w:tc>
          <w:tcPr>
            <w:tcW w:w="866" w:type="dxa"/>
            <w:noWrap/>
            <w:hideMark/>
          </w:tcPr>
          <w:p w14:paraId="2408D05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0.231</w:t>
            </w:r>
          </w:p>
        </w:tc>
        <w:tc>
          <w:tcPr>
            <w:tcW w:w="810" w:type="dxa"/>
            <w:noWrap/>
            <w:hideMark/>
          </w:tcPr>
          <w:p w14:paraId="012D6D3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338,298 </w:t>
            </w:r>
          </w:p>
        </w:tc>
        <w:tc>
          <w:tcPr>
            <w:tcW w:w="866" w:type="dxa"/>
            <w:noWrap/>
            <w:hideMark/>
          </w:tcPr>
          <w:p w14:paraId="46C418D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0.317</w:t>
            </w:r>
          </w:p>
        </w:tc>
        <w:tc>
          <w:tcPr>
            <w:tcW w:w="810" w:type="dxa"/>
            <w:noWrap/>
            <w:hideMark/>
          </w:tcPr>
          <w:p w14:paraId="6BF9067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247,678 </w:t>
            </w:r>
          </w:p>
        </w:tc>
        <w:tc>
          <w:tcPr>
            <w:tcW w:w="866" w:type="dxa"/>
            <w:noWrap/>
            <w:hideMark/>
          </w:tcPr>
          <w:p w14:paraId="4B79977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0.243</w:t>
            </w:r>
          </w:p>
        </w:tc>
        <w:tc>
          <w:tcPr>
            <w:tcW w:w="810" w:type="dxa"/>
            <w:noWrap/>
            <w:hideMark/>
          </w:tcPr>
          <w:p w14:paraId="12B4658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239,031 </w:t>
            </w:r>
          </w:p>
        </w:tc>
        <w:tc>
          <w:tcPr>
            <w:tcW w:w="866" w:type="dxa"/>
            <w:noWrap/>
            <w:hideMark/>
          </w:tcPr>
          <w:p w14:paraId="2DA6E55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0.313</w:t>
            </w:r>
          </w:p>
        </w:tc>
      </w:tr>
      <w:tr w:rsidR="00254078" w:rsidRPr="00967B07" w14:paraId="0896275E"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1AEF1B01"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1992</w:t>
            </w:r>
          </w:p>
        </w:tc>
        <w:tc>
          <w:tcPr>
            <w:tcW w:w="810" w:type="dxa"/>
            <w:noWrap/>
            <w:hideMark/>
          </w:tcPr>
          <w:p w14:paraId="61EBB95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341,316 </w:t>
            </w:r>
          </w:p>
        </w:tc>
        <w:tc>
          <w:tcPr>
            <w:tcW w:w="866" w:type="dxa"/>
            <w:noWrap/>
            <w:hideMark/>
          </w:tcPr>
          <w:p w14:paraId="2B31755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c>
          <w:tcPr>
            <w:tcW w:w="810" w:type="dxa"/>
            <w:noWrap/>
            <w:hideMark/>
          </w:tcPr>
          <w:p w14:paraId="236ED8A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322,690 </w:t>
            </w:r>
          </w:p>
        </w:tc>
        <w:tc>
          <w:tcPr>
            <w:tcW w:w="866" w:type="dxa"/>
            <w:noWrap/>
            <w:hideMark/>
          </w:tcPr>
          <w:p w14:paraId="6E796C6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0.295</w:t>
            </w:r>
          </w:p>
        </w:tc>
        <w:tc>
          <w:tcPr>
            <w:tcW w:w="810" w:type="dxa"/>
            <w:noWrap/>
            <w:hideMark/>
          </w:tcPr>
          <w:p w14:paraId="4340BC6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225,506 </w:t>
            </w:r>
          </w:p>
        </w:tc>
        <w:tc>
          <w:tcPr>
            <w:tcW w:w="866" w:type="dxa"/>
            <w:noWrap/>
            <w:hideMark/>
          </w:tcPr>
          <w:p w14:paraId="2588A78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0.225</w:t>
            </w:r>
          </w:p>
        </w:tc>
        <w:tc>
          <w:tcPr>
            <w:tcW w:w="810" w:type="dxa"/>
            <w:noWrap/>
            <w:hideMark/>
          </w:tcPr>
          <w:p w14:paraId="0690371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225,246 </w:t>
            </w:r>
          </w:p>
        </w:tc>
        <w:tc>
          <w:tcPr>
            <w:tcW w:w="866" w:type="dxa"/>
            <w:noWrap/>
            <w:hideMark/>
          </w:tcPr>
          <w:p w14:paraId="659E650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0.291</w:t>
            </w:r>
          </w:p>
        </w:tc>
      </w:tr>
      <w:tr w:rsidR="00254078" w:rsidRPr="00967B07" w14:paraId="576C9FD9" w14:textId="77777777" w:rsidTr="00A747AC">
        <w:trPr>
          <w:jc w:val="center"/>
        </w:trPr>
        <w:tc>
          <w:tcPr>
            <w:tcW w:w="980" w:type="dxa"/>
            <w:tcBorders>
              <w:right w:val="single" w:sz="4" w:space="0" w:color="auto"/>
            </w:tcBorders>
            <w:shd w:val="clear" w:color="auto" w:fill="auto"/>
            <w:noWrap/>
            <w:hideMark/>
          </w:tcPr>
          <w:p w14:paraId="0370FD9F"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1993</w:t>
            </w:r>
          </w:p>
        </w:tc>
        <w:tc>
          <w:tcPr>
            <w:tcW w:w="810" w:type="dxa"/>
            <w:noWrap/>
            <w:hideMark/>
          </w:tcPr>
          <w:p w14:paraId="20BE604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293,828 </w:t>
            </w:r>
          </w:p>
        </w:tc>
        <w:tc>
          <w:tcPr>
            <w:tcW w:w="866" w:type="dxa"/>
            <w:noWrap/>
            <w:hideMark/>
          </w:tcPr>
          <w:p w14:paraId="4280616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0.217</w:t>
            </w:r>
          </w:p>
        </w:tc>
        <w:tc>
          <w:tcPr>
            <w:tcW w:w="810" w:type="dxa"/>
            <w:noWrap/>
            <w:hideMark/>
          </w:tcPr>
          <w:p w14:paraId="52249B0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305,766 </w:t>
            </w:r>
          </w:p>
        </w:tc>
        <w:tc>
          <w:tcPr>
            <w:tcW w:w="866" w:type="dxa"/>
            <w:noWrap/>
            <w:hideMark/>
          </w:tcPr>
          <w:p w14:paraId="615D599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0.289</w:t>
            </w:r>
          </w:p>
        </w:tc>
        <w:tc>
          <w:tcPr>
            <w:tcW w:w="810" w:type="dxa"/>
            <w:noWrap/>
            <w:hideMark/>
          </w:tcPr>
          <w:p w14:paraId="554349E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187,902 </w:t>
            </w:r>
          </w:p>
        </w:tc>
        <w:tc>
          <w:tcPr>
            <w:tcW w:w="866" w:type="dxa"/>
            <w:noWrap/>
            <w:hideMark/>
          </w:tcPr>
          <w:p w14:paraId="1176FE6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c>
          <w:tcPr>
            <w:tcW w:w="810" w:type="dxa"/>
            <w:noWrap/>
            <w:hideMark/>
          </w:tcPr>
          <w:p w14:paraId="1D0AAD4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208,267 </w:t>
            </w:r>
          </w:p>
        </w:tc>
        <w:tc>
          <w:tcPr>
            <w:tcW w:w="866" w:type="dxa"/>
            <w:noWrap/>
            <w:hideMark/>
          </w:tcPr>
          <w:p w14:paraId="3DA754C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0.285</w:t>
            </w:r>
          </w:p>
        </w:tc>
      </w:tr>
      <w:tr w:rsidR="00254078" w:rsidRPr="00967B07" w14:paraId="1BF2B304"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7D3D3932"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1994</w:t>
            </w:r>
          </w:p>
        </w:tc>
        <w:tc>
          <w:tcPr>
            <w:tcW w:w="810" w:type="dxa"/>
            <w:noWrap/>
            <w:hideMark/>
          </w:tcPr>
          <w:p w14:paraId="30C82C8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366,345 </w:t>
            </w:r>
          </w:p>
        </w:tc>
        <w:tc>
          <w:tcPr>
            <w:tcW w:w="866" w:type="dxa"/>
            <w:noWrap/>
            <w:hideMark/>
          </w:tcPr>
          <w:p w14:paraId="0A61DA9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0.198</w:t>
            </w:r>
          </w:p>
        </w:tc>
        <w:tc>
          <w:tcPr>
            <w:tcW w:w="810" w:type="dxa"/>
            <w:noWrap/>
            <w:hideMark/>
          </w:tcPr>
          <w:p w14:paraId="670BA3A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341,370 </w:t>
            </w:r>
          </w:p>
        </w:tc>
        <w:tc>
          <w:tcPr>
            <w:tcW w:w="866" w:type="dxa"/>
            <w:noWrap/>
            <w:hideMark/>
          </w:tcPr>
          <w:p w14:paraId="449129F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0.279</w:t>
            </w:r>
          </w:p>
        </w:tc>
        <w:tc>
          <w:tcPr>
            <w:tcW w:w="810" w:type="dxa"/>
            <w:noWrap/>
            <w:hideMark/>
          </w:tcPr>
          <w:p w14:paraId="100481D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230,233 </w:t>
            </w:r>
          </w:p>
        </w:tc>
        <w:tc>
          <w:tcPr>
            <w:tcW w:w="866" w:type="dxa"/>
            <w:noWrap/>
            <w:hideMark/>
          </w:tcPr>
          <w:p w14:paraId="17F6C28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0.207</w:t>
            </w:r>
          </w:p>
        </w:tc>
        <w:tc>
          <w:tcPr>
            <w:tcW w:w="810" w:type="dxa"/>
            <w:noWrap/>
            <w:hideMark/>
          </w:tcPr>
          <w:p w14:paraId="70921E5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228,376 </w:t>
            </w:r>
          </w:p>
        </w:tc>
        <w:tc>
          <w:tcPr>
            <w:tcW w:w="866" w:type="dxa"/>
            <w:noWrap/>
            <w:hideMark/>
          </w:tcPr>
          <w:p w14:paraId="30A3EE1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0.273</w:t>
            </w:r>
          </w:p>
        </w:tc>
      </w:tr>
      <w:tr w:rsidR="00254078" w:rsidRPr="00967B07" w14:paraId="0078D916" w14:textId="77777777" w:rsidTr="00A747AC">
        <w:trPr>
          <w:jc w:val="center"/>
        </w:trPr>
        <w:tc>
          <w:tcPr>
            <w:tcW w:w="980" w:type="dxa"/>
            <w:tcBorders>
              <w:right w:val="single" w:sz="4" w:space="0" w:color="auto"/>
            </w:tcBorders>
            <w:shd w:val="clear" w:color="auto" w:fill="auto"/>
            <w:noWrap/>
            <w:hideMark/>
          </w:tcPr>
          <w:p w14:paraId="48CA6A2F"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1995</w:t>
            </w:r>
          </w:p>
        </w:tc>
        <w:tc>
          <w:tcPr>
            <w:tcW w:w="810" w:type="dxa"/>
            <w:noWrap/>
            <w:hideMark/>
          </w:tcPr>
          <w:p w14:paraId="18585CB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461,980 </w:t>
            </w:r>
          </w:p>
        </w:tc>
        <w:tc>
          <w:tcPr>
            <w:tcW w:w="866" w:type="dxa"/>
            <w:noWrap/>
            <w:hideMark/>
          </w:tcPr>
          <w:p w14:paraId="10EA024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0.186</w:t>
            </w:r>
          </w:p>
        </w:tc>
        <w:tc>
          <w:tcPr>
            <w:tcW w:w="810" w:type="dxa"/>
            <w:noWrap/>
            <w:hideMark/>
          </w:tcPr>
          <w:p w14:paraId="7C65DB7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399,468 </w:t>
            </w:r>
          </w:p>
        </w:tc>
        <w:tc>
          <w:tcPr>
            <w:tcW w:w="866" w:type="dxa"/>
            <w:noWrap/>
            <w:hideMark/>
          </w:tcPr>
          <w:p w14:paraId="6AA1729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0.271</w:t>
            </w:r>
          </w:p>
        </w:tc>
        <w:tc>
          <w:tcPr>
            <w:tcW w:w="810" w:type="dxa"/>
            <w:noWrap/>
            <w:hideMark/>
          </w:tcPr>
          <w:p w14:paraId="4EB60F8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277,983 </w:t>
            </w:r>
          </w:p>
        </w:tc>
        <w:tc>
          <w:tcPr>
            <w:tcW w:w="866" w:type="dxa"/>
            <w:noWrap/>
            <w:hideMark/>
          </w:tcPr>
          <w:p w14:paraId="397F885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0.194</w:t>
            </w:r>
          </w:p>
        </w:tc>
        <w:tc>
          <w:tcPr>
            <w:tcW w:w="810" w:type="dxa"/>
            <w:noWrap/>
            <w:hideMark/>
          </w:tcPr>
          <w:p w14:paraId="6C9F201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259,289 </w:t>
            </w:r>
          </w:p>
        </w:tc>
        <w:tc>
          <w:tcPr>
            <w:tcW w:w="866" w:type="dxa"/>
            <w:noWrap/>
            <w:hideMark/>
          </w:tcPr>
          <w:p w14:paraId="2F9EF70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0.262</w:t>
            </w:r>
          </w:p>
        </w:tc>
      </w:tr>
      <w:tr w:rsidR="00254078" w:rsidRPr="00967B07" w14:paraId="4DBB7B19"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372CE447"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1996</w:t>
            </w:r>
          </w:p>
        </w:tc>
        <w:tc>
          <w:tcPr>
            <w:tcW w:w="810" w:type="dxa"/>
            <w:noWrap/>
            <w:hideMark/>
          </w:tcPr>
          <w:p w14:paraId="503E55F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332,732 </w:t>
            </w:r>
          </w:p>
        </w:tc>
        <w:tc>
          <w:tcPr>
            <w:tcW w:w="866" w:type="dxa"/>
            <w:noWrap/>
            <w:hideMark/>
          </w:tcPr>
          <w:p w14:paraId="0275497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0.199</w:t>
            </w:r>
          </w:p>
        </w:tc>
        <w:tc>
          <w:tcPr>
            <w:tcW w:w="810" w:type="dxa"/>
            <w:noWrap/>
            <w:hideMark/>
          </w:tcPr>
          <w:p w14:paraId="689108F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316,787 </w:t>
            </w:r>
          </w:p>
        </w:tc>
        <w:tc>
          <w:tcPr>
            <w:tcW w:w="866" w:type="dxa"/>
            <w:noWrap/>
            <w:hideMark/>
          </w:tcPr>
          <w:p w14:paraId="1F10D8C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0.280</w:t>
            </w:r>
          </w:p>
        </w:tc>
        <w:tc>
          <w:tcPr>
            <w:tcW w:w="810" w:type="dxa"/>
            <w:noWrap/>
            <w:hideMark/>
          </w:tcPr>
          <w:p w14:paraId="6459F36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194,141 </w:t>
            </w:r>
          </w:p>
        </w:tc>
        <w:tc>
          <w:tcPr>
            <w:tcW w:w="866" w:type="dxa"/>
            <w:noWrap/>
            <w:hideMark/>
          </w:tcPr>
          <w:p w14:paraId="69DAD84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0.205</w:t>
            </w:r>
          </w:p>
        </w:tc>
        <w:tc>
          <w:tcPr>
            <w:tcW w:w="810" w:type="dxa"/>
            <w:noWrap/>
            <w:hideMark/>
          </w:tcPr>
          <w:p w14:paraId="0BA9232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199,809 </w:t>
            </w:r>
          </w:p>
        </w:tc>
        <w:tc>
          <w:tcPr>
            <w:tcW w:w="866" w:type="dxa"/>
            <w:noWrap/>
            <w:hideMark/>
          </w:tcPr>
          <w:p w14:paraId="72B6111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0.269</w:t>
            </w:r>
          </w:p>
        </w:tc>
      </w:tr>
      <w:tr w:rsidR="00254078" w:rsidRPr="00967B07" w14:paraId="2717F9F6" w14:textId="77777777" w:rsidTr="00A747AC">
        <w:trPr>
          <w:jc w:val="center"/>
        </w:trPr>
        <w:tc>
          <w:tcPr>
            <w:tcW w:w="980" w:type="dxa"/>
            <w:tcBorders>
              <w:right w:val="single" w:sz="4" w:space="0" w:color="auto"/>
            </w:tcBorders>
            <w:shd w:val="clear" w:color="auto" w:fill="auto"/>
            <w:noWrap/>
            <w:hideMark/>
          </w:tcPr>
          <w:p w14:paraId="2C6E47C6"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1997</w:t>
            </w:r>
          </w:p>
        </w:tc>
        <w:tc>
          <w:tcPr>
            <w:tcW w:w="810" w:type="dxa"/>
            <w:noWrap/>
            <w:hideMark/>
          </w:tcPr>
          <w:p w14:paraId="1DC43AA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308,514 </w:t>
            </w:r>
          </w:p>
        </w:tc>
        <w:tc>
          <w:tcPr>
            <w:tcW w:w="866" w:type="dxa"/>
            <w:noWrap/>
            <w:hideMark/>
          </w:tcPr>
          <w:p w14:paraId="0C0B6D6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c>
          <w:tcPr>
            <w:tcW w:w="810" w:type="dxa"/>
            <w:noWrap/>
            <w:hideMark/>
          </w:tcPr>
          <w:p w14:paraId="2D7062C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271,199 </w:t>
            </w:r>
          </w:p>
        </w:tc>
        <w:tc>
          <w:tcPr>
            <w:tcW w:w="866" w:type="dxa"/>
            <w:noWrap/>
            <w:hideMark/>
          </w:tcPr>
          <w:p w14:paraId="4B8B4BA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0.296</w:t>
            </w:r>
          </w:p>
        </w:tc>
        <w:tc>
          <w:tcPr>
            <w:tcW w:w="810" w:type="dxa"/>
            <w:noWrap/>
            <w:hideMark/>
          </w:tcPr>
          <w:p w14:paraId="39E154A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173,363 </w:t>
            </w:r>
          </w:p>
        </w:tc>
        <w:tc>
          <w:tcPr>
            <w:tcW w:w="866" w:type="dxa"/>
            <w:noWrap/>
            <w:hideMark/>
          </w:tcPr>
          <w:p w14:paraId="147A4DF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0.211</w:t>
            </w:r>
          </w:p>
        </w:tc>
        <w:tc>
          <w:tcPr>
            <w:tcW w:w="810" w:type="dxa"/>
            <w:noWrap/>
            <w:hideMark/>
          </w:tcPr>
          <w:p w14:paraId="330E8DE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165,041 </w:t>
            </w:r>
          </w:p>
        </w:tc>
        <w:tc>
          <w:tcPr>
            <w:tcW w:w="866" w:type="dxa"/>
            <w:noWrap/>
            <w:hideMark/>
          </w:tcPr>
          <w:p w14:paraId="5067544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0.281</w:t>
            </w:r>
          </w:p>
        </w:tc>
      </w:tr>
      <w:tr w:rsidR="00254078" w:rsidRPr="00967B07" w14:paraId="1465E014"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5DDD1C9F"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1998</w:t>
            </w:r>
          </w:p>
        </w:tc>
        <w:tc>
          <w:tcPr>
            <w:tcW w:w="810" w:type="dxa"/>
            <w:noWrap/>
            <w:hideMark/>
          </w:tcPr>
          <w:p w14:paraId="069FD9D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259,454 </w:t>
            </w:r>
          </w:p>
        </w:tc>
        <w:tc>
          <w:tcPr>
            <w:tcW w:w="866" w:type="dxa"/>
            <w:noWrap/>
            <w:hideMark/>
          </w:tcPr>
          <w:p w14:paraId="3D745A3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0.194</w:t>
            </w:r>
          </w:p>
        </w:tc>
        <w:tc>
          <w:tcPr>
            <w:tcW w:w="810" w:type="dxa"/>
            <w:noWrap/>
            <w:hideMark/>
          </w:tcPr>
          <w:p w14:paraId="33B6567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256,860 </w:t>
            </w:r>
          </w:p>
        </w:tc>
        <w:tc>
          <w:tcPr>
            <w:tcW w:w="866" w:type="dxa"/>
            <w:noWrap/>
            <w:hideMark/>
          </w:tcPr>
          <w:p w14:paraId="751FBC3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0.274</w:t>
            </w:r>
          </w:p>
        </w:tc>
        <w:tc>
          <w:tcPr>
            <w:tcW w:w="810" w:type="dxa"/>
            <w:noWrap/>
            <w:hideMark/>
          </w:tcPr>
          <w:p w14:paraId="5D84718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154,449 </w:t>
            </w:r>
          </w:p>
        </w:tc>
        <w:tc>
          <w:tcPr>
            <w:tcW w:w="866" w:type="dxa"/>
            <w:noWrap/>
            <w:hideMark/>
          </w:tcPr>
          <w:p w14:paraId="3D04497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0.197</w:t>
            </w:r>
          </w:p>
        </w:tc>
        <w:tc>
          <w:tcPr>
            <w:tcW w:w="810" w:type="dxa"/>
            <w:noWrap/>
            <w:hideMark/>
          </w:tcPr>
          <w:p w14:paraId="6882687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162,637 </w:t>
            </w:r>
          </w:p>
        </w:tc>
        <w:tc>
          <w:tcPr>
            <w:tcW w:w="866" w:type="dxa"/>
            <w:noWrap/>
            <w:hideMark/>
          </w:tcPr>
          <w:p w14:paraId="6DEF679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0.259</w:t>
            </w:r>
          </w:p>
        </w:tc>
      </w:tr>
      <w:tr w:rsidR="00254078" w:rsidRPr="00967B07" w14:paraId="171B6363" w14:textId="77777777" w:rsidTr="00A747AC">
        <w:trPr>
          <w:jc w:val="center"/>
        </w:trPr>
        <w:tc>
          <w:tcPr>
            <w:tcW w:w="980" w:type="dxa"/>
            <w:tcBorders>
              <w:right w:val="single" w:sz="4" w:space="0" w:color="auto"/>
            </w:tcBorders>
            <w:shd w:val="clear" w:color="auto" w:fill="auto"/>
            <w:noWrap/>
            <w:hideMark/>
          </w:tcPr>
          <w:p w14:paraId="2352190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1999</w:t>
            </w:r>
          </w:p>
        </w:tc>
        <w:tc>
          <w:tcPr>
            <w:tcW w:w="810" w:type="dxa"/>
            <w:noWrap/>
            <w:hideMark/>
          </w:tcPr>
          <w:p w14:paraId="1F9749D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444,120 </w:t>
            </w:r>
          </w:p>
        </w:tc>
        <w:tc>
          <w:tcPr>
            <w:tcW w:w="866" w:type="dxa"/>
            <w:noWrap/>
            <w:hideMark/>
          </w:tcPr>
          <w:p w14:paraId="09F848D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0.175</w:t>
            </w:r>
          </w:p>
        </w:tc>
        <w:tc>
          <w:tcPr>
            <w:tcW w:w="810" w:type="dxa"/>
            <w:noWrap/>
            <w:hideMark/>
          </w:tcPr>
          <w:p w14:paraId="15105A5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378,239 </w:t>
            </w:r>
          </w:p>
        </w:tc>
        <w:tc>
          <w:tcPr>
            <w:tcW w:w="866" w:type="dxa"/>
            <w:noWrap/>
            <w:hideMark/>
          </w:tcPr>
          <w:p w14:paraId="2F66B8D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0.266</w:t>
            </w:r>
          </w:p>
        </w:tc>
        <w:tc>
          <w:tcPr>
            <w:tcW w:w="810" w:type="dxa"/>
            <w:noWrap/>
            <w:hideMark/>
          </w:tcPr>
          <w:p w14:paraId="12CCCB0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263,873 </w:t>
            </w:r>
          </w:p>
        </w:tc>
        <w:tc>
          <w:tcPr>
            <w:tcW w:w="866" w:type="dxa"/>
            <w:noWrap/>
            <w:hideMark/>
          </w:tcPr>
          <w:p w14:paraId="559649C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0.182</w:t>
            </w:r>
          </w:p>
        </w:tc>
        <w:tc>
          <w:tcPr>
            <w:tcW w:w="810" w:type="dxa"/>
            <w:noWrap/>
            <w:hideMark/>
          </w:tcPr>
          <w:p w14:paraId="0199168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238,206 </w:t>
            </w:r>
          </w:p>
        </w:tc>
        <w:tc>
          <w:tcPr>
            <w:tcW w:w="866" w:type="dxa"/>
            <w:noWrap/>
            <w:hideMark/>
          </w:tcPr>
          <w:p w14:paraId="690244E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r>
      <w:tr w:rsidR="00254078" w:rsidRPr="00967B07" w14:paraId="20A898B1"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10C094C0"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2000</w:t>
            </w:r>
          </w:p>
        </w:tc>
        <w:tc>
          <w:tcPr>
            <w:tcW w:w="810" w:type="dxa"/>
            <w:noWrap/>
            <w:hideMark/>
          </w:tcPr>
          <w:p w14:paraId="47173DA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475,600 </w:t>
            </w:r>
          </w:p>
        </w:tc>
        <w:tc>
          <w:tcPr>
            <w:tcW w:w="866" w:type="dxa"/>
            <w:noWrap/>
            <w:hideMark/>
          </w:tcPr>
          <w:p w14:paraId="61A5EAF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0.176</w:t>
            </w:r>
          </w:p>
        </w:tc>
        <w:tc>
          <w:tcPr>
            <w:tcW w:w="810" w:type="dxa"/>
            <w:noWrap/>
            <w:hideMark/>
          </w:tcPr>
          <w:p w14:paraId="3533ECC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422,947 </w:t>
            </w:r>
          </w:p>
        </w:tc>
        <w:tc>
          <w:tcPr>
            <w:tcW w:w="866" w:type="dxa"/>
            <w:noWrap/>
            <w:hideMark/>
          </w:tcPr>
          <w:p w14:paraId="240E9EF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0.259</w:t>
            </w:r>
          </w:p>
        </w:tc>
        <w:tc>
          <w:tcPr>
            <w:tcW w:w="810" w:type="dxa"/>
            <w:noWrap/>
            <w:hideMark/>
          </w:tcPr>
          <w:p w14:paraId="5FF4AD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266,965 </w:t>
            </w:r>
          </w:p>
        </w:tc>
        <w:tc>
          <w:tcPr>
            <w:tcW w:w="866" w:type="dxa"/>
            <w:noWrap/>
            <w:hideMark/>
          </w:tcPr>
          <w:p w14:paraId="48A7CD2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0.182</w:t>
            </w:r>
          </w:p>
        </w:tc>
        <w:tc>
          <w:tcPr>
            <w:tcW w:w="810" w:type="dxa"/>
            <w:noWrap/>
            <w:hideMark/>
          </w:tcPr>
          <w:p w14:paraId="6875A3D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252,129 </w:t>
            </w:r>
          </w:p>
        </w:tc>
        <w:tc>
          <w:tcPr>
            <w:tcW w:w="866" w:type="dxa"/>
            <w:noWrap/>
            <w:hideMark/>
          </w:tcPr>
          <w:p w14:paraId="041B26B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0.244</w:t>
            </w:r>
          </w:p>
        </w:tc>
      </w:tr>
      <w:tr w:rsidR="00254078" w:rsidRPr="00967B07" w14:paraId="17B34EA1" w14:textId="77777777" w:rsidTr="00A747AC">
        <w:trPr>
          <w:jc w:val="center"/>
        </w:trPr>
        <w:tc>
          <w:tcPr>
            <w:tcW w:w="980" w:type="dxa"/>
            <w:tcBorders>
              <w:right w:val="single" w:sz="4" w:space="0" w:color="auto"/>
            </w:tcBorders>
            <w:shd w:val="clear" w:color="auto" w:fill="auto"/>
            <w:noWrap/>
            <w:hideMark/>
          </w:tcPr>
          <w:p w14:paraId="7EF674D8"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2001</w:t>
            </w:r>
          </w:p>
        </w:tc>
        <w:tc>
          <w:tcPr>
            <w:tcW w:w="810" w:type="dxa"/>
            <w:noWrap/>
            <w:hideMark/>
          </w:tcPr>
          <w:p w14:paraId="4FED8BA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332,943 </w:t>
            </w:r>
          </w:p>
        </w:tc>
        <w:tc>
          <w:tcPr>
            <w:tcW w:w="866" w:type="dxa"/>
            <w:noWrap/>
            <w:hideMark/>
          </w:tcPr>
          <w:p w14:paraId="6713C2B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0.186</w:t>
            </w:r>
          </w:p>
        </w:tc>
        <w:tc>
          <w:tcPr>
            <w:tcW w:w="810" w:type="dxa"/>
            <w:noWrap/>
            <w:hideMark/>
          </w:tcPr>
          <w:p w14:paraId="7C21A4A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265,022 </w:t>
            </w:r>
          </w:p>
        </w:tc>
        <w:tc>
          <w:tcPr>
            <w:tcW w:w="866" w:type="dxa"/>
            <w:noWrap/>
            <w:hideMark/>
          </w:tcPr>
          <w:p w14:paraId="31B72B2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0.271</w:t>
            </w:r>
          </w:p>
        </w:tc>
        <w:tc>
          <w:tcPr>
            <w:tcW w:w="810" w:type="dxa"/>
            <w:noWrap/>
            <w:hideMark/>
          </w:tcPr>
          <w:p w14:paraId="5B0075A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175,222 </w:t>
            </w:r>
          </w:p>
        </w:tc>
        <w:tc>
          <w:tcPr>
            <w:tcW w:w="866" w:type="dxa"/>
            <w:noWrap/>
            <w:hideMark/>
          </w:tcPr>
          <w:p w14:paraId="3BAF524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0.192</w:t>
            </w:r>
          </w:p>
        </w:tc>
        <w:tc>
          <w:tcPr>
            <w:tcW w:w="810" w:type="dxa"/>
            <w:noWrap/>
            <w:hideMark/>
          </w:tcPr>
          <w:p w14:paraId="4FF34A6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152,467 </w:t>
            </w:r>
          </w:p>
        </w:tc>
        <w:tc>
          <w:tcPr>
            <w:tcW w:w="866" w:type="dxa"/>
            <w:noWrap/>
            <w:hideMark/>
          </w:tcPr>
          <w:p w14:paraId="437918A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0.256</w:t>
            </w:r>
          </w:p>
        </w:tc>
      </w:tr>
      <w:tr w:rsidR="00254078" w:rsidRPr="00967B07" w14:paraId="4CEC6A89"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54DC446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2002</w:t>
            </w:r>
          </w:p>
        </w:tc>
        <w:tc>
          <w:tcPr>
            <w:tcW w:w="810" w:type="dxa"/>
            <w:noWrap/>
            <w:hideMark/>
          </w:tcPr>
          <w:p w14:paraId="21396CC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244,538 </w:t>
            </w:r>
          </w:p>
        </w:tc>
        <w:tc>
          <w:tcPr>
            <w:tcW w:w="866" w:type="dxa"/>
            <w:noWrap/>
            <w:hideMark/>
          </w:tcPr>
          <w:p w14:paraId="330DDE3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0.198</w:t>
            </w:r>
          </w:p>
        </w:tc>
        <w:tc>
          <w:tcPr>
            <w:tcW w:w="810" w:type="dxa"/>
            <w:noWrap/>
            <w:hideMark/>
          </w:tcPr>
          <w:p w14:paraId="36129D0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233,581 </w:t>
            </w:r>
          </w:p>
        </w:tc>
        <w:tc>
          <w:tcPr>
            <w:tcW w:w="866" w:type="dxa"/>
            <w:noWrap/>
            <w:hideMark/>
          </w:tcPr>
          <w:p w14:paraId="031DEB9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0.268</w:t>
            </w:r>
          </w:p>
        </w:tc>
        <w:tc>
          <w:tcPr>
            <w:tcW w:w="810" w:type="dxa"/>
            <w:noWrap/>
            <w:hideMark/>
          </w:tcPr>
          <w:p w14:paraId="2DE474A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129,464 </w:t>
            </w:r>
          </w:p>
        </w:tc>
        <w:tc>
          <w:tcPr>
            <w:tcW w:w="866" w:type="dxa"/>
            <w:noWrap/>
            <w:hideMark/>
          </w:tcPr>
          <w:p w14:paraId="305BC7E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14:paraId="4C10608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134,300 </w:t>
            </w:r>
          </w:p>
        </w:tc>
        <w:tc>
          <w:tcPr>
            <w:tcW w:w="866" w:type="dxa"/>
            <w:noWrap/>
            <w:hideMark/>
          </w:tcPr>
          <w:p w14:paraId="2B53E7B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0.254</w:t>
            </w:r>
          </w:p>
        </w:tc>
      </w:tr>
      <w:tr w:rsidR="00254078" w:rsidRPr="00967B07" w14:paraId="7AC6F93C" w14:textId="77777777" w:rsidTr="00A747AC">
        <w:trPr>
          <w:jc w:val="center"/>
        </w:trPr>
        <w:tc>
          <w:tcPr>
            <w:tcW w:w="980" w:type="dxa"/>
            <w:tcBorders>
              <w:right w:val="single" w:sz="4" w:space="0" w:color="auto"/>
            </w:tcBorders>
            <w:shd w:val="clear" w:color="auto" w:fill="auto"/>
            <w:noWrap/>
            <w:hideMark/>
          </w:tcPr>
          <w:p w14:paraId="24BFDF90"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2003</w:t>
            </w:r>
          </w:p>
        </w:tc>
        <w:tc>
          <w:tcPr>
            <w:tcW w:w="810" w:type="dxa"/>
            <w:noWrap/>
            <w:hideMark/>
          </w:tcPr>
          <w:p w14:paraId="6FF0705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286,522 </w:t>
            </w:r>
          </w:p>
        </w:tc>
        <w:tc>
          <w:tcPr>
            <w:tcW w:w="866" w:type="dxa"/>
            <w:noWrap/>
            <w:hideMark/>
          </w:tcPr>
          <w:p w14:paraId="7612184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0.177</w:t>
            </w:r>
          </w:p>
        </w:tc>
        <w:tc>
          <w:tcPr>
            <w:tcW w:w="810" w:type="dxa"/>
            <w:noWrap/>
            <w:hideMark/>
          </w:tcPr>
          <w:p w14:paraId="2F39A2C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244,064 </w:t>
            </w:r>
          </w:p>
        </w:tc>
        <w:tc>
          <w:tcPr>
            <w:tcW w:w="866" w:type="dxa"/>
            <w:noWrap/>
            <w:hideMark/>
          </w:tcPr>
          <w:p w14:paraId="5126571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0.252</w:t>
            </w:r>
          </w:p>
        </w:tc>
        <w:tc>
          <w:tcPr>
            <w:tcW w:w="810" w:type="dxa"/>
            <w:noWrap/>
            <w:hideMark/>
          </w:tcPr>
          <w:p w14:paraId="46E7693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155,503 </w:t>
            </w:r>
          </w:p>
        </w:tc>
        <w:tc>
          <w:tcPr>
            <w:tcW w:w="866" w:type="dxa"/>
            <w:noWrap/>
            <w:hideMark/>
          </w:tcPr>
          <w:p w14:paraId="36BD343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0.181</w:t>
            </w:r>
          </w:p>
        </w:tc>
        <w:tc>
          <w:tcPr>
            <w:tcW w:w="810" w:type="dxa"/>
            <w:noWrap/>
            <w:hideMark/>
          </w:tcPr>
          <w:p w14:paraId="1389AAE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144,368 </w:t>
            </w:r>
          </w:p>
        </w:tc>
        <w:tc>
          <w:tcPr>
            <w:tcW w:w="866" w:type="dxa"/>
            <w:noWrap/>
            <w:hideMark/>
          </w:tcPr>
          <w:p w14:paraId="236F2AB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0.237</w:t>
            </w:r>
          </w:p>
        </w:tc>
      </w:tr>
      <w:tr w:rsidR="00254078" w:rsidRPr="00967B07" w14:paraId="1CA023DD"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3E546091"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2004</w:t>
            </w:r>
          </w:p>
        </w:tc>
        <w:tc>
          <w:tcPr>
            <w:tcW w:w="810" w:type="dxa"/>
            <w:noWrap/>
            <w:hideMark/>
          </w:tcPr>
          <w:p w14:paraId="4609789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364,921 </w:t>
            </w:r>
          </w:p>
        </w:tc>
        <w:tc>
          <w:tcPr>
            <w:tcW w:w="866" w:type="dxa"/>
            <w:noWrap/>
            <w:hideMark/>
          </w:tcPr>
          <w:p w14:paraId="7462F6A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0.165</w:t>
            </w:r>
          </w:p>
        </w:tc>
        <w:tc>
          <w:tcPr>
            <w:tcW w:w="810" w:type="dxa"/>
            <w:noWrap/>
            <w:hideMark/>
          </w:tcPr>
          <w:p w14:paraId="139CD29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341,839 </w:t>
            </w:r>
          </w:p>
        </w:tc>
        <w:tc>
          <w:tcPr>
            <w:tcW w:w="866" w:type="dxa"/>
            <w:noWrap/>
            <w:hideMark/>
          </w:tcPr>
          <w:p w14:paraId="02488D3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0.238</w:t>
            </w:r>
          </w:p>
        </w:tc>
        <w:tc>
          <w:tcPr>
            <w:tcW w:w="810" w:type="dxa"/>
            <w:noWrap/>
            <w:hideMark/>
          </w:tcPr>
          <w:p w14:paraId="345DD8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222,424 </w:t>
            </w:r>
          </w:p>
        </w:tc>
        <w:tc>
          <w:tcPr>
            <w:tcW w:w="866" w:type="dxa"/>
            <w:noWrap/>
            <w:hideMark/>
          </w:tcPr>
          <w:p w14:paraId="0F3E4A0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0.170</w:t>
            </w:r>
          </w:p>
        </w:tc>
        <w:tc>
          <w:tcPr>
            <w:tcW w:w="810" w:type="dxa"/>
            <w:noWrap/>
            <w:hideMark/>
          </w:tcPr>
          <w:p w14:paraId="63AB98A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220,369 </w:t>
            </w:r>
          </w:p>
        </w:tc>
        <w:tc>
          <w:tcPr>
            <w:tcW w:w="866" w:type="dxa"/>
            <w:noWrap/>
            <w:hideMark/>
          </w:tcPr>
          <w:p w14:paraId="490D41B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14:paraId="1656BDBF" w14:textId="77777777" w:rsidTr="00A747AC">
        <w:trPr>
          <w:jc w:val="center"/>
        </w:trPr>
        <w:tc>
          <w:tcPr>
            <w:tcW w:w="980" w:type="dxa"/>
            <w:tcBorders>
              <w:right w:val="single" w:sz="4" w:space="0" w:color="auto"/>
            </w:tcBorders>
            <w:shd w:val="clear" w:color="auto" w:fill="auto"/>
            <w:noWrap/>
            <w:hideMark/>
          </w:tcPr>
          <w:p w14:paraId="468CA934"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2005</w:t>
            </w:r>
          </w:p>
        </w:tc>
        <w:tc>
          <w:tcPr>
            <w:tcW w:w="810" w:type="dxa"/>
            <w:noWrap/>
            <w:hideMark/>
          </w:tcPr>
          <w:p w14:paraId="1D441A8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401,823 </w:t>
            </w:r>
          </w:p>
        </w:tc>
        <w:tc>
          <w:tcPr>
            <w:tcW w:w="866" w:type="dxa"/>
            <w:noWrap/>
            <w:hideMark/>
          </w:tcPr>
          <w:p w14:paraId="58B9FFA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0.162</w:t>
            </w:r>
          </w:p>
        </w:tc>
        <w:tc>
          <w:tcPr>
            <w:tcW w:w="810" w:type="dxa"/>
            <w:noWrap/>
            <w:hideMark/>
          </w:tcPr>
          <w:p w14:paraId="7290E73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358,779 </w:t>
            </w:r>
          </w:p>
        </w:tc>
        <w:tc>
          <w:tcPr>
            <w:tcW w:w="866" w:type="dxa"/>
            <w:noWrap/>
            <w:hideMark/>
          </w:tcPr>
          <w:p w14:paraId="3C02B1A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0.235</w:t>
            </w:r>
          </w:p>
        </w:tc>
        <w:tc>
          <w:tcPr>
            <w:tcW w:w="810" w:type="dxa"/>
            <w:noWrap/>
            <w:hideMark/>
          </w:tcPr>
          <w:p w14:paraId="4E66F00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262,307 </w:t>
            </w:r>
          </w:p>
        </w:tc>
        <w:tc>
          <w:tcPr>
            <w:tcW w:w="866" w:type="dxa"/>
            <w:noWrap/>
            <w:hideMark/>
          </w:tcPr>
          <w:p w14:paraId="5E12D62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0.169</w:t>
            </w:r>
          </w:p>
        </w:tc>
        <w:tc>
          <w:tcPr>
            <w:tcW w:w="810" w:type="dxa"/>
            <w:noWrap/>
            <w:hideMark/>
          </w:tcPr>
          <w:p w14:paraId="13AF0E1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246,100 </w:t>
            </w:r>
          </w:p>
        </w:tc>
        <w:tc>
          <w:tcPr>
            <w:tcW w:w="866" w:type="dxa"/>
            <w:noWrap/>
            <w:hideMark/>
          </w:tcPr>
          <w:p w14:paraId="3DBCFD8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14:paraId="51CD554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18BA077B"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2006</w:t>
            </w:r>
          </w:p>
        </w:tc>
        <w:tc>
          <w:tcPr>
            <w:tcW w:w="810" w:type="dxa"/>
            <w:noWrap/>
            <w:hideMark/>
          </w:tcPr>
          <w:p w14:paraId="33BDAAE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614,612 </w:t>
            </w:r>
          </w:p>
        </w:tc>
        <w:tc>
          <w:tcPr>
            <w:tcW w:w="866" w:type="dxa"/>
            <w:noWrap/>
            <w:hideMark/>
          </w:tcPr>
          <w:p w14:paraId="0E52937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0.147</w:t>
            </w:r>
          </w:p>
        </w:tc>
        <w:tc>
          <w:tcPr>
            <w:tcW w:w="810" w:type="dxa"/>
            <w:noWrap/>
            <w:hideMark/>
          </w:tcPr>
          <w:p w14:paraId="10EF5E5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586,454 </w:t>
            </w:r>
          </w:p>
        </w:tc>
        <w:tc>
          <w:tcPr>
            <w:tcW w:w="866" w:type="dxa"/>
            <w:noWrap/>
            <w:hideMark/>
          </w:tcPr>
          <w:p w14:paraId="4A033F5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c>
          <w:tcPr>
            <w:tcW w:w="810" w:type="dxa"/>
            <w:noWrap/>
            <w:hideMark/>
          </w:tcPr>
          <w:p w14:paraId="79A0EF1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464,906 </w:t>
            </w:r>
          </w:p>
        </w:tc>
        <w:tc>
          <w:tcPr>
            <w:tcW w:w="866" w:type="dxa"/>
            <w:noWrap/>
            <w:hideMark/>
          </w:tcPr>
          <w:p w14:paraId="2E0188C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0.156</w:t>
            </w:r>
          </w:p>
        </w:tc>
        <w:tc>
          <w:tcPr>
            <w:tcW w:w="810" w:type="dxa"/>
            <w:noWrap/>
            <w:hideMark/>
          </w:tcPr>
          <w:p w14:paraId="0BE8BC9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457,584 </w:t>
            </w:r>
          </w:p>
        </w:tc>
        <w:tc>
          <w:tcPr>
            <w:tcW w:w="866" w:type="dxa"/>
            <w:noWrap/>
            <w:hideMark/>
          </w:tcPr>
          <w:p w14:paraId="7A98C51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r>
      <w:tr w:rsidR="00254078" w:rsidRPr="00967B07" w14:paraId="55891B7E" w14:textId="77777777" w:rsidTr="00A747AC">
        <w:trPr>
          <w:jc w:val="center"/>
        </w:trPr>
        <w:tc>
          <w:tcPr>
            <w:tcW w:w="980" w:type="dxa"/>
            <w:tcBorders>
              <w:right w:val="single" w:sz="4" w:space="0" w:color="auto"/>
            </w:tcBorders>
            <w:shd w:val="clear" w:color="auto" w:fill="auto"/>
            <w:noWrap/>
            <w:hideMark/>
          </w:tcPr>
          <w:p w14:paraId="4D4D4382"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2007</w:t>
            </w:r>
          </w:p>
        </w:tc>
        <w:tc>
          <w:tcPr>
            <w:tcW w:w="810" w:type="dxa"/>
            <w:noWrap/>
            <w:hideMark/>
          </w:tcPr>
          <w:p w14:paraId="2823AD5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347,100 </w:t>
            </w:r>
          </w:p>
        </w:tc>
        <w:tc>
          <w:tcPr>
            <w:tcW w:w="866" w:type="dxa"/>
            <w:noWrap/>
            <w:hideMark/>
          </w:tcPr>
          <w:p w14:paraId="7BBDB7A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0.161</w:t>
            </w:r>
          </w:p>
        </w:tc>
        <w:tc>
          <w:tcPr>
            <w:tcW w:w="810" w:type="dxa"/>
            <w:noWrap/>
            <w:hideMark/>
          </w:tcPr>
          <w:p w14:paraId="383B3B5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349,904 </w:t>
            </w:r>
          </w:p>
        </w:tc>
        <w:tc>
          <w:tcPr>
            <w:tcW w:w="866" w:type="dxa"/>
            <w:noWrap/>
            <w:hideMark/>
          </w:tcPr>
          <w:p w14:paraId="5361338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0.228</w:t>
            </w:r>
          </w:p>
        </w:tc>
        <w:tc>
          <w:tcPr>
            <w:tcW w:w="810" w:type="dxa"/>
            <w:noWrap/>
            <w:hideMark/>
          </w:tcPr>
          <w:p w14:paraId="5302AC9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266,598 </w:t>
            </w:r>
          </w:p>
        </w:tc>
        <w:tc>
          <w:tcPr>
            <w:tcW w:w="866" w:type="dxa"/>
            <w:noWrap/>
            <w:hideMark/>
          </w:tcPr>
          <w:p w14:paraId="28A401E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0.167</w:t>
            </w:r>
          </w:p>
        </w:tc>
        <w:tc>
          <w:tcPr>
            <w:tcW w:w="810" w:type="dxa"/>
            <w:noWrap/>
            <w:hideMark/>
          </w:tcPr>
          <w:p w14:paraId="36EB08F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272,617 </w:t>
            </w:r>
          </w:p>
        </w:tc>
        <w:tc>
          <w:tcPr>
            <w:tcW w:w="866" w:type="dxa"/>
            <w:noWrap/>
            <w:hideMark/>
          </w:tcPr>
          <w:p w14:paraId="71C2B43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0.218</w:t>
            </w:r>
          </w:p>
        </w:tc>
      </w:tr>
      <w:tr w:rsidR="00254078" w:rsidRPr="00967B07" w14:paraId="40948B6A"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07F08585"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2008</w:t>
            </w:r>
          </w:p>
        </w:tc>
        <w:tc>
          <w:tcPr>
            <w:tcW w:w="810" w:type="dxa"/>
            <w:noWrap/>
            <w:hideMark/>
          </w:tcPr>
          <w:p w14:paraId="313F038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514,246 </w:t>
            </w:r>
          </w:p>
        </w:tc>
        <w:tc>
          <w:tcPr>
            <w:tcW w:w="866" w:type="dxa"/>
            <w:noWrap/>
            <w:hideMark/>
          </w:tcPr>
          <w:p w14:paraId="59762A9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0.152</w:t>
            </w:r>
          </w:p>
        </w:tc>
        <w:tc>
          <w:tcPr>
            <w:tcW w:w="810" w:type="dxa"/>
            <w:noWrap/>
            <w:hideMark/>
          </w:tcPr>
          <w:p w14:paraId="254C4AE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470,056 </w:t>
            </w:r>
          </w:p>
        </w:tc>
        <w:tc>
          <w:tcPr>
            <w:tcW w:w="866" w:type="dxa"/>
            <w:noWrap/>
            <w:hideMark/>
          </w:tcPr>
          <w:p w14:paraId="7AE16EC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0.221</w:t>
            </w:r>
          </w:p>
        </w:tc>
        <w:tc>
          <w:tcPr>
            <w:tcW w:w="810" w:type="dxa"/>
            <w:noWrap/>
            <w:hideMark/>
          </w:tcPr>
          <w:p w14:paraId="3563CEB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378,419 </w:t>
            </w:r>
          </w:p>
        </w:tc>
        <w:tc>
          <w:tcPr>
            <w:tcW w:w="866" w:type="dxa"/>
            <w:noWrap/>
            <w:hideMark/>
          </w:tcPr>
          <w:p w14:paraId="50FE173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0.159</w:t>
            </w:r>
          </w:p>
        </w:tc>
        <w:tc>
          <w:tcPr>
            <w:tcW w:w="810" w:type="dxa"/>
            <w:noWrap/>
            <w:hideMark/>
          </w:tcPr>
          <w:p w14:paraId="3ECDD041"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359,218 </w:t>
            </w:r>
          </w:p>
        </w:tc>
        <w:tc>
          <w:tcPr>
            <w:tcW w:w="866" w:type="dxa"/>
            <w:noWrap/>
            <w:hideMark/>
          </w:tcPr>
          <w:p w14:paraId="78BB32B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0.210</w:t>
            </w:r>
          </w:p>
        </w:tc>
      </w:tr>
      <w:tr w:rsidR="00254078" w:rsidRPr="00967B07" w14:paraId="347908B5" w14:textId="77777777" w:rsidTr="00A747AC">
        <w:trPr>
          <w:jc w:val="center"/>
        </w:trPr>
        <w:tc>
          <w:tcPr>
            <w:tcW w:w="980" w:type="dxa"/>
            <w:tcBorders>
              <w:right w:val="single" w:sz="4" w:space="0" w:color="auto"/>
            </w:tcBorders>
            <w:shd w:val="clear" w:color="auto" w:fill="auto"/>
            <w:noWrap/>
            <w:hideMark/>
          </w:tcPr>
          <w:p w14:paraId="1DB5368E"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2009</w:t>
            </w:r>
          </w:p>
        </w:tc>
        <w:tc>
          <w:tcPr>
            <w:tcW w:w="810" w:type="dxa"/>
            <w:noWrap/>
            <w:hideMark/>
          </w:tcPr>
          <w:p w14:paraId="4BFA9F4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320,417 </w:t>
            </w:r>
          </w:p>
        </w:tc>
        <w:tc>
          <w:tcPr>
            <w:tcW w:w="866" w:type="dxa"/>
            <w:noWrap/>
            <w:hideMark/>
          </w:tcPr>
          <w:p w14:paraId="68BD61C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0.171</w:t>
            </w:r>
          </w:p>
        </w:tc>
        <w:tc>
          <w:tcPr>
            <w:tcW w:w="810" w:type="dxa"/>
            <w:noWrap/>
            <w:hideMark/>
          </w:tcPr>
          <w:p w14:paraId="445BDF5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290,948 </w:t>
            </w:r>
          </w:p>
        </w:tc>
        <w:tc>
          <w:tcPr>
            <w:tcW w:w="866" w:type="dxa"/>
            <w:noWrap/>
            <w:hideMark/>
          </w:tcPr>
          <w:p w14:paraId="1394B9B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0.239</w:t>
            </w:r>
          </w:p>
        </w:tc>
        <w:tc>
          <w:tcPr>
            <w:tcW w:w="810" w:type="dxa"/>
            <w:noWrap/>
            <w:hideMark/>
          </w:tcPr>
          <w:p w14:paraId="4BA6886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230,732 </w:t>
            </w:r>
          </w:p>
        </w:tc>
        <w:tc>
          <w:tcPr>
            <w:tcW w:w="866" w:type="dxa"/>
            <w:noWrap/>
            <w:hideMark/>
          </w:tcPr>
          <w:p w14:paraId="4ECB1A0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0.175</w:t>
            </w:r>
          </w:p>
        </w:tc>
        <w:tc>
          <w:tcPr>
            <w:tcW w:w="810" w:type="dxa"/>
            <w:noWrap/>
            <w:hideMark/>
          </w:tcPr>
          <w:p w14:paraId="60B347A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217,718 </w:t>
            </w:r>
          </w:p>
        </w:tc>
        <w:tc>
          <w:tcPr>
            <w:tcW w:w="866" w:type="dxa"/>
            <w:noWrap/>
            <w:hideMark/>
          </w:tcPr>
          <w:p w14:paraId="58CFBC5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0.226</w:t>
            </w:r>
          </w:p>
        </w:tc>
      </w:tr>
      <w:tr w:rsidR="00254078" w:rsidRPr="00967B07" w14:paraId="67BF46C6"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224FDCF3"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2010</w:t>
            </w:r>
          </w:p>
        </w:tc>
        <w:tc>
          <w:tcPr>
            <w:tcW w:w="810" w:type="dxa"/>
            <w:noWrap/>
            <w:hideMark/>
          </w:tcPr>
          <w:p w14:paraId="6CDC1DE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321,967 </w:t>
            </w:r>
          </w:p>
        </w:tc>
        <w:tc>
          <w:tcPr>
            <w:tcW w:w="866" w:type="dxa"/>
            <w:noWrap/>
            <w:hideMark/>
          </w:tcPr>
          <w:p w14:paraId="53743FF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0.166</w:t>
            </w:r>
          </w:p>
        </w:tc>
        <w:tc>
          <w:tcPr>
            <w:tcW w:w="810" w:type="dxa"/>
            <w:noWrap/>
            <w:hideMark/>
          </w:tcPr>
          <w:p w14:paraId="2DC7F71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305,709 </w:t>
            </w:r>
          </w:p>
        </w:tc>
        <w:tc>
          <w:tcPr>
            <w:tcW w:w="866" w:type="dxa"/>
            <w:noWrap/>
            <w:hideMark/>
          </w:tcPr>
          <w:p w14:paraId="6B5E5AC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0.230</w:t>
            </w:r>
          </w:p>
        </w:tc>
        <w:tc>
          <w:tcPr>
            <w:tcW w:w="810" w:type="dxa"/>
            <w:noWrap/>
            <w:hideMark/>
          </w:tcPr>
          <w:p w14:paraId="1DCDA46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227,382 </w:t>
            </w:r>
          </w:p>
        </w:tc>
        <w:tc>
          <w:tcPr>
            <w:tcW w:w="866" w:type="dxa"/>
            <w:noWrap/>
            <w:hideMark/>
          </w:tcPr>
          <w:p w14:paraId="752956C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0.166</w:t>
            </w:r>
          </w:p>
        </w:tc>
        <w:tc>
          <w:tcPr>
            <w:tcW w:w="810" w:type="dxa"/>
            <w:noWrap/>
            <w:hideMark/>
          </w:tcPr>
          <w:p w14:paraId="4DF36CE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224,491 </w:t>
            </w:r>
          </w:p>
        </w:tc>
        <w:tc>
          <w:tcPr>
            <w:tcW w:w="866" w:type="dxa"/>
            <w:noWrap/>
            <w:hideMark/>
          </w:tcPr>
          <w:p w14:paraId="0EA4EA5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0.215</w:t>
            </w:r>
          </w:p>
        </w:tc>
      </w:tr>
      <w:tr w:rsidR="00254078" w:rsidRPr="00967B07" w14:paraId="2F3DA99D" w14:textId="77777777" w:rsidTr="00A747AC">
        <w:trPr>
          <w:jc w:val="center"/>
        </w:trPr>
        <w:tc>
          <w:tcPr>
            <w:tcW w:w="980" w:type="dxa"/>
            <w:tcBorders>
              <w:right w:val="single" w:sz="4" w:space="0" w:color="auto"/>
            </w:tcBorders>
            <w:shd w:val="clear" w:color="auto" w:fill="auto"/>
            <w:noWrap/>
            <w:hideMark/>
          </w:tcPr>
          <w:p w14:paraId="300B1018"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2011</w:t>
            </w:r>
          </w:p>
        </w:tc>
        <w:tc>
          <w:tcPr>
            <w:tcW w:w="810" w:type="dxa"/>
            <w:noWrap/>
            <w:hideMark/>
          </w:tcPr>
          <w:p w14:paraId="33752D5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494,854 </w:t>
            </w:r>
          </w:p>
        </w:tc>
        <w:tc>
          <w:tcPr>
            <w:tcW w:w="866" w:type="dxa"/>
            <w:noWrap/>
            <w:hideMark/>
          </w:tcPr>
          <w:p w14:paraId="3159BE3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0.167</w:t>
            </w:r>
          </w:p>
        </w:tc>
        <w:tc>
          <w:tcPr>
            <w:tcW w:w="810" w:type="dxa"/>
            <w:noWrap/>
            <w:hideMark/>
          </w:tcPr>
          <w:p w14:paraId="5AE3531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478,024 </w:t>
            </w:r>
          </w:p>
        </w:tc>
        <w:tc>
          <w:tcPr>
            <w:tcW w:w="866" w:type="dxa"/>
            <w:noWrap/>
            <w:hideMark/>
          </w:tcPr>
          <w:p w14:paraId="5DF7970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0.232</w:t>
            </w:r>
          </w:p>
        </w:tc>
        <w:tc>
          <w:tcPr>
            <w:tcW w:w="810" w:type="dxa"/>
            <w:noWrap/>
            <w:hideMark/>
          </w:tcPr>
          <w:p w14:paraId="7E69190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336,251 </w:t>
            </w:r>
          </w:p>
        </w:tc>
        <w:tc>
          <w:tcPr>
            <w:tcW w:w="866" w:type="dxa"/>
            <w:noWrap/>
            <w:hideMark/>
          </w:tcPr>
          <w:p w14:paraId="20F1A0D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0.164</w:t>
            </w:r>
          </w:p>
        </w:tc>
        <w:tc>
          <w:tcPr>
            <w:tcW w:w="810" w:type="dxa"/>
            <w:noWrap/>
            <w:hideMark/>
          </w:tcPr>
          <w:p w14:paraId="70B54C9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343,155 </w:t>
            </w:r>
          </w:p>
        </w:tc>
        <w:tc>
          <w:tcPr>
            <w:tcW w:w="866" w:type="dxa"/>
            <w:noWrap/>
            <w:hideMark/>
          </w:tcPr>
          <w:p w14:paraId="76477AC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0.213</w:t>
            </w:r>
          </w:p>
        </w:tc>
      </w:tr>
      <w:tr w:rsidR="00254078" w:rsidRPr="00967B07" w14:paraId="4DD69B8B"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6BA0C1F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2012</w:t>
            </w:r>
          </w:p>
        </w:tc>
        <w:tc>
          <w:tcPr>
            <w:tcW w:w="810" w:type="dxa"/>
            <w:noWrap/>
            <w:hideMark/>
          </w:tcPr>
          <w:p w14:paraId="113E7AC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958,239 </w:t>
            </w:r>
          </w:p>
        </w:tc>
        <w:tc>
          <w:tcPr>
            <w:tcW w:w="866" w:type="dxa"/>
            <w:noWrap/>
            <w:hideMark/>
          </w:tcPr>
          <w:p w14:paraId="24F8C79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0.177</w:t>
            </w:r>
          </w:p>
        </w:tc>
        <w:tc>
          <w:tcPr>
            <w:tcW w:w="810" w:type="dxa"/>
            <w:noWrap/>
            <w:hideMark/>
          </w:tcPr>
          <w:p w14:paraId="770D8E2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806,918 </w:t>
            </w:r>
          </w:p>
        </w:tc>
        <w:tc>
          <w:tcPr>
            <w:tcW w:w="866" w:type="dxa"/>
            <w:noWrap/>
            <w:hideMark/>
          </w:tcPr>
          <w:p w14:paraId="5E140F2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0.244</w:t>
            </w:r>
          </w:p>
        </w:tc>
        <w:tc>
          <w:tcPr>
            <w:tcW w:w="810" w:type="dxa"/>
            <w:noWrap/>
            <w:hideMark/>
          </w:tcPr>
          <w:p w14:paraId="4296AEB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626,495 </w:t>
            </w:r>
          </w:p>
        </w:tc>
        <w:tc>
          <w:tcPr>
            <w:tcW w:w="866" w:type="dxa"/>
            <w:noWrap/>
            <w:hideMark/>
          </w:tcPr>
          <w:p w14:paraId="29B9E1B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0.168</w:t>
            </w:r>
          </w:p>
        </w:tc>
        <w:tc>
          <w:tcPr>
            <w:tcW w:w="810" w:type="dxa"/>
            <w:noWrap/>
            <w:hideMark/>
          </w:tcPr>
          <w:p w14:paraId="5B14587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573,267 </w:t>
            </w:r>
          </w:p>
        </w:tc>
        <w:tc>
          <w:tcPr>
            <w:tcW w:w="866" w:type="dxa"/>
            <w:noWrap/>
            <w:hideMark/>
          </w:tcPr>
          <w:p w14:paraId="3693595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0.219</w:t>
            </w:r>
          </w:p>
        </w:tc>
      </w:tr>
      <w:tr w:rsidR="00254078" w:rsidRPr="00967B07" w14:paraId="702B9CBB" w14:textId="77777777" w:rsidTr="00A747AC">
        <w:trPr>
          <w:jc w:val="center"/>
        </w:trPr>
        <w:tc>
          <w:tcPr>
            <w:tcW w:w="980" w:type="dxa"/>
            <w:tcBorders>
              <w:right w:val="single" w:sz="4" w:space="0" w:color="auto"/>
            </w:tcBorders>
            <w:shd w:val="clear" w:color="auto" w:fill="auto"/>
            <w:noWrap/>
            <w:hideMark/>
          </w:tcPr>
          <w:p w14:paraId="3D1A0DE5"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2013</w:t>
            </w:r>
          </w:p>
        </w:tc>
        <w:tc>
          <w:tcPr>
            <w:tcW w:w="810" w:type="dxa"/>
            <w:noWrap/>
            <w:hideMark/>
          </w:tcPr>
          <w:p w14:paraId="2B93E15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468,120 </w:t>
            </w:r>
          </w:p>
        </w:tc>
        <w:tc>
          <w:tcPr>
            <w:tcW w:w="866" w:type="dxa"/>
            <w:noWrap/>
            <w:hideMark/>
          </w:tcPr>
          <w:p w14:paraId="63385D3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0.202</w:t>
            </w:r>
          </w:p>
        </w:tc>
        <w:tc>
          <w:tcPr>
            <w:tcW w:w="810" w:type="dxa"/>
            <w:noWrap/>
            <w:hideMark/>
          </w:tcPr>
          <w:p w14:paraId="045D9B1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373,191 </w:t>
            </w:r>
          </w:p>
        </w:tc>
        <w:tc>
          <w:tcPr>
            <w:tcW w:w="866" w:type="dxa"/>
            <w:noWrap/>
            <w:hideMark/>
          </w:tcPr>
          <w:p w14:paraId="1613A87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0.266</w:t>
            </w:r>
          </w:p>
        </w:tc>
        <w:tc>
          <w:tcPr>
            <w:tcW w:w="810" w:type="dxa"/>
            <w:noWrap/>
            <w:hideMark/>
          </w:tcPr>
          <w:p w14:paraId="0B3267F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319,211 </w:t>
            </w:r>
          </w:p>
        </w:tc>
        <w:tc>
          <w:tcPr>
            <w:tcW w:w="866" w:type="dxa"/>
            <w:noWrap/>
            <w:hideMark/>
          </w:tcPr>
          <w:p w14:paraId="27CA87C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0.187</w:t>
            </w:r>
          </w:p>
        </w:tc>
        <w:tc>
          <w:tcPr>
            <w:tcW w:w="810" w:type="dxa"/>
            <w:noWrap/>
            <w:hideMark/>
          </w:tcPr>
          <w:p w14:paraId="1FC7C77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273,128 </w:t>
            </w:r>
          </w:p>
        </w:tc>
        <w:tc>
          <w:tcPr>
            <w:tcW w:w="866" w:type="dxa"/>
            <w:noWrap/>
            <w:hideMark/>
          </w:tcPr>
          <w:p w14:paraId="4E3C08D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0.241</w:t>
            </w:r>
          </w:p>
        </w:tc>
      </w:tr>
      <w:tr w:rsidR="00254078" w:rsidRPr="00967B07" w14:paraId="39454559"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5428AB77"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2014</w:t>
            </w:r>
          </w:p>
        </w:tc>
        <w:tc>
          <w:tcPr>
            <w:tcW w:w="810" w:type="dxa"/>
            <w:noWrap/>
            <w:hideMark/>
          </w:tcPr>
          <w:p w14:paraId="3746E60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241,961 </w:t>
            </w:r>
          </w:p>
        </w:tc>
        <w:tc>
          <w:tcPr>
            <w:tcW w:w="866" w:type="dxa"/>
            <w:noWrap/>
            <w:hideMark/>
          </w:tcPr>
          <w:p w14:paraId="35F430D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0.217</w:t>
            </w:r>
          </w:p>
        </w:tc>
        <w:tc>
          <w:tcPr>
            <w:tcW w:w="810" w:type="dxa"/>
            <w:noWrap/>
            <w:hideMark/>
          </w:tcPr>
          <w:p w14:paraId="7402000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228,882 </w:t>
            </w:r>
          </w:p>
        </w:tc>
        <w:tc>
          <w:tcPr>
            <w:tcW w:w="866" w:type="dxa"/>
            <w:noWrap/>
            <w:hideMark/>
          </w:tcPr>
          <w:p w14:paraId="0BC792D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0.285</w:t>
            </w:r>
          </w:p>
        </w:tc>
        <w:tc>
          <w:tcPr>
            <w:tcW w:w="810" w:type="dxa"/>
            <w:noWrap/>
            <w:hideMark/>
          </w:tcPr>
          <w:p w14:paraId="0258FF7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178,291 </w:t>
            </w:r>
          </w:p>
        </w:tc>
        <w:tc>
          <w:tcPr>
            <w:tcW w:w="866" w:type="dxa"/>
            <w:noWrap/>
            <w:hideMark/>
          </w:tcPr>
          <w:p w14:paraId="2B4D95B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0.206</w:t>
            </w:r>
          </w:p>
        </w:tc>
        <w:tc>
          <w:tcPr>
            <w:tcW w:w="810" w:type="dxa"/>
            <w:noWrap/>
            <w:hideMark/>
          </w:tcPr>
          <w:p w14:paraId="5A75F96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171,794 </w:t>
            </w:r>
          </w:p>
        </w:tc>
        <w:tc>
          <w:tcPr>
            <w:tcW w:w="866" w:type="dxa"/>
            <w:noWrap/>
            <w:hideMark/>
          </w:tcPr>
          <w:p w14:paraId="7AEEE14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r>
      <w:tr w:rsidR="00254078" w:rsidRPr="00967B07" w14:paraId="575B2E44" w14:textId="77777777" w:rsidTr="00A747AC">
        <w:trPr>
          <w:jc w:val="center"/>
        </w:trPr>
        <w:tc>
          <w:tcPr>
            <w:tcW w:w="980" w:type="dxa"/>
            <w:tcBorders>
              <w:right w:val="single" w:sz="4" w:space="0" w:color="auto"/>
            </w:tcBorders>
            <w:shd w:val="clear" w:color="auto" w:fill="auto"/>
            <w:noWrap/>
            <w:hideMark/>
          </w:tcPr>
          <w:p w14:paraId="3182382E"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2015</w:t>
            </w:r>
          </w:p>
        </w:tc>
        <w:tc>
          <w:tcPr>
            <w:tcW w:w="810" w:type="dxa"/>
            <w:noWrap/>
            <w:hideMark/>
          </w:tcPr>
          <w:p w14:paraId="6BB2162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205,189 </w:t>
            </w:r>
          </w:p>
        </w:tc>
        <w:tc>
          <w:tcPr>
            <w:tcW w:w="866" w:type="dxa"/>
            <w:noWrap/>
            <w:hideMark/>
          </w:tcPr>
          <w:p w14:paraId="2A09918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0.240</w:t>
            </w:r>
          </w:p>
        </w:tc>
        <w:tc>
          <w:tcPr>
            <w:tcW w:w="810" w:type="dxa"/>
            <w:noWrap/>
            <w:hideMark/>
          </w:tcPr>
          <w:p w14:paraId="4C21493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178,631 </w:t>
            </w:r>
          </w:p>
        </w:tc>
        <w:tc>
          <w:tcPr>
            <w:tcW w:w="866" w:type="dxa"/>
            <w:noWrap/>
            <w:hideMark/>
          </w:tcPr>
          <w:p w14:paraId="3402233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0.308</w:t>
            </w:r>
          </w:p>
        </w:tc>
        <w:tc>
          <w:tcPr>
            <w:tcW w:w="810" w:type="dxa"/>
            <w:noWrap/>
            <w:hideMark/>
          </w:tcPr>
          <w:p w14:paraId="510DA7D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165,812 </w:t>
            </w:r>
          </w:p>
        </w:tc>
        <w:tc>
          <w:tcPr>
            <w:tcW w:w="866" w:type="dxa"/>
            <w:noWrap/>
            <w:hideMark/>
          </w:tcPr>
          <w:p w14:paraId="13ED633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0.232</w:t>
            </w:r>
          </w:p>
        </w:tc>
        <w:tc>
          <w:tcPr>
            <w:tcW w:w="810" w:type="dxa"/>
            <w:noWrap/>
            <w:hideMark/>
          </w:tcPr>
          <w:p w14:paraId="1503E29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144,272 </w:t>
            </w:r>
          </w:p>
        </w:tc>
        <w:tc>
          <w:tcPr>
            <w:tcW w:w="866" w:type="dxa"/>
            <w:noWrap/>
            <w:hideMark/>
          </w:tcPr>
          <w:p w14:paraId="51196C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0.290</w:t>
            </w:r>
          </w:p>
        </w:tc>
      </w:tr>
      <w:tr w:rsidR="00254078" w:rsidRPr="00967B07" w14:paraId="794C5111"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600ABE11"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2016</w:t>
            </w:r>
          </w:p>
        </w:tc>
        <w:tc>
          <w:tcPr>
            <w:tcW w:w="810" w:type="dxa"/>
            <w:noWrap/>
            <w:hideMark/>
          </w:tcPr>
          <w:p w14:paraId="172A8A7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225,846 </w:t>
            </w:r>
          </w:p>
        </w:tc>
        <w:tc>
          <w:tcPr>
            <w:tcW w:w="866" w:type="dxa"/>
            <w:noWrap/>
            <w:hideMark/>
          </w:tcPr>
          <w:p w14:paraId="560DB29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0.204</w:t>
            </w:r>
          </w:p>
        </w:tc>
        <w:tc>
          <w:tcPr>
            <w:tcW w:w="810" w:type="dxa"/>
            <w:noWrap/>
            <w:hideMark/>
          </w:tcPr>
          <w:p w14:paraId="668A3F9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220,776 </w:t>
            </w:r>
          </w:p>
        </w:tc>
        <w:tc>
          <w:tcPr>
            <w:tcW w:w="866" w:type="dxa"/>
            <w:noWrap/>
            <w:hideMark/>
          </w:tcPr>
          <w:p w14:paraId="60B7AA0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0.273</w:t>
            </w:r>
          </w:p>
        </w:tc>
        <w:tc>
          <w:tcPr>
            <w:tcW w:w="810" w:type="dxa"/>
            <w:noWrap/>
            <w:hideMark/>
          </w:tcPr>
          <w:p w14:paraId="0101A9C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182,407 </w:t>
            </w:r>
          </w:p>
        </w:tc>
        <w:tc>
          <w:tcPr>
            <w:tcW w:w="866" w:type="dxa"/>
            <w:noWrap/>
            <w:hideMark/>
          </w:tcPr>
          <w:p w14:paraId="37DB00B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0.200</w:t>
            </w:r>
          </w:p>
        </w:tc>
        <w:tc>
          <w:tcPr>
            <w:tcW w:w="810" w:type="dxa"/>
            <w:noWrap/>
            <w:hideMark/>
          </w:tcPr>
          <w:p w14:paraId="67B7935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175,980 </w:t>
            </w:r>
          </w:p>
        </w:tc>
        <w:tc>
          <w:tcPr>
            <w:tcW w:w="866" w:type="dxa"/>
            <w:noWrap/>
            <w:hideMark/>
          </w:tcPr>
          <w:p w14:paraId="089C8FFB"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0.257</w:t>
            </w:r>
          </w:p>
        </w:tc>
      </w:tr>
      <w:tr w:rsidR="00254078" w:rsidRPr="00967B07" w14:paraId="48D044F9" w14:textId="77777777" w:rsidTr="00A747AC">
        <w:trPr>
          <w:jc w:val="center"/>
        </w:trPr>
        <w:tc>
          <w:tcPr>
            <w:tcW w:w="980" w:type="dxa"/>
            <w:tcBorders>
              <w:right w:val="single" w:sz="4" w:space="0" w:color="auto"/>
            </w:tcBorders>
            <w:shd w:val="clear" w:color="auto" w:fill="auto"/>
            <w:noWrap/>
            <w:hideMark/>
          </w:tcPr>
          <w:p w14:paraId="7FCF04EA"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2017</w:t>
            </w:r>
          </w:p>
        </w:tc>
        <w:tc>
          <w:tcPr>
            <w:tcW w:w="810" w:type="dxa"/>
            <w:noWrap/>
            <w:hideMark/>
          </w:tcPr>
          <w:p w14:paraId="43FC7C1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418,118 </w:t>
            </w:r>
          </w:p>
        </w:tc>
        <w:tc>
          <w:tcPr>
            <w:tcW w:w="866" w:type="dxa"/>
            <w:noWrap/>
            <w:hideMark/>
          </w:tcPr>
          <w:p w14:paraId="48308A2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0.188</w:t>
            </w:r>
          </w:p>
        </w:tc>
        <w:tc>
          <w:tcPr>
            <w:tcW w:w="810" w:type="dxa"/>
            <w:noWrap/>
            <w:hideMark/>
          </w:tcPr>
          <w:p w14:paraId="09306B7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461,615 </w:t>
            </w:r>
          </w:p>
        </w:tc>
        <w:tc>
          <w:tcPr>
            <w:tcW w:w="866" w:type="dxa"/>
            <w:noWrap/>
            <w:hideMark/>
          </w:tcPr>
          <w:p w14:paraId="219836C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0.255</w:t>
            </w:r>
          </w:p>
        </w:tc>
        <w:tc>
          <w:tcPr>
            <w:tcW w:w="810" w:type="dxa"/>
            <w:noWrap/>
            <w:hideMark/>
          </w:tcPr>
          <w:p w14:paraId="677B76F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347,844 </w:t>
            </w:r>
          </w:p>
        </w:tc>
        <w:tc>
          <w:tcPr>
            <w:tcW w:w="866" w:type="dxa"/>
            <w:noWrap/>
            <w:hideMark/>
          </w:tcPr>
          <w:p w14:paraId="068FE4C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0.188</w:t>
            </w:r>
          </w:p>
        </w:tc>
        <w:tc>
          <w:tcPr>
            <w:tcW w:w="810" w:type="dxa"/>
            <w:noWrap/>
            <w:hideMark/>
          </w:tcPr>
          <w:p w14:paraId="59489A9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366,859 </w:t>
            </w:r>
          </w:p>
        </w:tc>
        <w:tc>
          <w:tcPr>
            <w:tcW w:w="866" w:type="dxa"/>
            <w:noWrap/>
            <w:hideMark/>
          </w:tcPr>
          <w:p w14:paraId="515F1C5F"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0.243</w:t>
            </w:r>
          </w:p>
        </w:tc>
      </w:tr>
      <w:tr w:rsidR="00254078" w:rsidRPr="00967B07" w14:paraId="03F47323"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right w:val="single" w:sz="4" w:space="0" w:color="auto"/>
            </w:tcBorders>
            <w:shd w:val="clear" w:color="auto" w:fill="auto"/>
            <w:noWrap/>
            <w:hideMark/>
          </w:tcPr>
          <w:p w14:paraId="78F2E3D6"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2018</w:t>
            </w:r>
          </w:p>
        </w:tc>
        <w:tc>
          <w:tcPr>
            <w:tcW w:w="810" w:type="dxa"/>
            <w:noWrap/>
            <w:hideMark/>
          </w:tcPr>
          <w:p w14:paraId="191B91B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639,029 </w:t>
            </w:r>
          </w:p>
        </w:tc>
        <w:tc>
          <w:tcPr>
            <w:tcW w:w="866" w:type="dxa"/>
            <w:noWrap/>
            <w:hideMark/>
          </w:tcPr>
          <w:p w14:paraId="51B1CE7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0.184</w:t>
            </w:r>
          </w:p>
        </w:tc>
        <w:tc>
          <w:tcPr>
            <w:tcW w:w="810" w:type="dxa"/>
            <w:noWrap/>
            <w:hideMark/>
          </w:tcPr>
          <w:p w14:paraId="2D4A221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589,737 </w:t>
            </w:r>
          </w:p>
        </w:tc>
        <w:tc>
          <w:tcPr>
            <w:tcW w:w="866" w:type="dxa"/>
            <w:noWrap/>
            <w:hideMark/>
          </w:tcPr>
          <w:p w14:paraId="100AA00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c>
          <w:tcPr>
            <w:tcW w:w="810" w:type="dxa"/>
            <w:noWrap/>
            <w:hideMark/>
          </w:tcPr>
          <w:p w14:paraId="02AAE872"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457,327 </w:t>
            </w:r>
          </w:p>
        </w:tc>
        <w:tc>
          <w:tcPr>
            <w:tcW w:w="866" w:type="dxa"/>
            <w:noWrap/>
            <w:hideMark/>
          </w:tcPr>
          <w:p w14:paraId="71A4091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0.181</w:t>
            </w:r>
          </w:p>
        </w:tc>
        <w:tc>
          <w:tcPr>
            <w:tcW w:w="810" w:type="dxa"/>
            <w:noWrap/>
            <w:hideMark/>
          </w:tcPr>
          <w:p w14:paraId="3CFDD9F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435,326 </w:t>
            </w:r>
          </w:p>
        </w:tc>
        <w:tc>
          <w:tcPr>
            <w:tcW w:w="866" w:type="dxa"/>
            <w:noWrap/>
            <w:hideMark/>
          </w:tcPr>
          <w:p w14:paraId="719F3656"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0.236</w:t>
            </w:r>
          </w:p>
        </w:tc>
      </w:tr>
      <w:tr w:rsidR="00254078" w:rsidRPr="00967B07" w14:paraId="21BBD744" w14:textId="77777777" w:rsidTr="00A747AC">
        <w:trPr>
          <w:jc w:val="center"/>
        </w:trPr>
        <w:tc>
          <w:tcPr>
            <w:tcW w:w="980" w:type="dxa"/>
            <w:tcBorders>
              <w:right w:val="single" w:sz="4" w:space="0" w:color="auto"/>
            </w:tcBorders>
            <w:shd w:val="clear" w:color="auto" w:fill="auto"/>
            <w:noWrap/>
            <w:hideMark/>
          </w:tcPr>
          <w:p w14:paraId="53F1BCC9"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2019</w:t>
            </w:r>
          </w:p>
        </w:tc>
        <w:tc>
          <w:tcPr>
            <w:tcW w:w="810" w:type="dxa"/>
            <w:noWrap/>
            <w:hideMark/>
          </w:tcPr>
          <w:p w14:paraId="7BE4584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212,764 </w:t>
            </w:r>
          </w:p>
        </w:tc>
        <w:tc>
          <w:tcPr>
            <w:tcW w:w="866" w:type="dxa"/>
            <w:noWrap/>
            <w:hideMark/>
          </w:tcPr>
          <w:p w14:paraId="021AFC1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0.251</w:t>
            </w:r>
          </w:p>
        </w:tc>
        <w:tc>
          <w:tcPr>
            <w:tcW w:w="810" w:type="dxa"/>
            <w:noWrap/>
            <w:hideMark/>
          </w:tcPr>
          <w:p w14:paraId="60462B5D"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208,246 </w:t>
            </w:r>
          </w:p>
        </w:tc>
        <w:tc>
          <w:tcPr>
            <w:tcW w:w="866" w:type="dxa"/>
            <w:noWrap/>
            <w:hideMark/>
          </w:tcPr>
          <w:p w14:paraId="7EFA784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0.312</w:t>
            </w:r>
          </w:p>
        </w:tc>
        <w:tc>
          <w:tcPr>
            <w:tcW w:w="810" w:type="dxa"/>
            <w:noWrap/>
            <w:hideMark/>
          </w:tcPr>
          <w:p w14:paraId="69E56FC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160,661 </w:t>
            </w:r>
          </w:p>
        </w:tc>
        <w:tc>
          <w:tcPr>
            <w:tcW w:w="866" w:type="dxa"/>
            <w:noWrap/>
            <w:hideMark/>
          </w:tcPr>
          <w:p w14:paraId="21FDBE1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0.241</w:t>
            </w:r>
          </w:p>
        </w:tc>
        <w:tc>
          <w:tcPr>
            <w:tcW w:w="810" w:type="dxa"/>
            <w:noWrap/>
            <w:hideMark/>
          </w:tcPr>
          <w:p w14:paraId="1E727D4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157,075 </w:t>
            </w:r>
          </w:p>
        </w:tc>
        <w:tc>
          <w:tcPr>
            <w:tcW w:w="866" w:type="dxa"/>
            <w:noWrap/>
            <w:hideMark/>
          </w:tcPr>
          <w:p w14:paraId="293CEF7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0.297</w:t>
            </w:r>
          </w:p>
        </w:tc>
      </w:tr>
      <w:tr w:rsidR="00254078" w:rsidRPr="00967B07" w14:paraId="5DD5CA5B"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bottom w:val="single" w:sz="4" w:space="0" w:color="auto"/>
              <w:right w:val="single" w:sz="4" w:space="0" w:color="auto"/>
            </w:tcBorders>
            <w:shd w:val="clear" w:color="auto" w:fill="auto"/>
            <w:noWrap/>
            <w:hideMark/>
          </w:tcPr>
          <w:p w14:paraId="3E3E0B2B" w14:textId="77777777" w:rsidR="00254078" w:rsidRPr="00A151EF" w:rsidRDefault="00254078" w:rsidP="00365CE7">
            <w:pPr>
              <w:jc w:val="right"/>
              <w:rPr>
                <w:rFonts w:eastAsia="Times New Roman" w:cs="Times New Roman"/>
                <w:color w:val="000000"/>
                <w:sz w:val="12"/>
                <w:szCs w:val="12"/>
              </w:rPr>
            </w:pPr>
            <w:r w:rsidRPr="00A151EF">
              <w:rPr>
                <w:rFonts w:eastAsia="Times New Roman" w:cs="Times New Roman"/>
                <w:color w:val="000000"/>
                <w:sz w:val="12"/>
                <w:szCs w:val="12"/>
              </w:rPr>
              <w:t>2020</w:t>
            </w:r>
          </w:p>
        </w:tc>
        <w:tc>
          <w:tcPr>
            <w:tcW w:w="810" w:type="dxa"/>
            <w:tcBorders>
              <w:bottom w:val="single" w:sz="4" w:space="0" w:color="auto"/>
            </w:tcBorders>
            <w:noWrap/>
            <w:hideMark/>
          </w:tcPr>
          <w:p w14:paraId="6D3F44B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760,536 </w:t>
            </w:r>
          </w:p>
        </w:tc>
        <w:tc>
          <w:tcPr>
            <w:tcW w:w="866" w:type="dxa"/>
            <w:tcBorders>
              <w:bottom w:val="single" w:sz="4" w:space="0" w:color="auto"/>
            </w:tcBorders>
            <w:noWrap/>
            <w:hideMark/>
          </w:tcPr>
          <w:p w14:paraId="2F3B0C8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0.203</w:t>
            </w:r>
          </w:p>
        </w:tc>
        <w:tc>
          <w:tcPr>
            <w:tcW w:w="810" w:type="dxa"/>
            <w:tcBorders>
              <w:bottom w:val="single" w:sz="4" w:space="0" w:color="auto"/>
            </w:tcBorders>
            <w:noWrap/>
            <w:hideMark/>
          </w:tcPr>
          <w:p w14:paraId="075B4805"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674,723 </w:t>
            </w:r>
          </w:p>
        </w:tc>
        <w:tc>
          <w:tcPr>
            <w:tcW w:w="866" w:type="dxa"/>
            <w:tcBorders>
              <w:bottom w:val="single" w:sz="4" w:space="0" w:color="auto"/>
            </w:tcBorders>
            <w:noWrap/>
            <w:hideMark/>
          </w:tcPr>
          <w:p w14:paraId="53E6A029"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0.263</w:t>
            </w:r>
          </w:p>
        </w:tc>
        <w:tc>
          <w:tcPr>
            <w:tcW w:w="810" w:type="dxa"/>
            <w:tcBorders>
              <w:bottom w:val="single" w:sz="4" w:space="0" w:color="auto"/>
            </w:tcBorders>
            <w:noWrap/>
            <w:hideMark/>
          </w:tcPr>
          <w:p w14:paraId="519B358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529,127 </w:t>
            </w:r>
          </w:p>
        </w:tc>
        <w:tc>
          <w:tcPr>
            <w:tcW w:w="866" w:type="dxa"/>
            <w:tcBorders>
              <w:bottom w:val="single" w:sz="4" w:space="0" w:color="auto"/>
            </w:tcBorders>
            <w:noWrap/>
            <w:hideMark/>
          </w:tcPr>
          <w:p w14:paraId="4A60BCA7"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0.195</w:t>
            </w:r>
          </w:p>
        </w:tc>
        <w:tc>
          <w:tcPr>
            <w:tcW w:w="810" w:type="dxa"/>
            <w:tcBorders>
              <w:bottom w:val="single" w:sz="4" w:space="0" w:color="auto"/>
            </w:tcBorders>
            <w:noWrap/>
            <w:hideMark/>
          </w:tcPr>
          <w:p w14:paraId="7C32393E"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498,365 </w:t>
            </w:r>
          </w:p>
        </w:tc>
        <w:tc>
          <w:tcPr>
            <w:tcW w:w="866" w:type="dxa"/>
            <w:tcBorders>
              <w:bottom w:val="single" w:sz="4" w:space="0" w:color="auto"/>
            </w:tcBorders>
            <w:noWrap/>
            <w:hideMark/>
          </w:tcPr>
          <w:p w14:paraId="2DCAF2E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0.248</w:t>
            </w:r>
          </w:p>
        </w:tc>
      </w:tr>
      <w:tr w:rsidR="00254078" w:rsidRPr="00967B07" w14:paraId="2D3492E8" w14:textId="77777777" w:rsidTr="00A747AC">
        <w:trPr>
          <w:jc w:val="center"/>
        </w:trPr>
        <w:tc>
          <w:tcPr>
            <w:tcW w:w="980" w:type="dxa"/>
            <w:tcBorders>
              <w:top w:val="single" w:sz="4" w:space="0" w:color="auto"/>
              <w:bottom w:val="single" w:sz="4" w:space="0" w:color="auto"/>
              <w:right w:val="single" w:sz="4" w:space="0" w:color="auto"/>
            </w:tcBorders>
            <w:shd w:val="clear" w:color="auto" w:fill="auto"/>
            <w:noWrap/>
            <w:hideMark/>
          </w:tcPr>
          <w:p w14:paraId="6DC0EC9B" w14:textId="77777777" w:rsidR="00254078" w:rsidRPr="00A151EF" w:rsidRDefault="00254078" w:rsidP="006A4360">
            <w:pPr>
              <w:ind w:left="-17" w:hanging="36"/>
              <w:rPr>
                <w:rFonts w:eastAsia="Times New Roman" w:cs="Times New Roman"/>
                <w:color w:val="000000"/>
                <w:sz w:val="12"/>
                <w:szCs w:val="12"/>
              </w:rPr>
            </w:pPr>
            <w:r w:rsidRPr="00A151EF">
              <w:rPr>
                <w:rFonts w:eastAsia="Times New Roman" w:cs="Times New Roman"/>
                <w:color w:val="000000"/>
                <w:sz w:val="12"/>
                <w:szCs w:val="12"/>
              </w:rPr>
              <w:t>2006-2020 mean</w:t>
            </w:r>
          </w:p>
        </w:tc>
        <w:tc>
          <w:tcPr>
            <w:tcW w:w="810" w:type="dxa"/>
            <w:tcBorders>
              <w:top w:val="single" w:sz="4" w:space="0" w:color="auto"/>
              <w:bottom w:val="single" w:sz="4" w:space="0" w:color="auto"/>
            </w:tcBorders>
            <w:noWrap/>
            <w:hideMark/>
          </w:tcPr>
          <w:p w14:paraId="1D41F790"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449,533 </w:t>
            </w:r>
          </w:p>
        </w:tc>
        <w:tc>
          <w:tcPr>
            <w:tcW w:w="866" w:type="dxa"/>
            <w:tcBorders>
              <w:top w:val="single" w:sz="4" w:space="0" w:color="auto"/>
              <w:bottom w:val="single" w:sz="4" w:space="0" w:color="auto"/>
            </w:tcBorders>
            <w:noWrap/>
            <w:hideMark/>
          </w:tcPr>
          <w:p w14:paraId="06C30F8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0.189 </w:t>
            </w:r>
          </w:p>
        </w:tc>
        <w:tc>
          <w:tcPr>
            <w:tcW w:w="810" w:type="dxa"/>
            <w:tcBorders>
              <w:top w:val="single" w:sz="4" w:space="0" w:color="auto"/>
              <w:bottom w:val="single" w:sz="4" w:space="0" w:color="auto"/>
            </w:tcBorders>
            <w:noWrap/>
            <w:hideMark/>
          </w:tcPr>
          <w:p w14:paraId="04377B1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414,921 </w:t>
            </w:r>
          </w:p>
        </w:tc>
        <w:tc>
          <w:tcPr>
            <w:tcW w:w="866" w:type="dxa"/>
            <w:tcBorders>
              <w:top w:val="single" w:sz="4" w:space="0" w:color="auto"/>
              <w:bottom w:val="single" w:sz="4" w:space="0" w:color="auto"/>
            </w:tcBorders>
            <w:noWrap/>
            <w:hideMark/>
          </w:tcPr>
          <w:p w14:paraId="5F7930E3"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0.255 </w:t>
            </w:r>
          </w:p>
        </w:tc>
        <w:tc>
          <w:tcPr>
            <w:tcW w:w="810" w:type="dxa"/>
            <w:tcBorders>
              <w:top w:val="single" w:sz="4" w:space="0" w:color="auto"/>
              <w:bottom w:val="single" w:sz="4" w:space="0" w:color="auto"/>
            </w:tcBorders>
            <w:noWrap/>
            <w:hideMark/>
          </w:tcPr>
          <w:p w14:paraId="47555C04"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324,764 </w:t>
            </w:r>
          </w:p>
        </w:tc>
        <w:tc>
          <w:tcPr>
            <w:tcW w:w="866" w:type="dxa"/>
            <w:tcBorders>
              <w:top w:val="single" w:sz="4" w:space="0" w:color="auto"/>
              <w:bottom w:val="single" w:sz="4" w:space="0" w:color="auto"/>
            </w:tcBorders>
            <w:noWrap/>
            <w:hideMark/>
          </w:tcPr>
          <w:p w14:paraId="30B7E058"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0.186 </w:t>
            </w:r>
          </w:p>
        </w:tc>
        <w:tc>
          <w:tcPr>
            <w:tcW w:w="810" w:type="dxa"/>
            <w:tcBorders>
              <w:top w:val="single" w:sz="4" w:space="0" w:color="auto"/>
              <w:bottom w:val="single" w:sz="4" w:space="0" w:color="auto"/>
            </w:tcBorders>
            <w:noWrap/>
            <w:hideMark/>
          </w:tcPr>
          <w:p w14:paraId="1926501C"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311,390 </w:t>
            </w:r>
          </w:p>
        </w:tc>
        <w:tc>
          <w:tcPr>
            <w:tcW w:w="866" w:type="dxa"/>
            <w:tcBorders>
              <w:top w:val="single" w:sz="4" w:space="0" w:color="auto"/>
              <w:bottom w:val="single" w:sz="4" w:space="0" w:color="auto"/>
            </w:tcBorders>
            <w:noWrap/>
            <w:hideMark/>
          </w:tcPr>
          <w:p w14:paraId="6DDC083A" w14:textId="77777777" w:rsidR="00254078" w:rsidRPr="00967B07" w:rsidRDefault="00254078" w:rsidP="00365CE7">
            <w:pPr>
              <w:jc w:val="right"/>
              <w:rPr>
                <w:rFonts w:eastAsia="Times New Roman" w:cs="Times New Roman"/>
                <w:color w:val="000000"/>
                <w:sz w:val="12"/>
                <w:szCs w:val="12"/>
              </w:rPr>
            </w:pPr>
            <w:r w:rsidRPr="00967B07">
              <w:rPr>
                <w:rFonts w:eastAsia="Times New Roman" w:cs="Times New Roman"/>
                <w:color w:val="000000"/>
                <w:sz w:val="12"/>
                <w:szCs w:val="12"/>
              </w:rPr>
              <w:t xml:space="preserve"> 0.239 </w:t>
            </w:r>
          </w:p>
        </w:tc>
      </w:tr>
      <w:tr w:rsidR="00254078" w:rsidRPr="00967B07" w14:paraId="12350FDF" w14:textId="77777777" w:rsidTr="00A747AC">
        <w:trPr>
          <w:cnfStyle w:val="000000100000" w:firstRow="0" w:lastRow="0" w:firstColumn="0" w:lastColumn="0" w:oddVBand="0" w:evenVBand="0" w:oddHBand="1" w:evenHBand="0" w:firstRowFirstColumn="0" w:firstRowLastColumn="0" w:lastRowFirstColumn="0" w:lastRowLastColumn="0"/>
          <w:jc w:val="center"/>
        </w:trPr>
        <w:tc>
          <w:tcPr>
            <w:tcW w:w="980" w:type="dxa"/>
            <w:tcBorders>
              <w:top w:val="single" w:sz="4" w:space="0" w:color="auto"/>
              <w:right w:val="single" w:sz="4" w:space="0" w:color="auto"/>
            </w:tcBorders>
            <w:shd w:val="clear" w:color="auto" w:fill="auto"/>
            <w:noWrap/>
          </w:tcPr>
          <w:p w14:paraId="54F48F3E" w14:textId="77777777" w:rsidR="00254078" w:rsidRPr="00A151EF" w:rsidRDefault="00254078" w:rsidP="006A4360">
            <w:pPr>
              <w:ind w:left="-17" w:hanging="36"/>
              <w:rPr>
                <w:rFonts w:eastAsia="Times New Roman" w:cs="Times New Roman"/>
                <w:color w:val="000000"/>
                <w:sz w:val="12"/>
                <w:szCs w:val="12"/>
              </w:rPr>
            </w:pPr>
            <w:r w:rsidRPr="00A151EF">
              <w:rPr>
                <w:rFonts w:eastAsia="Times New Roman" w:cs="Times New Roman"/>
                <w:color w:val="000000"/>
                <w:sz w:val="12"/>
                <w:szCs w:val="12"/>
              </w:rPr>
              <w:t>1978-2020 mean</w:t>
            </w:r>
          </w:p>
        </w:tc>
        <w:tc>
          <w:tcPr>
            <w:tcW w:w="810" w:type="dxa"/>
            <w:tcBorders>
              <w:top w:val="single" w:sz="4" w:space="0" w:color="auto"/>
            </w:tcBorders>
            <w:noWrap/>
          </w:tcPr>
          <w:p w14:paraId="452829DF" w14:textId="77777777" w:rsidR="00254078" w:rsidRPr="00994A42" w:rsidRDefault="00254078" w:rsidP="00365CE7">
            <w:pPr>
              <w:jc w:val="right"/>
              <w:rPr>
                <w:rFonts w:cs="Times New Roman"/>
                <w:sz w:val="12"/>
                <w:szCs w:val="12"/>
              </w:rPr>
            </w:pPr>
            <w:r w:rsidRPr="00994A42">
              <w:rPr>
                <w:rFonts w:cs="Times New Roman"/>
                <w:sz w:val="12"/>
                <w:szCs w:val="12"/>
              </w:rPr>
              <w:t xml:space="preserve"> 449,442 </w:t>
            </w:r>
          </w:p>
        </w:tc>
        <w:tc>
          <w:tcPr>
            <w:tcW w:w="866" w:type="dxa"/>
            <w:tcBorders>
              <w:top w:val="single" w:sz="4" w:space="0" w:color="auto"/>
            </w:tcBorders>
            <w:noWrap/>
          </w:tcPr>
          <w:p w14:paraId="30DB1C84" w14:textId="77777777" w:rsidR="00254078" w:rsidRPr="00994A42" w:rsidRDefault="00254078" w:rsidP="00365CE7">
            <w:pPr>
              <w:jc w:val="right"/>
              <w:rPr>
                <w:rFonts w:cs="Times New Roman"/>
                <w:sz w:val="12"/>
                <w:szCs w:val="12"/>
              </w:rPr>
            </w:pPr>
            <w:r w:rsidRPr="00994A42">
              <w:rPr>
                <w:rFonts w:cs="Times New Roman"/>
                <w:sz w:val="12"/>
                <w:szCs w:val="12"/>
              </w:rPr>
              <w:t xml:space="preserve"> 0.213 </w:t>
            </w:r>
          </w:p>
        </w:tc>
        <w:tc>
          <w:tcPr>
            <w:tcW w:w="810" w:type="dxa"/>
            <w:tcBorders>
              <w:top w:val="single" w:sz="4" w:space="0" w:color="auto"/>
            </w:tcBorders>
            <w:noWrap/>
          </w:tcPr>
          <w:p w14:paraId="60E1B8E3" w14:textId="77777777" w:rsidR="00254078" w:rsidRPr="00994A42" w:rsidRDefault="00254078" w:rsidP="00365CE7">
            <w:pPr>
              <w:jc w:val="right"/>
              <w:rPr>
                <w:rFonts w:cs="Times New Roman"/>
                <w:sz w:val="12"/>
                <w:szCs w:val="12"/>
              </w:rPr>
            </w:pPr>
            <w:r w:rsidRPr="00994A42">
              <w:rPr>
                <w:rFonts w:cs="Times New Roman"/>
                <w:sz w:val="12"/>
                <w:szCs w:val="12"/>
              </w:rPr>
              <w:t xml:space="preserve"> 402,011 </w:t>
            </w:r>
          </w:p>
        </w:tc>
        <w:tc>
          <w:tcPr>
            <w:tcW w:w="866" w:type="dxa"/>
            <w:tcBorders>
              <w:top w:val="single" w:sz="4" w:space="0" w:color="auto"/>
            </w:tcBorders>
            <w:noWrap/>
          </w:tcPr>
          <w:p w14:paraId="4E7EBA80" w14:textId="77777777" w:rsidR="00254078" w:rsidRPr="00994A42" w:rsidRDefault="00254078" w:rsidP="00365CE7">
            <w:pPr>
              <w:jc w:val="right"/>
              <w:rPr>
                <w:rFonts w:cs="Times New Roman"/>
                <w:sz w:val="12"/>
                <w:szCs w:val="12"/>
              </w:rPr>
            </w:pPr>
            <w:r w:rsidRPr="00994A42">
              <w:rPr>
                <w:rFonts w:cs="Times New Roman"/>
                <w:sz w:val="12"/>
                <w:szCs w:val="12"/>
              </w:rPr>
              <w:t xml:space="preserve"> 0.289 </w:t>
            </w:r>
          </w:p>
        </w:tc>
        <w:tc>
          <w:tcPr>
            <w:tcW w:w="810" w:type="dxa"/>
            <w:tcBorders>
              <w:top w:val="single" w:sz="4" w:space="0" w:color="auto"/>
            </w:tcBorders>
            <w:noWrap/>
          </w:tcPr>
          <w:p w14:paraId="6EC598C3" w14:textId="77777777" w:rsidR="00254078" w:rsidRPr="00994A42" w:rsidRDefault="00254078" w:rsidP="00365CE7">
            <w:pPr>
              <w:jc w:val="right"/>
              <w:rPr>
                <w:rFonts w:cs="Times New Roman"/>
                <w:sz w:val="12"/>
                <w:szCs w:val="12"/>
              </w:rPr>
            </w:pPr>
            <w:r w:rsidRPr="00994A42">
              <w:rPr>
                <w:rFonts w:cs="Times New Roman"/>
                <w:sz w:val="12"/>
                <w:szCs w:val="12"/>
              </w:rPr>
              <w:t xml:space="preserve"> 299,972 </w:t>
            </w:r>
          </w:p>
        </w:tc>
        <w:tc>
          <w:tcPr>
            <w:tcW w:w="866" w:type="dxa"/>
            <w:tcBorders>
              <w:top w:val="single" w:sz="4" w:space="0" w:color="auto"/>
            </w:tcBorders>
            <w:noWrap/>
          </w:tcPr>
          <w:p w14:paraId="2D826FFF" w14:textId="77777777" w:rsidR="00254078" w:rsidRPr="00994A42" w:rsidRDefault="00254078" w:rsidP="00365CE7">
            <w:pPr>
              <w:jc w:val="right"/>
              <w:rPr>
                <w:rFonts w:cs="Times New Roman"/>
                <w:sz w:val="12"/>
                <w:szCs w:val="12"/>
              </w:rPr>
            </w:pPr>
            <w:r w:rsidRPr="00994A42">
              <w:rPr>
                <w:rFonts w:cs="Times New Roman"/>
                <w:sz w:val="12"/>
                <w:szCs w:val="12"/>
              </w:rPr>
              <w:t xml:space="preserve"> 0.219 </w:t>
            </w:r>
          </w:p>
        </w:tc>
        <w:tc>
          <w:tcPr>
            <w:tcW w:w="810" w:type="dxa"/>
            <w:tcBorders>
              <w:top w:val="single" w:sz="4" w:space="0" w:color="auto"/>
            </w:tcBorders>
            <w:noWrap/>
          </w:tcPr>
          <w:p w14:paraId="000F468F" w14:textId="77777777" w:rsidR="00254078" w:rsidRPr="00994A42" w:rsidRDefault="00254078" w:rsidP="00365CE7">
            <w:pPr>
              <w:jc w:val="right"/>
              <w:rPr>
                <w:rFonts w:cs="Times New Roman"/>
                <w:sz w:val="12"/>
                <w:szCs w:val="12"/>
              </w:rPr>
            </w:pPr>
            <w:r w:rsidRPr="00994A42">
              <w:rPr>
                <w:rFonts w:cs="Times New Roman"/>
                <w:sz w:val="12"/>
                <w:szCs w:val="12"/>
              </w:rPr>
              <w:t xml:space="preserve"> 282,687 </w:t>
            </w:r>
          </w:p>
        </w:tc>
        <w:tc>
          <w:tcPr>
            <w:tcW w:w="866" w:type="dxa"/>
            <w:tcBorders>
              <w:top w:val="single" w:sz="4" w:space="0" w:color="auto"/>
            </w:tcBorders>
            <w:noWrap/>
          </w:tcPr>
          <w:p w14:paraId="651282E9" w14:textId="77777777" w:rsidR="00254078" w:rsidRPr="00994A42" w:rsidRDefault="00254078" w:rsidP="00365CE7">
            <w:pPr>
              <w:jc w:val="right"/>
              <w:rPr>
                <w:rFonts w:cs="Times New Roman"/>
                <w:sz w:val="12"/>
                <w:szCs w:val="12"/>
              </w:rPr>
            </w:pPr>
            <w:r w:rsidRPr="00994A42">
              <w:rPr>
                <w:rFonts w:cs="Times New Roman"/>
                <w:sz w:val="12"/>
                <w:szCs w:val="12"/>
              </w:rPr>
              <w:t xml:space="preserve"> 0.280 </w:t>
            </w:r>
          </w:p>
        </w:tc>
      </w:tr>
    </w:tbl>
    <w:p w14:paraId="18AE9C5B" w14:textId="77777777" w:rsidR="00E6768E" w:rsidRDefault="00E6768E" w:rsidP="00E6768E">
      <w:pPr>
        <w:rPr>
          <w:sz w:val="12"/>
          <w:szCs w:val="12"/>
        </w:rPr>
      </w:pPr>
    </w:p>
    <w:p w14:paraId="7DB10754" w14:textId="77777777" w:rsidR="00E44913" w:rsidRDefault="00E44913" w:rsidP="005A5AFC"/>
    <w:p w14:paraId="0B730B2B" w14:textId="77777777" w:rsidR="00DC0195" w:rsidRDefault="006A3AD4" w:rsidP="003068AF">
      <w:pPr>
        <w:ind w:left="720" w:hanging="720"/>
      </w:pPr>
      <w:r>
        <w:t xml:space="preserve">Table </w:t>
      </w:r>
      <w:r w:rsidR="00E44913">
        <w:t>7</w:t>
      </w:r>
      <w:r w:rsidR="00A151EF">
        <w:t xml:space="preserve"> - </w:t>
      </w:r>
      <w:r>
        <w:t>Negative log likelihood, Akaik</w:t>
      </w:r>
      <w:r w:rsidR="00236EE3">
        <w:t>e</w:t>
      </w:r>
      <w:r>
        <w:t xml:space="preserve"> information criterion (AIC), negative log marginal </w:t>
      </w:r>
      <w:r w:rsidR="00E44913">
        <w:t>likelihood,</w:t>
      </w:r>
      <w:r>
        <w:t xml:space="preserve"> marginal AIC, </w:t>
      </w:r>
      <w:r w:rsidR="00E44913">
        <w:t>and retrospective values for 10-</w:t>
      </w:r>
      <w:r>
        <w:t>year peal for spawning stock biomass for models reviewed in 2021</w:t>
      </w:r>
      <w:r w:rsidR="003068AF">
        <w:t xml:space="preserve"> showing Mohn’s </w:t>
      </w:r>
      <w:r w:rsidR="004E6C8A">
        <w:rPr>
          <w:rFonts w:cs="Times New Roman"/>
        </w:rPr>
        <w:t>ρ</w:t>
      </w:r>
      <w:r w:rsidR="003068AF">
        <w:t xml:space="preserve">, Woodshole </w:t>
      </w:r>
      <w:r w:rsidR="004E6C8A">
        <w:rPr>
          <w:rFonts w:cs="Times New Roman"/>
        </w:rPr>
        <w:t>ρ</w:t>
      </w:r>
      <w:r w:rsidR="003068AF">
        <w:t>, and SSB RMSE</w:t>
      </w:r>
      <w:r>
        <w:t>.</w:t>
      </w:r>
      <w:r w:rsidR="00E44913">
        <w:t xml:space="preserve"> Color coding is unique for each column with higher values in red, lower in green.</w:t>
      </w:r>
      <w:r w:rsidR="003068AF">
        <w:t xml:space="preserve"> Attributes are G</w:t>
      </w:r>
      <w:r w:rsidR="00E6768E">
        <w:t xml:space="preserve"> </w:t>
      </w:r>
      <w:r w:rsidR="003068AF">
        <w:t>= SST linked growth, Mh = annual heatwave-linked M, R</w:t>
      </w:r>
      <w:r w:rsidR="00E6768E">
        <w:t xml:space="preserve"> </w:t>
      </w:r>
      <w:r w:rsidR="003068AF">
        <w:t>= spawning heatwave-linked recruitment, M20</w:t>
      </w:r>
      <w:r w:rsidR="00E6768E">
        <w:t xml:space="preserve"> </w:t>
      </w:r>
      <w:r w:rsidR="003068AF">
        <w:t xml:space="preserve">= 2015-2020 block M, and T = </w:t>
      </w:r>
      <w:r w:rsidR="00086DA4">
        <w:t xml:space="preserve">Index variance and composition sample sizes </w:t>
      </w:r>
      <w:r w:rsidR="003068AF">
        <w:t>tuned.</w:t>
      </w:r>
    </w:p>
    <w:tbl>
      <w:tblPr>
        <w:tblW w:w="4712" w:type="pct"/>
        <w:tblLook w:val="04A0" w:firstRow="1" w:lastRow="0" w:firstColumn="1" w:lastColumn="0" w:noHBand="0" w:noVBand="1"/>
      </w:tblPr>
      <w:tblGrid>
        <w:gridCol w:w="1105"/>
        <w:gridCol w:w="856"/>
        <w:gridCol w:w="927"/>
        <w:gridCol w:w="865"/>
        <w:gridCol w:w="736"/>
        <w:gridCol w:w="1016"/>
        <w:gridCol w:w="803"/>
        <w:gridCol w:w="824"/>
        <w:gridCol w:w="946"/>
        <w:gridCol w:w="743"/>
      </w:tblGrid>
      <w:tr w:rsidR="00086DA4" w:rsidRPr="00086DA4" w14:paraId="5D8D6C04" w14:textId="77777777" w:rsidTr="00086DA4">
        <w:tc>
          <w:tcPr>
            <w:tcW w:w="626" w:type="pct"/>
            <w:tcBorders>
              <w:top w:val="single" w:sz="4" w:space="0" w:color="auto"/>
              <w:left w:val="nil"/>
              <w:bottom w:val="nil"/>
              <w:right w:val="nil"/>
            </w:tcBorders>
            <w:shd w:val="clear" w:color="auto" w:fill="auto"/>
            <w:noWrap/>
            <w:vAlign w:val="bottom"/>
            <w:hideMark/>
          </w:tcPr>
          <w:p w14:paraId="57802897"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85" w:type="pct"/>
            <w:tcBorders>
              <w:top w:val="single" w:sz="4" w:space="0" w:color="auto"/>
              <w:left w:val="nil"/>
              <w:bottom w:val="nil"/>
              <w:right w:val="nil"/>
            </w:tcBorders>
            <w:shd w:val="clear" w:color="auto" w:fill="auto"/>
            <w:noWrap/>
            <w:vAlign w:val="bottom"/>
            <w:hideMark/>
          </w:tcPr>
          <w:p w14:paraId="6AA21CFE"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525" w:type="pct"/>
            <w:tcBorders>
              <w:top w:val="single" w:sz="4" w:space="0" w:color="auto"/>
              <w:left w:val="nil"/>
              <w:bottom w:val="nil"/>
              <w:right w:val="nil"/>
            </w:tcBorders>
            <w:shd w:val="clear" w:color="auto" w:fill="auto"/>
            <w:noWrap/>
            <w:vAlign w:val="bottom"/>
            <w:hideMark/>
          </w:tcPr>
          <w:p w14:paraId="683F2AF1"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90" w:type="pct"/>
            <w:tcBorders>
              <w:top w:val="single" w:sz="4" w:space="0" w:color="auto"/>
              <w:left w:val="nil"/>
              <w:bottom w:val="nil"/>
              <w:right w:val="nil"/>
            </w:tcBorders>
            <w:shd w:val="clear" w:color="auto" w:fill="auto"/>
            <w:noWrap/>
            <w:vAlign w:val="bottom"/>
            <w:hideMark/>
          </w:tcPr>
          <w:p w14:paraId="5A5F4441"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17" w:type="pct"/>
            <w:tcBorders>
              <w:top w:val="single" w:sz="4" w:space="0" w:color="auto"/>
              <w:left w:val="nil"/>
              <w:bottom w:val="nil"/>
              <w:right w:val="nil"/>
            </w:tcBorders>
            <w:shd w:val="clear" w:color="auto" w:fill="auto"/>
            <w:noWrap/>
            <w:vAlign w:val="bottom"/>
            <w:hideMark/>
          </w:tcPr>
          <w:p w14:paraId="13CA5040"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576" w:type="pct"/>
            <w:tcBorders>
              <w:top w:val="single" w:sz="4" w:space="0" w:color="auto"/>
              <w:left w:val="nil"/>
              <w:bottom w:val="nil"/>
              <w:right w:val="nil"/>
            </w:tcBorders>
            <w:shd w:val="clear" w:color="auto" w:fill="auto"/>
            <w:noWrap/>
            <w:vAlign w:val="bottom"/>
            <w:hideMark/>
          </w:tcPr>
          <w:p w14:paraId="53756A89"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455" w:type="pct"/>
            <w:tcBorders>
              <w:top w:val="single" w:sz="4" w:space="0" w:color="auto"/>
              <w:left w:val="nil"/>
              <w:bottom w:val="nil"/>
              <w:right w:val="nil"/>
            </w:tcBorders>
            <w:shd w:val="clear" w:color="auto" w:fill="auto"/>
            <w:noWrap/>
            <w:vAlign w:val="bottom"/>
            <w:hideMark/>
          </w:tcPr>
          <w:p w14:paraId="5A84E7F4" w14:textId="77777777" w:rsidR="00086DA4" w:rsidRPr="00086DA4" w:rsidRDefault="00086DA4" w:rsidP="002303A3">
            <w:pPr>
              <w:spacing w:after="0" w:line="240" w:lineRule="auto"/>
              <w:rPr>
                <w:rFonts w:ascii="Calibri" w:eastAsia="Times New Roman" w:hAnsi="Calibri" w:cs="Calibri"/>
                <w:color w:val="000000"/>
              </w:rPr>
            </w:pPr>
            <w:r w:rsidRPr="00086DA4">
              <w:rPr>
                <w:rFonts w:ascii="Calibri" w:eastAsia="Times New Roman" w:hAnsi="Calibri" w:cs="Calibri"/>
                <w:color w:val="000000"/>
              </w:rPr>
              <w:t> </w:t>
            </w:r>
          </w:p>
        </w:tc>
        <w:tc>
          <w:tcPr>
            <w:tcW w:w="1424" w:type="pct"/>
            <w:gridSpan w:val="3"/>
            <w:tcBorders>
              <w:top w:val="single" w:sz="4" w:space="0" w:color="auto"/>
              <w:left w:val="nil"/>
              <w:bottom w:val="nil"/>
              <w:right w:val="nil"/>
            </w:tcBorders>
            <w:shd w:val="clear" w:color="auto" w:fill="auto"/>
            <w:noWrap/>
            <w:vAlign w:val="bottom"/>
            <w:hideMark/>
          </w:tcPr>
          <w:p w14:paraId="37C361D8"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Retrospective analysis (SSB)</w:t>
            </w:r>
          </w:p>
        </w:tc>
      </w:tr>
      <w:tr w:rsidR="00086DA4" w:rsidRPr="00086DA4" w14:paraId="0063547E" w14:textId="77777777" w:rsidTr="00086DA4">
        <w:tc>
          <w:tcPr>
            <w:tcW w:w="626" w:type="pct"/>
            <w:tcBorders>
              <w:top w:val="nil"/>
              <w:left w:val="nil"/>
              <w:bottom w:val="double" w:sz="6" w:space="0" w:color="auto"/>
              <w:right w:val="nil"/>
            </w:tcBorders>
            <w:shd w:val="clear" w:color="auto" w:fill="auto"/>
            <w:noWrap/>
            <w:vAlign w:val="bottom"/>
            <w:hideMark/>
          </w:tcPr>
          <w:p w14:paraId="1575B969" w14:textId="77777777" w:rsidR="00086DA4" w:rsidRPr="00086DA4" w:rsidRDefault="00086DA4" w:rsidP="002303A3">
            <w:pPr>
              <w:spacing w:after="0" w:line="240" w:lineRule="auto"/>
              <w:rPr>
                <w:rFonts w:ascii="Calibri" w:eastAsia="Times New Roman" w:hAnsi="Calibri" w:cs="Calibri"/>
                <w:b/>
                <w:bCs/>
                <w:color w:val="000000"/>
              </w:rPr>
            </w:pPr>
            <w:r w:rsidRPr="00086DA4">
              <w:rPr>
                <w:rFonts w:ascii="Calibri" w:eastAsia="Times New Roman" w:hAnsi="Calibri" w:cs="Calibri"/>
                <w:b/>
                <w:bCs/>
                <w:color w:val="000000"/>
              </w:rPr>
              <w:t> </w:t>
            </w:r>
          </w:p>
        </w:tc>
        <w:tc>
          <w:tcPr>
            <w:tcW w:w="485" w:type="pct"/>
            <w:tcBorders>
              <w:top w:val="nil"/>
              <w:left w:val="nil"/>
              <w:bottom w:val="double" w:sz="6" w:space="0" w:color="auto"/>
              <w:right w:val="nil"/>
            </w:tcBorders>
            <w:shd w:val="clear" w:color="auto" w:fill="auto"/>
            <w:noWrap/>
            <w:vAlign w:val="bottom"/>
            <w:hideMark/>
          </w:tcPr>
          <w:p w14:paraId="6056B075"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Attributes</w:t>
            </w:r>
          </w:p>
        </w:tc>
        <w:tc>
          <w:tcPr>
            <w:tcW w:w="525" w:type="pct"/>
            <w:tcBorders>
              <w:top w:val="nil"/>
              <w:left w:val="nil"/>
              <w:bottom w:val="double" w:sz="6" w:space="0" w:color="auto"/>
              <w:right w:val="nil"/>
            </w:tcBorders>
            <w:shd w:val="clear" w:color="auto" w:fill="auto"/>
            <w:vAlign w:val="bottom"/>
            <w:hideMark/>
          </w:tcPr>
          <w:p w14:paraId="78BC64FF"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 Parameters</w:t>
            </w:r>
          </w:p>
        </w:tc>
        <w:tc>
          <w:tcPr>
            <w:tcW w:w="490" w:type="pct"/>
            <w:tcBorders>
              <w:top w:val="nil"/>
              <w:left w:val="nil"/>
              <w:bottom w:val="double" w:sz="6" w:space="0" w:color="auto"/>
              <w:right w:val="nil"/>
            </w:tcBorders>
            <w:shd w:val="clear" w:color="auto" w:fill="auto"/>
            <w:vAlign w:val="bottom"/>
            <w:hideMark/>
          </w:tcPr>
          <w:p w14:paraId="6E7B8B70"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-Log likelihood</w:t>
            </w:r>
          </w:p>
        </w:tc>
        <w:tc>
          <w:tcPr>
            <w:tcW w:w="417" w:type="pct"/>
            <w:tcBorders>
              <w:top w:val="nil"/>
              <w:left w:val="nil"/>
              <w:bottom w:val="double" w:sz="6" w:space="0" w:color="auto"/>
              <w:right w:val="nil"/>
            </w:tcBorders>
            <w:shd w:val="clear" w:color="auto" w:fill="auto"/>
            <w:vAlign w:val="bottom"/>
            <w:hideMark/>
          </w:tcPr>
          <w:p w14:paraId="14A12AD2"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AIC</w:t>
            </w:r>
          </w:p>
        </w:tc>
        <w:tc>
          <w:tcPr>
            <w:tcW w:w="576" w:type="pct"/>
            <w:tcBorders>
              <w:top w:val="nil"/>
              <w:left w:val="nil"/>
              <w:bottom w:val="double" w:sz="6" w:space="0" w:color="auto"/>
              <w:right w:val="nil"/>
            </w:tcBorders>
            <w:shd w:val="clear" w:color="auto" w:fill="auto"/>
            <w:vAlign w:val="bottom"/>
            <w:hideMark/>
          </w:tcPr>
          <w:p w14:paraId="05F479C2"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-Marginal log likelihood</w:t>
            </w:r>
          </w:p>
        </w:tc>
        <w:tc>
          <w:tcPr>
            <w:tcW w:w="455" w:type="pct"/>
            <w:tcBorders>
              <w:top w:val="nil"/>
              <w:left w:val="nil"/>
              <w:bottom w:val="double" w:sz="6" w:space="0" w:color="auto"/>
              <w:right w:val="nil"/>
            </w:tcBorders>
            <w:shd w:val="clear" w:color="auto" w:fill="auto"/>
            <w:vAlign w:val="bottom"/>
            <w:hideMark/>
          </w:tcPr>
          <w:p w14:paraId="0EEFB530"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Marginal AIC</w:t>
            </w:r>
          </w:p>
        </w:tc>
        <w:tc>
          <w:tcPr>
            <w:tcW w:w="467" w:type="pct"/>
            <w:tcBorders>
              <w:top w:val="nil"/>
              <w:left w:val="nil"/>
              <w:bottom w:val="double" w:sz="6" w:space="0" w:color="auto"/>
              <w:right w:val="nil"/>
            </w:tcBorders>
            <w:shd w:val="clear" w:color="auto" w:fill="auto"/>
            <w:vAlign w:val="bottom"/>
            <w:hideMark/>
          </w:tcPr>
          <w:p w14:paraId="1D069E46"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ρ</w:t>
            </w:r>
          </w:p>
        </w:tc>
        <w:tc>
          <w:tcPr>
            <w:tcW w:w="536" w:type="pct"/>
            <w:tcBorders>
              <w:top w:val="nil"/>
              <w:left w:val="nil"/>
              <w:bottom w:val="double" w:sz="6" w:space="0" w:color="auto"/>
              <w:right w:val="nil"/>
            </w:tcBorders>
            <w:shd w:val="clear" w:color="auto" w:fill="auto"/>
            <w:vAlign w:val="bottom"/>
            <w:hideMark/>
          </w:tcPr>
          <w:p w14:paraId="21F2A0E0"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Woodshole ρ</w:t>
            </w:r>
          </w:p>
        </w:tc>
        <w:tc>
          <w:tcPr>
            <w:tcW w:w="421" w:type="pct"/>
            <w:tcBorders>
              <w:top w:val="nil"/>
              <w:left w:val="nil"/>
              <w:bottom w:val="double" w:sz="6" w:space="0" w:color="auto"/>
              <w:right w:val="nil"/>
            </w:tcBorders>
            <w:shd w:val="clear" w:color="auto" w:fill="auto"/>
            <w:vAlign w:val="bottom"/>
            <w:hideMark/>
          </w:tcPr>
          <w:p w14:paraId="741262C0" w14:textId="77777777" w:rsidR="00086DA4" w:rsidRPr="00086DA4" w:rsidRDefault="00086DA4" w:rsidP="002303A3">
            <w:pPr>
              <w:spacing w:after="0" w:line="240" w:lineRule="auto"/>
              <w:jc w:val="center"/>
              <w:rPr>
                <w:rFonts w:eastAsia="Times New Roman" w:cs="Times New Roman"/>
                <w:color w:val="000000"/>
                <w:sz w:val="16"/>
                <w:szCs w:val="16"/>
              </w:rPr>
            </w:pPr>
            <w:r w:rsidRPr="00086DA4">
              <w:rPr>
                <w:rFonts w:eastAsia="Times New Roman" w:cs="Times New Roman"/>
                <w:color w:val="000000"/>
                <w:sz w:val="16"/>
                <w:szCs w:val="16"/>
              </w:rPr>
              <w:t>RMSE</w:t>
            </w:r>
          </w:p>
        </w:tc>
      </w:tr>
      <w:tr w:rsidR="00CA3303" w:rsidRPr="00086DA4" w14:paraId="06566C32" w14:textId="77777777" w:rsidTr="002303A3">
        <w:tc>
          <w:tcPr>
            <w:tcW w:w="626" w:type="pct"/>
            <w:tcBorders>
              <w:top w:val="nil"/>
              <w:left w:val="nil"/>
              <w:bottom w:val="nil"/>
              <w:right w:val="nil"/>
            </w:tcBorders>
            <w:shd w:val="clear" w:color="000000" w:fill="E7E6E6"/>
            <w:noWrap/>
            <w:vAlign w:val="bottom"/>
            <w:hideMark/>
          </w:tcPr>
          <w:p w14:paraId="7DAD193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19.1</w:t>
            </w:r>
          </w:p>
        </w:tc>
        <w:tc>
          <w:tcPr>
            <w:tcW w:w="485" w:type="pct"/>
            <w:tcBorders>
              <w:top w:val="nil"/>
              <w:left w:val="nil"/>
              <w:bottom w:val="nil"/>
              <w:right w:val="nil"/>
            </w:tcBorders>
            <w:shd w:val="clear" w:color="auto" w:fill="auto"/>
            <w:vAlign w:val="center"/>
            <w:hideMark/>
          </w:tcPr>
          <w:p w14:paraId="74AE7DEC" w14:textId="77777777" w:rsidR="00CA3303" w:rsidRPr="00086DA4" w:rsidRDefault="00CA3303" w:rsidP="00CA3303">
            <w:pPr>
              <w:spacing w:after="0" w:line="240" w:lineRule="auto"/>
              <w:rPr>
                <w:rFonts w:eastAsia="Times New Roman" w:cs="Times New Roman"/>
                <w:color w:val="000000"/>
                <w:sz w:val="16"/>
                <w:szCs w:val="16"/>
              </w:rPr>
            </w:pPr>
          </w:p>
        </w:tc>
        <w:tc>
          <w:tcPr>
            <w:tcW w:w="525" w:type="pct"/>
            <w:tcBorders>
              <w:top w:val="nil"/>
              <w:left w:val="nil"/>
              <w:bottom w:val="nil"/>
              <w:right w:val="nil"/>
            </w:tcBorders>
            <w:shd w:val="clear" w:color="auto" w:fill="auto"/>
            <w:noWrap/>
            <w:vAlign w:val="bottom"/>
            <w:hideMark/>
          </w:tcPr>
          <w:p w14:paraId="6521AE82"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201</w:t>
            </w:r>
          </w:p>
        </w:tc>
        <w:tc>
          <w:tcPr>
            <w:tcW w:w="490" w:type="pct"/>
            <w:tcBorders>
              <w:top w:val="nil"/>
              <w:left w:val="nil"/>
              <w:bottom w:val="nil"/>
              <w:right w:val="nil"/>
            </w:tcBorders>
            <w:shd w:val="clear" w:color="auto" w:fill="auto"/>
            <w:noWrap/>
            <w:vAlign w:val="bottom"/>
            <w:hideMark/>
          </w:tcPr>
          <w:p w14:paraId="5830A118"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3,190.0 </w:t>
            </w:r>
          </w:p>
        </w:tc>
        <w:tc>
          <w:tcPr>
            <w:tcW w:w="417" w:type="pct"/>
            <w:tcBorders>
              <w:top w:val="nil"/>
              <w:left w:val="nil"/>
              <w:bottom w:val="nil"/>
              <w:right w:val="nil"/>
            </w:tcBorders>
            <w:shd w:val="clear" w:color="auto" w:fill="auto"/>
            <w:noWrap/>
            <w:vAlign w:val="bottom"/>
            <w:hideMark/>
          </w:tcPr>
          <w:p w14:paraId="5CA0F6D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6,782.0 </w:t>
            </w:r>
          </w:p>
        </w:tc>
        <w:tc>
          <w:tcPr>
            <w:tcW w:w="576" w:type="pct"/>
            <w:tcBorders>
              <w:top w:val="nil"/>
              <w:left w:val="nil"/>
              <w:bottom w:val="nil"/>
              <w:right w:val="nil"/>
            </w:tcBorders>
            <w:shd w:val="clear" w:color="auto" w:fill="auto"/>
            <w:noWrap/>
            <w:vAlign w:val="bottom"/>
            <w:hideMark/>
          </w:tcPr>
          <w:p w14:paraId="2629E614"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3,356.6 </w:t>
            </w:r>
          </w:p>
        </w:tc>
        <w:tc>
          <w:tcPr>
            <w:tcW w:w="455" w:type="pct"/>
            <w:tcBorders>
              <w:top w:val="nil"/>
              <w:left w:val="nil"/>
              <w:bottom w:val="nil"/>
              <w:right w:val="nil"/>
            </w:tcBorders>
            <w:shd w:val="clear" w:color="auto" w:fill="auto"/>
            <w:noWrap/>
            <w:vAlign w:val="bottom"/>
            <w:hideMark/>
          </w:tcPr>
          <w:p w14:paraId="306C568C"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7,115.3 </w:t>
            </w:r>
          </w:p>
        </w:tc>
        <w:tc>
          <w:tcPr>
            <w:tcW w:w="467" w:type="pct"/>
            <w:tcBorders>
              <w:top w:val="nil"/>
              <w:left w:val="nil"/>
              <w:bottom w:val="nil"/>
              <w:right w:val="nil"/>
            </w:tcBorders>
            <w:shd w:val="clear" w:color="000000" w:fill="E8E482"/>
            <w:noWrap/>
            <w:vAlign w:val="bottom"/>
            <w:hideMark/>
          </w:tcPr>
          <w:p w14:paraId="47410510" w14:textId="77777777" w:rsidR="00CA3303" w:rsidRPr="00CA3303" w:rsidRDefault="00CA3303" w:rsidP="00B43F66">
            <w:pPr>
              <w:spacing w:after="0" w:line="240" w:lineRule="auto"/>
              <w:jc w:val="right"/>
              <w:rPr>
                <w:rFonts w:cs="Times New Roman"/>
                <w:color w:val="000000"/>
                <w:sz w:val="16"/>
                <w:szCs w:val="16"/>
              </w:rPr>
            </w:pPr>
            <w:r w:rsidRPr="00CA3303">
              <w:rPr>
                <w:rFonts w:cs="Times New Roman"/>
                <w:color w:val="000000"/>
                <w:sz w:val="16"/>
                <w:szCs w:val="16"/>
              </w:rPr>
              <w:t>0.0</w:t>
            </w:r>
            <w:r w:rsidR="00B43F66">
              <w:rPr>
                <w:rFonts w:cs="Times New Roman"/>
                <w:color w:val="000000"/>
                <w:sz w:val="16"/>
                <w:szCs w:val="16"/>
              </w:rPr>
              <w:t>78</w:t>
            </w:r>
          </w:p>
        </w:tc>
        <w:tc>
          <w:tcPr>
            <w:tcW w:w="536" w:type="pct"/>
            <w:tcBorders>
              <w:top w:val="nil"/>
              <w:left w:val="nil"/>
              <w:bottom w:val="nil"/>
              <w:right w:val="nil"/>
            </w:tcBorders>
            <w:shd w:val="clear" w:color="000000" w:fill="FEC97E"/>
            <w:noWrap/>
            <w:vAlign w:val="bottom"/>
            <w:hideMark/>
          </w:tcPr>
          <w:p w14:paraId="246C063D" w14:textId="77777777" w:rsidR="00CA3303" w:rsidRPr="00CA3303" w:rsidRDefault="00CA3303" w:rsidP="00B43F66">
            <w:pPr>
              <w:spacing w:after="0" w:line="240" w:lineRule="auto"/>
              <w:jc w:val="right"/>
              <w:rPr>
                <w:rFonts w:cs="Times New Roman"/>
                <w:color w:val="000000"/>
                <w:sz w:val="16"/>
                <w:szCs w:val="16"/>
              </w:rPr>
            </w:pPr>
            <w:r w:rsidRPr="00CA3303">
              <w:rPr>
                <w:rFonts w:cs="Times New Roman"/>
                <w:color w:val="000000"/>
                <w:sz w:val="16"/>
                <w:szCs w:val="16"/>
              </w:rPr>
              <w:t>0.0</w:t>
            </w:r>
            <w:r w:rsidR="00B43F66">
              <w:rPr>
                <w:rFonts w:cs="Times New Roman"/>
                <w:color w:val="000000"/>
                <w:sz w:val="16"/>
                <w:szCs w:val="16"/>
              </w:rPr>
              <w:t>77</w:t>
            </w:r>
          </w:p>
        </w:tc>
        <w:tc>
          <w:tcPr>
            <w:tcW w:w="421" w:type="pct"/>
            <w:tcBorders>
              <w:top w:val="nil"/>
              <w:left w:val="nil"/>
              <w:bottom w:val="nil"/>
              <w:right w:val="nil"/>
            </w:tcBorders>
            <w:shd w:val="clear" w:color="000000" w:fill="EDE582"/>
            <w:noWrap/>
            <w:vAlign w:val="bottom"/>
            <w:hideMark/>
          </w:tcPr>
          <w:p w14:paraId="5F381A51" w14:textId="77777777" w:rsidR="00CA3303" w:rsidRPr="00CA3303" w:rsidRDefault="00CA3303" w:rsidP="00B43F66">
            <w:pPr>
              <w:spacing w:after="0" w:line="240" w:lineRule="auto"/>
              <w:jc w:val="right"/>
              <w:rPr>
                <w:rFonts w:cs="Times New Roman"/>
                <w:color w:val="000000"/>
                <w:sz w:val="16"/>
                <w:szCs w:val="16"/>
              </w:rPr>
            </w:pPr>
            <w:r w:rsidRPr="00CA3303">
              <w:rPr>
                <w:rFonts w:cs="Times New Roman"/>
                <w:color w:val="000000"/>
                <w:sz w:val="16"/>
                <w:szCs w:val="16"/>
              </w:rPr>
              <w:t>0.</w:t>
            </w:r>
            <w:r w:rsidR="00B43F66">
              <w:rPr>
                <w:rFonts w:cs="Times New Roman"/>
                <w:color w:val="000000"/>
                <w:sz w:val="16"/>
                <w:szCs w:val="16"/>
              </w:rPr>
              <w:t>148</w:t>
            </w:r>
          </w:p>
        </w:tc>
      </w:tr>
      <w:tr w:rsidR="00CA3303" w:rsidRPr="00086DA4" w14:paraId="4414A01A" w14:textId="77777777" w:rsidTr="002303A3">
        <w:tc>
          <w:tcPr>
            <w:tcW w:w="626" w:type="pct"/>
            <w:tcBorders>
              <w:top w:val="nil"/>
              <w:left w:val="nil"/>
              <w:bottom w:val="nil"/>
              <w:right w:val="nil"/>
            </w:tcBorders>
            <w:shd w:val="clear" w:color="000000" w:fill="E7E6E6"/>
            <w:noWrap/>
            <w:vAlign w:val="bottom"/>
            <w:hideMark/>
          </w:tcPr>
          <w:p w14:paraId="3C817AAE" w14:textId="77777777" w:rsidR="00CA3303" w:rsidRPr="00086DA4" w:rsidRDefault="00CA3303" w:rsidP="00CA3303">
            <w:pPr>
              <w:spacing w:after="0" w:line="240" w:lineRule="auto"/>
              <w:rPr>
                <w:rFonts w:eastAsia="Times New Roman" w:cs="Times New Roman"/>
                <w:sz w:val="16"/>
                <w:szCs w:val="16"/>
              </w:rPr>
            </w:pPr>
            <w:r w:rsidRPr="00086DA4">
              <w:rPr>
                <w:rFonts w:eastAsia="Times New Roman" w:cs="Times New Roman"/>
                <w:sz w:val="16"/>
                <w:szCs w:val="16"/>
              </w:rPr>
              <w:t>Model 21.1</w:t>
            </w:r>
          </w:p>
        </w:tc>
        <w:tc>
          <w:tcPr>
            <w:tcW w:w="485" w:type="pct"/>
            <w:tcBorders>
              <w:top w:val="nil"/>
              <w:left w:val="nil"/>
              <w:bottom w:val="nil"/>
              <w:right w:val="nil"/>
            </w:tcBorders>
            <w:shd w:val="clear" w:color="auto" w:fill="auto"/>
            <w:vAlign w:val="center"/>
            <w:hideMark/>
          </w:tcPr>
          <w:p w14:paraId="4E4C27BF" w14:textId="77777777" w:rsidR="00CA3303" w:rsidRPr="00086DA4" w:rsidRDefault="00CA3303" w:rsidP="00CA3303">
            <w:pPr>
              <w:spacing w:after="0" w:line="240" w:lineRule="auto"/>
              <w:rPr>
                <w:rFonts w:eastAsia="Times New Roman" w:cs="Times New Roman"/>
                <w:sz w:val="16"/>
                <w:szCs w:val="16"/>
              </w:rPr>
            </w:pPr>
          </w:p>
        </w:tc>
        <w:tc>
          <w:tcPr>
            <w:tcW w:w="525" w:type="pct"/>
            <w:tcBorders>
              <w:top w:val="nil"/>
              <w:left w:val="nil"/>
              <w:bottom w:val="nil"/>
              <w:right w:val="nil"/>
            </w:tcBorders>
            <w:shd w:val="clear" w:color="auto" w:fill="auto"/>
            <w:noWrap/>
            <w:vAlign w:val="bottom"/>
            <w:hideMark/>
          </w:tcPr>
          <w:p w14:paraId="5A9DAF9D"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202</w:t>
            </w:r>
          </w:p>
        </w:tc>
        <w:tc>
          <w:tcPr>
            <w:tcW w:w="490" w:type="pct"/>
            <w:tcBorders>
              <w:top w:val="nil"/>
              <w:left w:val="nil"/>
              <w:bottom w:val="nil"/>
              <w:right w:val="nil"/>
            </w:tcBorders>
            <w:shd w:val="clear" w:color="000000" w:fill="F8696B"/>
            <w:noWrap/>
            <w:vAlign w:val="bottom"/>
            <w:hideMark/>
          </w:tcPr>
          <w:p w14:paraId="6E670315"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3,210.5 </w:t>
            </w:r>
          </w:p>
        </w:tc>
        <w:tc>
          <w:tcPr>
            <w:tcW w:w="417" w:type="pct"/>
            <w:tcBorders>
              <w:top w:val="nil"/>
              <w:left w:val="nil"/>
              <w:bottom w:val="nil"/>
              <w:right w:val="nil"/>
            </w:tcBorders>
            <w:shd w:val="clear" w:color="000000" w:fill="F8696B"/>
            <w:noWrap/>
            <w:vAlign w:val="bottom"/>
            <w:hideMark/>
          </w:tcPr>
          <w:p w14:paraId="00EE2FCC"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6,825.1 </w:t>
            </w:r>
          </w:p>
        </w:tc>
        <w:tc>
          <w:tcPr>
            <w:tcW w:w="576" w:type="pct"/>
            <w:tcBorders>
              <w:top w:val="nil"/>
              <w:left w:val="nil"/>
              <w:bottom w:val="nil"/>
              <w:right w:val="nil"/>
            </w:tcBorders>
            <w:shd w:val="clear" w:color="000000" w:fill="FA8671"/>
            <w:noWrap/>
            <w:vAlign w:val="bottom"/>
            <w:hideMark/>
          </w:tcPr>
          <w:p w14:paraId="4CAC5FA1"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3,368.7 </w:t>
            </w:r>
          </w:p>
        </w:tc>
        <w:tc>
          <w:tcPr>
            <w:tcW w:w="455" w:type="pct"/>
            <w:tcBorders>
              <w:top w:val="nil"/>
              <w:left w:val="nil"/>
              <w:bottom w:val="nil"/>
              <w:right w:val="nil"/>
            </w:tcBorders>
            <w:shd w:val="clear" w:color="000000" w:fill="FCA276"/>
            <w:noWrap/>
            <w:vAlign w:val="bottom"/>
            <w:hideMark/>
          </w:tcPr>
          <w:p w14:paraId="0BDD780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7,139.3 </w:t>
            </w:r>
          </w:p>
        </w:tc>
        <w:tc>
          <w:tcPr>
            <w:tcW w:w="467" w:type="pct"/>
            <w:tcBorders>
              <w:top w:val="nil"/>
              <w:left w:val="nil"/>
              <w:bottom w:val="nil"/>
              <w:right w:val="nil"/>
            </w:tcBorders>
            <w:shd w:val="clear" w:color="000000" w:fill="EEE683"/>
            <w:noWrap/>
            <w:vAlign w:val="bottom"/>
            <w:hideMark/>
          </w:tcPr>
          <w:p w14:paraId="4A51C5D5"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0.087</w:t>
            </w:r>
          </w:p>
        </w:tc>
        <w:tc>
          <w:tcPr>
            <w:tcW w:w="536" w:type="pct"/>
            <w:tcBorders>
              <w:top w:val="nil"/>
              <w:left w:val="nil"/>
              <w:bottom w:val="nil"/>
              <w:right w:val="nil"/>
            </w:tcBorders>
            <w:shd w:val="clear" w:color="000000" w:fill="FDEA83"/>
            <w:noWrap/>
            <w:vAlign w:val="bottom"/>
            <w:hideMark/>
          </w:tcPr>
          <w:p w14:paraId="3E1F65CE"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0.071</w:t>
            </w:r>
          </w:p>
        </w:tc>
        <w:tc>
          <w:tcPr>
            <w:tcW w:w="421" w:type="pct"/>
            <w:tcBorders>
              <w:top w:val="nil"/>
              <w:left w:val="nil"/>
              <w:bottom w:val="nil"/>
              <w:right w:val="nil"/>
            </w:tcBorders>
            <w:shd w:val="clear" w:color="000000" w:fill="FFE884"/>
            <w:noWrap/>
            <w:vAlign w:val="bottom"/>
            <w:hideMark/>
          </w:tcPr>
          <w:p w14:paraId="5591591D"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0.162</w:t>
            </w:r>
          </w:p>
        </w:tc>
      </w:tr>
      <w:tr w:rsidR="00CA3303" w:rsidRPr="00086DA4" w14:paraId="408530C5" w14:textId="77777777" w:rsidTr="002303A3">
        <w:tc>
          <w:tcPr>
            <w:tcW w:w="626" w:type="pct"/>
            <w:tcBorders>
              <w:top w:val="nil"/>
              <w:left w:val="nil"/>
              <w:bottom w:val="nil"/>
              <w:right w:val="nil"/>
            </w:tcBorders>
            <w:shd w:val="clear" w:color="000000" w:fill="E7E6E6"/>
            <w:noWrap/>
            <w:vAlign w:val="bottom"/>
            <w:hideMark/>
          </w:tcPr>
          <w:p w14:paraId="664ED4DE"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21.1b</w:t>
            </w:r>
          </w:p>
        </w:tc>
        <w:tc>
          <w:tcPr>
            <w:tcW w:w="485" w:type="pct"/>
            <w:tcBorders>
              <w:top w:val="nil"/>
              <w:left w:val="nil"/>
              <w:bottom w:val="nil"/>
              <w:right w:val="nil"/>
            </w:tcBorders>
            <w:shd w:val="clear" w:color="auto" w:fill="auto"/>
            <w:vAlign w:val="center"/>
            <w:hideMark/>
          </w:tcPr>
          <w:p w14:paraId="7949372A"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p>
        </w:tc>
        <w:tc>
          <w:tcPr>
            <w:tcW w:w="525" w:type="pct"/>
            <w:tcBorders>
              <w:top w:val="nil"/>
              <w:left w:val="nil"/>
              <w:bottom w:val="nil"/>
              <w:right w:val="nil"/>
            </w:tcBorders>
            <w:shd w:val="clear" w:color="auto" w:fill="auto"/>
            <w:noWrap/>
            <w:vAlign w:val="bottom"/>
            <w:hideMark/>
          </w:tcPr>
          <w:p w14:paraId="08D64364"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204</w:t>
            </w:r>
          </w:p>
        </w:tc>
        <w:tc>
          <w:tcPr>
            <w:tcW w:w="490" w:type="pct"/>
            <w:tcBorders>
              <w:top w:val="nil"/>
              <w:left w:val="nil"/>
              <w:bottom w:val="nil"/>
              <w:right w:val="nil"/>
            </w:tcBorders>
            <w:shd w:val="clear" w:color="000000" w:fill="FCA677"/>
            <w:noWrap/>
            <w:vAlign w:val="bottom"/>
            <w:hideMark/>
          </w:tcPr>
          <w:p w14:paraId="1EE413FE"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3,202.8 </w:t>
            </w:r>
          </w:p>
        </w:tc>
        <w:tc>
          <w:tcPr>
            <w:tcW w:w="417" w:type="pct"/>
            <w:tcBorders>
              <w:top w:val="nil"/>
              <w:left w:val="nil"/>
              <w:bottom w:val="nil"/>
              <w:right w:val="nil"/>
            </w:tcBorders>
            <w:shd w:val="clear" w:color="000000" w:fill="FB9474"/>
            <w:noWrap/>
            <w:vAlign w:val="bottom"/>
            <w:hideMark/>
          </w:tcPr>
          <w:p w14:paraId="2EDFC7B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6,813.7 </w:t>
            </w:r>
          </w:p>
        </w:tc>
        <w:tc>
          <w:tcPr>
            <w:tcW w:w="576" w:type="pct"/>
            <w:tcBorders>
              <w:top w:val="nil"/>
              <w:left w:val="nil"/>
              <w:bottom w:val="nil"/>
              <w:right w:val="nil"/>
            </w:tcBorders>
            <w:shd w:val="clear" w:color="000000" w:fill="F8696B"/>
            <w:noWrap/>
            <w:vAlign w:val="bottom"/>
            <w:hideMark/>
          </w:tcPr>
          <w:p w14:paraId="59FEC75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3,372.1 </w:t>
            </w:r>
          </w:p>
        </w:tc>
        <w:tc>
          <w:tcPr>
            <w:tcW w:w="455" w:type="pct"/>
            <w:tcBorders>
              <w:top w:val="nil"/>
              <w:left w:val="nil"/>
              <w:bottom w:val="nil"/>
              <w:right w:val="nil"/>
            </w:tcBorders>
            <w:shd w:val="clear" w:color="000000" w:fill="F8696B"/>
            <w:noWrap/>
            <w:vAlign w:val="bottom"/>
            <w:hideMark/>
          </w:tcPr>
          <w:p w14:paraId="1E337150"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7,152.3 </w:t>
            </w:r>
          </w:p>
        </w:tc>
        <w:tc>
          <w:tcPr>
            <w:tcW w:w="467" w:type="pct"/>
            <w:tcBorders>
              <w:top w:val="nil"/>
              <w:left w:val="nil"/>
              <w:bottom w:val="nil"/>
              <w:right w:val="nil"/>
            </w:tcBorders>
            <w:shd w:val="clear" w:color="000000" w:fill="FCB47A"/>
            <w:noWrap/>
            <w:vAlign w:val="bottom"/>
            <w:hideMark/>
          </w:tcPr>
          <w:p w14:paraId="368ECFD2"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0.129</w:t>
            </w:r>
          </w:p>
        </w:tc>
        <w:tc>
          <w:tcPr>
            <w:tcW w:w="536" w:type="pct"/>
            <w:tcBorders>
              <w:top w:val="nil"/>
              <w:left w:val="nil"/>
              <w:bottom w:val="nil"/>
              <w:right w:val="nil"/>
            </w:tcBorders>
            <w:shd w:val="clear" w:color="000000" w:fill="FED780"/>
            <w:noWrap/>
            <w:vAlign w:val="bottom"/>
            <w:hideMark/>
          </w:tcPr>
          <w:p w14:paraId="1FC78940"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0.080</w:t>
            </w:r>
          </w:p>
        </w:tc>
        <w:tc>
          <w:tcPr>
            <w:tcW w:w="421" w:type="pct"/>
            <w:tcBorders>
              <w:top w:val="nil"/>
              <w:left w:val="nil"/>
              <w:bottom w:val="nil"/>
              <w:right w:val="nil"/>
            </w:tcBorders>
            <w:shd w:val="clear" w:color="000000" w:fill="FEC97E"/>
            <w:noWrap/>
            <w:vAlign w:val="bottom"/>
            <w:hideMark/>
          </w:tcPr>
          <w:p w14:paraId="44E92D8C"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0.178</w:t>
            </w:r>
          </w:p>
        </w:tc>
      </w:tr>
      <w:tr w:rsidR="00CA3303" w:rsidRPr="00086DA4" w14:paraId="52D1BC41" w14:textId="77777777" w:rsidTr="002303A3">
        <w:tc>
          <w:tcPr>
            <w:tcW w:w="626" w:type="pct"/>
            <w:tcBorders>
              <w:top w:val="nil"/>
              <w:left w:val="nil"/>
              <w:bottom w:val="nil"/>
              <w:right w:val="nil"/>
            </w:tcBorders>
            <w:shd w:val="clear" w:color="000000" w:fill="E7E6E6"/>
            <w:noWrap/>
            <w:vAlign w:val="bottom"/>
            <w:hideMark/>
          </w:tcPr>
          <w:p w14:paraId="50ACD865"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21.1c</w:t>
            </w:r>
          </w:p>
        </w:tc>
        <w:tc>
          <w:tcPr>
            <w:tcW w:w="485" w:type="pct"/>
            <w:tcBorders>
              <w:top w:val="nil"/>
              <w:left w:val="nil"/>
              <w:bottom w:val="nil"/>
              <w:right w:val="nil"/>
            </w:tcBorders>
            <w:shd w:val="clear" w:color="auto" w:fill="auto"/>
            <w:vAlign w:val="center"/>
            <w:hideMark/>
          </w:tcPr>
          <w:p w14:paraId="11F68AF0"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Mh</w:t>
            </w:r>
          </w:p>
        </w:tc>
        <w:tc>
          <w:tcPr>
            <w:tcW w:w="525" w:type="pct"/>
            <w:tcBorders>
              <w:top w:val="nil"/>
              <w:left w:val="nil"/>
              <w:bottom w:val="nil"/>
              <w:right w:val="nil"/>
            </w:tcBorders>
            <w:shd w:val="clear" w:color="auto" w:fill="auto"/>
            <w:noWrap/>
            <w:vAlign w:val="bottom"/>
            <w:hideMark/>
          </w:tcPr>
          <w:p w14:paraId="3A3CD069"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201</w:t>
            </w:r>
          </w:p>
        </w:tc>
        <w:tc>
          <w:tcPr>
            <w:tcW w:w="490" w:type="pct"/>
            <w:tcBorders>
              <w:top w:val="nil"/>
              <w:left w:val="nil"/>
              <w:bottom w:val="nil"/>
              <w:right w:val="nil"/>
            </w:tcBorders>
            <w:shd w:val="clear" w:color="000000" w:fill="FFEB84"/>
            <w:noWrap/>
            <w:vAlign w:val="bottom"/>
            <w:hideMark/>
          </w:tcPr>
          <w:p w14:paraId="4A1420F7"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3,194.1 </w:t>
            </w:r>
          </w:p>
        </w:tc>
        <w:tc>
          <w:tcPr>
            <w:tcW w:w="417" w:type="pct"/>
            <w:tcBorders>
              <w:top w:val="nil"/>
              <w:left w:val="nil"/>
              <w:bottom w:val="nil"/>
              <w:right w:val="nil"/>
            </w:tcBorders>
            <w:shd w:val="clear" w:color="000000" w:fill="FFEB84"/>
            <w:noWrap/>
            <w:vAlign w:val="bottom"/>
            <w:hideMark/>
          </w:tcPr>
          <w:p w14:paraId="01416EE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6,790.2 </w:t>
            </w:r>
          </w:p>
        </w:tc>
        <w:tc>
          <w:tcPr>
            <w:tcW w:w="576" w:type="pct"/>
            <w:tcBorders>
              <w:top w:val="nil"/>
              <w:left w:val="nil"/>
              <w:bottom w:val="nil"/>
              <w:right w:val="nil"/>
            </w:tcBorders>
            <w:shd w:val="clear" w:color="000000" w:fill="CCDC81"/>
            <w:noWrap/>
            <w:vAlign w:val="bottom"/>
            <w:hideMark/>
          </w:tcPr>
          <w:p w14:paraId="4647B50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3,352.2 </w:t>
            </w:r>
          </w:p>
        </w:tc>
        <w:tc>
          <w:tcPr>
            <w:tcW w:w="455" w:type="pct"/>
            <w:tcBorders>
              <w:top w:val="nil"/>
              <w:left w:val="nil"/>
              <w:bottom w:val="nil"/>
              <w:right w:val="nil"/>
            </w:tcBorders>
            <w:shd w:val="clear" w:color="000000" w:fill="9BCE7E"/>
            <w:noWrap/>
            <w:vAlign w:val="bottom"/>
            <w:hideMark/>
          </w:tcPr>
          <w:p w14:paraId="47F9DBF0"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7,106.4 </w:t>
            </w:r>
          </w:p>
        </w:tc>
        <w:tc>
          <w:tcPr>
            <w:tcW w:w="467" w:type="pct"/>
            <w:tcBorders>
              <w:top w:val="nil"/>
              <w:left w:val="nil"/>
              <w:bottom w:val="nil"/>
              <w:right w:val="nil"/>
            </w:tcBorders>
            <w:shd w:val="clear" w:color="000000" w:fill="FDEA83"/>
            <w:noWrap/>
            <w:vAlign w:val="bottom"/>
            <w:hideMark/>
          </w:tcPr>
          <w:p w14:paraId="5777632C"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0.101</w:t>
            </w:r>
          </w:p>
        </w:tc>
        <w:tc>
          <w:tcPr>
            <w:tcW w:w="536" w:type="pct"/>
            <w:tcBorders>
              <w:top w:val="nil"/>
              <w:left w:val="nil"/>
              <w:bottom w:val="nil"/>
              <w:right w:val="nil"/>
            </w:tcBorders>
            <w:shd w:val="clear" w:color="000000" w:fill="EFE683"/>
            <w:noWrap/>
            <w:vAlign w:val="bottom"/>
            <w:hideMark/>
          </w:tcPr>
          <w:p w14:paraId="1A2478C9"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0.063</w:t>
            </w:r>
          </w:p>
        </w:tc>
        <w:tc>
          <w:tcPr>
            <w:tcW w:w="421" w:type="pct"/>
            <w:tcBorders>
              <w:top w:val="nil"/>
              <w:left w:val="nil"/>
              <w:bottom w:val="nil"/>
              <w:right w:val="nil"/>
            </w:tcBorders>
            <w:shd w:val="clear" w:color="000000" w:fill="FCEA83"/>
            <w:noWrap/>
            <w:vAlign w:val="bottom"/>
            <w:hideMark/>
          </w:tcPr>
          <w:p w14:paraId="043A7CC8"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0.159</w:t>
            </w:r>
          </w:p>
        </w:tc>
      </w:tr>
      <w:tr w:rsidR="00CA3303" w:rsidRPr="00086DA4" w14:paraId="3F40BBA3" w14:textId="77777777" w:rsidTr="002303A3">
        <w:tc>
          <w:tcPr>
            <w:tcW w:w="626" w:type="pct"/>
            <w:tcBorders>
              <w:top w:val="nil"/>
              <w:left w:val="nil"/>
              <w:bottom w:val="nil"/>
              <w:right w:val="nil"/>
            </w:tcBorders>
            <w:shd w:val="clear" w:color="000000" w:fill="E7E6E6"/>
            <w:noWrap/>
            <w:vAlign w:val="bottom"/>
            <w:hideMark/>
          </w:tcPr>
          <w:p w14:paraId="532FDAE9"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21.1d</w:t>
            </w:r>
          </w:p>
        </w:tc>
        <w:tc>
          <w:tcPr>
            <w:tcW w:w="485" w:type="pct"/>
            <w:tcBorders>
              <w:top w:val="nil"/>
              <w:left w:val="nil"/>
              <w:bottom w:val="nil"/>
              <w:right w:val="nil"/>
            </w:tcBorders>
            <w:shd w:val="clear" w:color="auto" w:fill="auto"/>
            <w:vAlign w:val="center"/>
            <w:hideMark/>
          </w:tcPr>
          <w:p w14:paraId="6DEDF98E"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R</w:t>
            </w:r>
          </w:p>
        </w:tc>
        <w:tc>
          <w:tcPr>
            <w:tcW w:w="525" w:type="pct"/>
            <w:tcBorders>
              <w:top w:val="nil"/>
              <w:left w:val="nil"/>
              <w:bottom w:val="nil"/>
              <w:right w:val="nil"/>
            </w:tcBorders>
            <w:shd w:val="clear" w:color="auto" w:fill="auto"/>
            <w:noWrap/>
            <w:vAlign w:val="bottom"/>
            <w:hideMark/>
          </w:tcPr>
          <w:p w14:paraId="5D8B9F6A"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203</w:t>
            </w:r>
          </w:p>
        </w:tc>
        <w:tc>
          <w:tcPr>
            <w:tcW w:w="490" w:type="pct"/>
            <w:tcBorders>
              <w:top w:val="nil"/>
              <w:left w:val="nil"/>
              <w:bottom w:val="nil"/>
              <w:right w:val="nil"/>
            </w:tcBorders>
            <w:shd w:val="clear" w:color="000000" w:fill="FB9574"/>
            <w:noWrap/>
            <w:vAlign w:val="bottom"/>
            <w:hideMark/>
          </w:tcPr>
          <w:p w14:paraId="506F95D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3,205.1 </w:t>
            </w:r>
          </w:p>
        </w:tc>
        <w:tc>
          <w:tcPr>
            <w:tcW w:w="417" w:type="pct"/>
            <w:tcBorders>
              <w:top w:val="nil"/>
              <w:left w:val="nil"/>
              <w:bottom w:val="nil"/>
              <w:right w:val="nil"/>
            </w:tcBorders>
            <w:shd w:val="clear" w:color="000000" w:fill="FA8B72"/>
            <w:noWrap/>
            <w:vAlign w:val="bottom"/>
            <w:hideMark/>
          </w:tcPr>
          <w:p w14:paraId="63D3A434"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6,816.1 </w:t>
            </w:r>
          </w:p>
        </w:tc>
        <w:tc>
          <w:tcPr>
            <w:tcW w:w="576" w:type="pct"/>
            <w:tcBorders>
              <w:top w:val="nil"/>
              <w:left w:val="nil"/>
              <w:bottom w:val="nil"/>
              <w:right w:val="nil"/>
            </w:tcBorders>
            <w:shd w:val="clear" w:color="000000" w:fill="FA8571"/>
            <w:noWrap/>
            <w:vAlign w:val="bottom"/>
            <w:hideMark/>
          </w:tcPr>
          <w:p w14:paraId="494F55F4"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3,368.7 </w:t>
            </w:r>
          </w:p>
        </w:tc>
        <w:tc>
          <w:tcPr>
            <w:tcW w:w="455" w:type="pct"/>
            <w:tcBorders>
              <w:top w:val="nil"/>
              <w:left w:val="nil"/>
              <w:bottom w:val="nil"/>
              <w:right w:val="nil"/>
            </w:tcBorders>
            <w:shd w:val="clear" w:color="000000" w:fill="FB9975"/>
            <w:noWrap/>
            <w:vAlign w:val="bottom"/>
            <w:hideMark/>
          </w:tcPr>
          <w:p w14:paraId="03A13D2C"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7,141.5 </w:t>
            </w:r>
          </w:p>
        </w:tc>
        <w:tc>
          <w:tcPr>
            <w:tcW w:w="467" w:type="pct"/>
            <w:tcBorders>
              <w:top w:val="nil"/>
              <w:left w:val="nil"/>
              <w:bottom w:val="nil"/>
              <w:right w:val="nil"/>
            </w:tcBorders>
            <w:shd w:val="clear" w:color="000000" w:fill="EDE683"/>
            <w:noWrap/>
            <w:vAlign w:val="bottom"/>
            <w:hideMark/>
          </w:tcPr>
          <w:p w14:paraId="5BB4780E"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0.086</w:t>
            </w:r>
          </w:p>
        </w:tc>
        <w:tc>
          <w:tcPr>
            <w:tcW w:w="536" w:type="pct"/>
            <w:tcBorders>
              <w:top w:val="nil"/>
              <w:left w:val="nil"/>
              <w:bottom w:val="nil"/>
              <w:right w:val="nil"/>
            </w:tcBorders>
            <w:shd w:val="clear" w:color="000000" w:fill="F6E883"/>
            <w:noWrap/>
            <w:vAlign w:val="bottom"/>
            <w:hideMark/>
          </w:tcPr>
          <w:p w14:paraId="356E9E55"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0.067</w:t>
            </w:r>
          </w:p>
        </w:tc>
        <w:tc>
          <w:tcPr>
            <w:tcW w:w="421" w:type="pct"/>
            <w:tcBorders>
              <w:top w:val="nil"/>
              <w:left w:val="nil"/>
              <w:bottom w:val="nil"/>
              <w:right w:val="nil"/>
            </w:tcBorders>
            <w:shd w:val="clear" w:color="000000" w:fill="E1E282"/>
            <w:noWrap/>
            <w:vAlign w:val="bottom"/>
            <w:hideMark/>
          </w:tcPr>
          <w:p w14:paraId="6FBCF646"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0.145</w:t>
            </w:r>
          </w:p>
        </w:tc>
      </w:tr>
      <w:tr w:rsidR="00CA3303" w:rsidRPr="00086DA4" w14:paraId="0E8FC238" w14:textId="77777777" w:rsidTr="002303A3">
        <w:tc>
          <w:tcPr>
            <w:tcW w:w="626" w:type="pct"/>
            <w:tcBorders>
              <w:top w:val="nil"/>
              <w:left w:val="nil"/>
              <w:bottom w:val="nil"/>
              <w:right w:val="nil"/>
            </w:tcBorders>
            <w:shd w:val="clear" w:color="000000" w:fill="E7E6E6"/>
            <w:noWrap/>
            <w:vAlign w:val="bottom"/>
            <w:hideMark/>
          </w:tcPr>
          <w:p w14:paraId="316B3EB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21.1e</w:t>
            </w:r>
          </w:p>
        </w:tc>
        <w:tc>
          <w:tcPr>
            <w:tcW w:w="485" w:type="pct"/>
            <w:tcBorders>
              <w:top w:val="nil"/>
              <w:left w:val="nil"/>
              <w:bottom w:val="nil"/>
              <w:right w:val="nil"/>
            </w:tcBorders>
            <w:shd w:val="clear" w:color="auto" w:fill="auto"/>
            <w:vAlign w:val="center"/>
            <w:hideMark/>
          </w:tcPr>
          <w:p w14:paraId="7A52F9C1"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 R, Mh</w:t>
            </w:r>
          </w:p>
        </w:tc>
        <w:tc>
          <w:tcPr>
            <w:tcW w:w="525" w:type="pct"/>
            <w:tcBorders>
              <w:top w:val="nil"/>
              <w:left w:val="nil"/>
              <w:bottom w:val="nil"/>
              <w:right w:val="nil"/>
            </w:tcBorders>
            <w:shd w:val="clear" w:color="auto" w:fill="auto"/>
            <w:noWrap/>
            <w:vAlign w:val="bottom"/>
            <w:hideMark/>
          </w:tcPr>
          <w:p w14:paraId="5C444F2E"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000000" w:fill="B5D57F"/>
            <w:noWrap/>
            <w:vAlign w:val="bottom"/>
            <w:hideMark/>
          </w:tcPr>
          <w:p w14:paraId="439E9178"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3,182.1 </w:t>
            </w:r>
          </w:p>
        </w:tc>
        <w:tc>
          <w:tcPr>
            <w:tcW w:w="417" w:type="pct"/>
            <w:tcBorders>
              <w:top w:val="nil"/>
              <w:left w:val="nil"/>
              <w:bottom w:val="nil"/>
              <w:right w:val="nil"/>
            </w:tcBorders>
            <w:shd w:val="clear" w:color="000000" w:fill="C4DA80"/>
            <w:noWrap/>
            <w:vAlign w:val="bottom"/>
            <w:hideMark/>
          </w:tcPr>
          <w:p w14:paraId="353F88CD"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6,774.2 </w:t>
            </w:r>
          </w:p>
        </w:tc>
        <w:tc>
          <w:tcPr>
            <w:tcW w:w="576" w:type="pct"/>
            <w:tcBorders>
              <w:top w:val="nil"/>
              <w:left w:val="nil"/>
              <w:bottom w:val="nil"/>
              <w:right w:val="nil"/>
            </w:tcBorders>
            <w:shd w:val="clear" w:color="000000" w:fill="FFEB84"/>
            <w:noWrap/>
            <w:vAlign w:val="bottom"/>
            <w:hideMark/>
          </w:tcPr>
          <w:p w14:paraId="61700300"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3,356.3 </w:t>
            </w:r>
          </w:p>
        </w:tc>
        <w:tc>
          <w:tcPr>
            <w:tcW w:w="455" w:type="pct"/>
            <w:tcBorders>
              <w:top w:val="nil"/>
              <w:left w:val="nil"/>
              <w:bottom w:val="nil"/>
              <w:right w:val="nil"/>
            </w:tcBorders>
            <w:shd w:val="clear" w:color="000000" w:fill="FFEB84"/>
            <w:noWrap/>
            <w:vAlign w:val="bottom"/>
            <w:hideMark/>
          </w:tcPr>
          <w:p w14:paraId="213011BC"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7,122.6 </w:t>
            </w:r>
          </w:p>
        </w:tc>
        <w:tc>
          <w:tcPr>
            <w:tcW w:w="467" w:type="pct"/>
            <w:tcBorders>
              <w:top w:val="nil"/>
              <w:left w:val="nil"/>
              <w:bottom w:val="nil"/>
              <w:right w:val="nil"/>
            </w:tcBorders>
            <w:shd w:val="clear" w:color="000000" w:fill="F96A6C"/>
            <w:noWrap/>
            <w:vAlign w:val="bottom"/>
            <w:hideMark/>
          </w:tcPr>
          <w:p w14:paraId="4C252101"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0.164</w:t>
            </w:r>
          </w:p>
        </w:tc>
        <w:tc>
          <w:tcPr>
            <w:tcW w:w="536" w:type="pct"/>
            <w:tcBorders>
              <w:top w:val="nil"/>
              <w:left w:val="nil"/>
              <w:bottom w:val="nil"/>
              <w:right w:val="nil"/>
            </w:tcBorders>
            <w:shd w:val="clear" w:color="000000" w:fill="FFEA84"/>
            <w:noWrap/>
            <w:vAlign w:val="bottom"/>
            <w:hideMark/>
          </w:tcPr>
          <w:p w14:paraId="476FF6AF"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0.072</w:t>
            </w:r>
          </w:p>
        </w:tc>
        <w:tc>
          <w:tcPr>
            <w:tcW w:w="421" w:type="pct"/>
            <w:tcBorders>
              <w:top w:val="nil"/>
              <w:left w:val="nil"/>
              <w:bottom w:val="nil"/>
              <w:right w:val="nil"/>
            </w:tcBorders>
            <w:shd w:val="clear" w:color="000000" w:fill="FDBD7C"/>
            <w:noWrap/>
            <w:vAlign w:val="bottom"/>
            <w:hideMark/>
          </w:tcPr>
          <w:p w14:paraId="2D5770D1"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0.183</w:t>
            </w:r>
          </w:p>
        </w:tc>
      </w:tr>
      <w:tr w:rsidR="00CA3303" w:rsidRPr="00086DA4" w14:paraId="7327D1CC" w14:textId="77777777" w:rsidTr="002303A3">
        <w:tc>
          <w:tcPr>
            <w:tcW w:w="626" w:type="pct"/>
            <w:tcBorders>
              <w:top w:val="nil"/>
              <w:left w:val="nil"/>
              <w:bottom w:val="nil"/>
              <w:right w:val="nil"/>
            </w:tcBorders>
            <w:shd w:val="clear" w:color="000000" w:fill="E7E6E6"/>
            <w:noWrap/>
            <w:vAlign w:val="bottom"/>
            <w:hideMark/>
          </w:tcPr>
          <w:p w14:paraId="3C1A8BFA"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21.1g</w:t>
            </w:r>
          </w:p>
        </w:tc>
        <w:tc>
          <w:tcPr>
            <w:tcW w:w="485" w:type="pct"/>
            <w:tcBorders>
              <w:top w:val="nil"/>
              <w:left w:val="nil"/>
              <w:bottom w:val="nil"/>
              <w:right w:val="nil"/>
            </w:tcBorders>
            <w:shd w:val="clear" w:color="auto" w:fill="auto"/>
            <w:vAlign w:val="center"/>
            <w:hideMark/>
          </w:tcPr>
          <w:p w14:paraId="6178C10C"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 R, Mh, T</w:t>
            </w:r>
          </w:p>
        </w:tc>
        <w:tc>
          <w:tcPr>
            <w:tcW w:w="525" w:type="pct"/>
            <w:tcBorders>
              <w:top w:val="nil"/>
              <w:left w:val="nil"/>
              <w:bottom w:val="nil"/>
              <w:right w:val="nil"/>
            </w:tcBorders>
            <w:shd w:val="clear" w:color="auto" w:fill="auto"/>
            <w:noWrap/>
            <w:vAlign w:val="bottom"/>
            <w:hideMark/>
          </w:tcPr>
          <w:p w14:paraId="7092D148"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auto" w:fill="auto"/>
            <w:noWrap/>
            <w:vAlign w:val="bottom"/>
            <w:hideMark/>
          </w:tcPr>
          <w:p w14:paraId="4B73B4E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2,039.6 </w:t>
            </w:r>
          </w:p>
        </w:tc>
        <w:tc>
          <w:tcPr>
            <w:tcW w:w="417" w:type="pct"/>
            <w:tcBorders>
              <w:top w:val="nil"/>
              <w:left w:val="nil"/>
              <w:bottom w:val="nil"/>
              <w:right w:val="nil"/>
            </w:tcBorders>
            <w:shd w:val="clear" w:color="auto" w:fill="auto"/>
            <w:noWrap/>
            <w:vAlign w:val="bottom"/>
            <w:hideMark/>
          </w:tcPr>
          <w:p w14:paraId="30EF3A83"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4,489.2 </w:t>
            </w:r>
          </w:p>
        </w:tc>
        <w:tc>
          <w:tcPr>
            <w:tcW w:w="576" w:type="pct"/>
            <w:tcBorders>
              <w:top w:val="nil"/>
              <w:left w:val="nil"/>
              <w:bottom w:val="nil"/>
              <w:right w:val="nil"/>
            </w:tcBorders>
            <w:shd w:val="clear" w:color="auto" w:fill="auto"/>
            <w:noWrap/>
            <w:vAlign w:val="bottom"/>
            <w:hideMark/>
          </w:tcPr>
          <w:p w14:paraId="64A48975"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2,149.1 </w:t>
            </w:r>
          </w:p>
        </w:tc>
        <w:tc>
          <w:tcPr>
            <w:tcW w:w="455" w:type="pct"/>
            <w:tcBorders>
              <w:top w:val="nil"/>
              <w:left w:val="nil"/>
              <w:bottom w:val="nil"/>
              <w:right w:val="nil"/>
            </w:tcBorders>
            <w:shd w:val="clear" w:color="auto" w:fill="auto"/>
            <w:noWrap/>
            <w:vAlign w:val="bottom"/>
            <w:hideMark/>
          </w:tcPr>
          <w:p w14:paraId="173A2D7D"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4,708.2 </w:t>
            </w:r>
          </w:p>
        </w:tc>
        <w:tc>
          <w:tcPr>
            <w:tcW w:w="467" w:type="pct"/>
            <w:tcBorders>
              <w:top w:val="nil"/>
              <w:left w:val="nil"/>
              <w:bottom w:val="nil"/>
              <w:right w:val="nil"/>
            </w:tcBorders>
            <w:shd w:val="clear" w:color="000000" w:fill="F8696B"/>
            <w:noWrap/>
            <w:vAlign w:val="bottom"/>
            <w:hideMark/>
          </w:tcPr>
          <w:p w14:paraId="2DEFE20A"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0.164</w:t>
            </w:r>
          </w:p>
        </w:tc>
        <w:tc>
          <w:tcPr>
            <w:tcW w:w="536" w:type="pct"/>
            <w:tcBorders>
              <w:top w:val="nil"/>
              <w:left w:val="nil"/>
              <w:bottom w:val="nil"/>
              <w:right w:val="nil"/>
            </w:tcBorders>
            <w:shd w:val="clear" w:color="000000" w:fill="F96B6C"/>
            <w:noWrap/>
            <w:vAlign w:val="bottom"/>
            <w:hideMark/>
          </w:tcPr>
          <w:p w14:paraId="66BF5400"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0.120</w:t>
            </w:r>
          </w:p>
        </w:tc>
        <w:tc>
          <w:tcPr>
            <w:tcW w:w="421" w:type="pct"/>
            <w:tcBorders>
              <w:top w:val="nil"/>
              <w:left w:val="nil"/>
              <w:bottom w:val="nil"/>
              <w:right w:val="nil"/>
            </w:tcBorders>
            <w:shd w:val="clear" w:color="000000" w:fill="FB9D75"/>
            <w:noWrap/>
            <w:vAlign w:val="bottom"/>
            <w:hideMark/>
          </w:tcPr>
          <w:p w14:paraId="550670F2"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0.198</w:t>
            </w:r>
          </w:p>
        </w:tc>
      </w:tr>
      <w:tr w:rsidR="00CA3303" w:rsidRPr="00086DA4" w14:paraId="7B35B6A7" w14:textId="77777777" w:rsidTr="002303A3">
        <w:tc>
          <w:tcPr>
            <w:tcW w:w="626" w:type="pct"/>
            <w:tcBorders>
              <w:top w:val="nil"/>
              <w:left w:val="nil"/>
              <w:bottom w:val="nil"/>
              <w:right w:val="nil"/>
            </w:tcBorders>
            <w:shd w:val="clear" w:color="000000" w:fill="E7E6E6"/>
            <w:noWrap/>
            <w:vAlign w:val="bottom"/>
            <w:hideMark/>
          </w:tcPr>
          <w:p w14:paraId="59A86FCD"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21.5a</w:t>
            </w:r>
          </w:p>
        </w:tc>
        <w:tc>
          <w:tcPr>
            <w:tcW w:w="485" w:type="pct"/>
            <w:tcBorders>
              <w:top w:val="nil"/>
              <w:left w:val="nil"/>
              <w:bottom w:val="nil"/>
              <w:right w:val="nil"/>
            </w:tcBorders>
            <w:shd w:val="clear" w:color="auto" w:fill="auto"/>
            <w:vAlign w:val="center"/>
            <w:hideMark/>
          </w:tcPr>
          <w:p w14:paraId="2DD5EC82"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R,</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M20</w:t>
            </w:r>
          </w:p>
        </w:tc>
        <w:tc>
          <w:tcPr>
            <w:tcW w:w="525" w:type="pct"/>
            <w:tcBorders>
              <w:top w:val="nil"/>
              <w:left w:val="nil"/>
              <w:bottom w:val="nil"/>
              <w:right w:val="nil"/>
            </w:tcBorders>
            <w:shd w:val="clear" w:color="auto" w:fill="auto"/>
            <w:noWrap/>
            <w:vAlign w:val="bottom"/>
            <w:hideMark/>
          </w:tcPr>
          <w:p w14:paraId="02DEF353"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nil"/>
              <w:right w:val="nil"/>
            </w:tcBorders>
            <w:shd w:val="clear" w:color="000000" w:fill="63BE7B"/>
            <w:noWrap/>
            <w:vAlign w:val="bottom"/>
            <w:hideMark/>
          </w:tcPr>
          <w:p w14:paraId="3E295E31"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3,168.7 </w:t>
            </w:r>
          </w:p>
        </w:tc>
        <w:tc>
          <w:tcPr>
            <w:tcW w:w="417" w:type="pct"/>
            <w:tcBorders>
              <w:top w:val="nil"/>
              <w:left w:val="nil"/>
              <w:bottom w:val="nil"/>
              <w:right w:val="nil"/>
            </w:tcBorders>
            <w:shd w:val="clear" w:color="000000" w:fill="63BE7B"/>
            <w:noWrap/>
            <w:vAlign w:val="bottom"/>
            <w:hideMark/>
          </w:tcPr>
          <w:p w14:paraId="540F49A1"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6,747.4 </w:t>
            </w:r>
          </w:p>
        </w:tc>
        <w:tc>
          <w:tcPr>
            <w:tcW w:w="576" w:type="pct"/>
            <w:tcBorders>
              <w:top w:val="nil"/>
              <w:left w:val="nil"/>
              <w:bottom w:val="nil"/>
              <w:right w:val="nil"/>
            </w:tcBorders>
            <w:shd w:val="clear" w:color="000000" w:fill="63BE7B"/>
            <w:noWrap/>
            <w:vAlign w:val="bottom"/>
            <w:hideMark/>
          </w:tcPr>
          <w:p w14:paraId="69888F6F"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3,343.6 </w:t>
            </w:r>
          </w:p>
        </w:tc>
        <w:tc>
          <w:tcPr>
            <w:tcW w:w="455" w:type="pct"/>
            <w:tcBorders>
              <w:top w:val="nil"/>
              <w:left w:val="nil"/>
              <w:bottom w:val="nil"/>
              <w:right w:val="nil"/>
            </w:tcBorders>
            <w:shd w:val="clear" w:color="000000" w:fill="63BE7B"/>
            <w:noWrap/>
            <w:vAlign w:val="bottom"/>
            <w:hideMark/>
          </w:tcPr>
          <w:p w14:paraId="36F38F62"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7,097.2 </w:t>
            </w:r>
          </w:p>
        </w:tc>
        <w:tc>
          <w:tcPr>
            <w:tcW w:w="467" w:type="pct"/>
            <w:tcBorders>
              <w:top w:val="nil"/>
              <w:left w:val="nil"/>
              <w:bottom w:val="nil"/>
              <w:right w:val="nil"/>
            </w:tcBorders>
            <w:shd w:val="clear" w:color="000000" w:fill="FCAD79"/>
            <w:noWrap/>
            <w:vAlign w:val="bottom"/>
            <w:hideMark/>
          </w:tcPr>
          <w:p w14:paraId="38D07852"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0.132</w:t>
            </w:r>
          </w:p>
        </w:tc>
        <w:tc>
          <w:tcPr>
            <w:tcW w:w="536" w:type="pct"/>
            <w:tcBorders>
              <w:top w:val="nil"/>
              <w:left w:val="nil"/>
              <w:bottom w:val="nil"/>
              <w:right w:val="nil"/>
            </w:tcBorders>
            <w:shd w:val="clear" w:color="000000" w:fill="F8696B"/>
            <w:noWrap/>
            <w:vAlign w:val="bottom"/>
            <w:hideMark/>
          </w:tcPr>
          <w:p w14:paraId="30A4B3D6"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0.121</w:t>
            </w:r>
          </w:p>
        </w:tc>
        <w:tc>
          <w:tcPr>
            <w:tcW w:w="421" w:type="pct"/>
            <w:tcBorders>
              <w:top w:val="nil"/>
              <w:left w:val="nil"/>
              <w:bottom w:val="nil"/>
              <w:right w:val="nil"/>
            </w:tcBorders>
            <w:shd w:val="clear" w:color="000000" w:fill="F8696B"/>
            <w:noWrap/>
            <w:vAlign w:val="bottom"/>
            <w:hideMark/>
          </w:tcPr>
          <w:p w14:paraId="3993EE9C"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0.223</w:t>
            </w:r>
          </w:p>
        </w:tc>
      </w:tr>
      <w:tr w:rsidR="00CA3303" w:rsidRPr="00086DA4" w14:paraId="1B5D6B4E" w14:textId="77777777" w:rsidTr="002303A3">
        <w:tc>
          <w:tcPr>
            <w:tcW w:w="626" w:type="pct"/>
            <w:tcBorders>
              <w:top w:val="nil"/>
              <w:left w:val="nil"/>
              <w:bottom w:val="single" w:sz="4" w:space="0" w:color="auto"/>
              <w:right w:val="nil"/>
            </w:tcBorders>
            <w:shd w:val="clear" w:color="000000" w:fill="E7E6E6"/>
            <w:noWrap/>
            <w:vAlign w:val="bottom"/>
            <w:hideMark/>
          </w:tcPr>
          <w:p w14:paraId="56AD18A8"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Model 21.5c</w:t>
            </w:r>
          </w:p>
        </w:tc>
        <w:tc>
          <w:tcPr>
            <w:tcW w:w="485" w:type="pct"/>
            <w:tcBorders>
              <w:top w:val="nil"/>
              <w:left w:val="nil"/>
              <w:bottom w:val="single" w:sz="8" w:space="0" w:color="auto"/>
              <w:right w:val="nil"/>
            </w:tcBorders>
            <w:shd w:val="clear" w:color="auto" w:fill="auto"/>
            <w:vAlign w:val="center"/>
            <w:hideMark/>
          </w:tcPr>
          <w:p w14:paraId="4997C5C3" w14:textId="77777777" w:rsidR="00CA3303" w:rsidRPr="00086DA4" w:rsidRDefault="00CA3303" w:rsidP="00CA3303">
            <w:pPr>
              <w:spacing w:after="0" w:line="240" w:lineRule="auto"/>
              <w:jc w:val="right"/>
              <w:rPr>
                <w:rFonts w:eastAsia="Times New Roman" w:cs="Times New Roman"/>
                <w:color w:val="000000"/>
                <w:sz w:val="12"/>
                <w:szCs w:val="12"/>
              </w:rPr>
            </w:pPr>
            <w:r w:rsidRPr="00086DA4">
              <w:rPr>
                <w:rFonts w:eastAsia="Times New Roman" w:cs="Times New Roman"/>
                <w:color w:val="000000"/>
                <w:sz w:val="12"/>
                <w:szCs w:val="12"/>
              </w:rPr>
              <w:t>G,</w:t>
            </w:r>
            <w:r w:rsidR="006A4360">
              <w:rPr>
                <w:rFonts w:eastAsia="Times New Roman" w:cs="Times New Roman"/>
                <w:color w:val="000000"/>
                <w:sz w:val="12"/>
                <w:szCs w:val="12"/>
              </w:rPr>
              <w:t xml:space="preserve"> </w:t>
            </w:r>
            <w:r w:rsidRPr="00086DA4">
              <w:rPr>
                <w:rFonts w:eastAsia="Times New Roman" w:cs="Times New Roman"/>
                <w:color w:val="000000"/>
                <w:sz w:val="12"/>
                <w:szCs w:val="12"/>
              </w:rPr>
              <w:t>R,</w:t>
            </w:r>
            <w:r w:rsidR="006A4360">
              <w:rPr>
                <w:rFonts w:eastAsia="Times New Roman" w:cs="Times New Roman"/>
                <w:color w:val="000000"/>
                <w:sz w:val="12"/>
                <w:szCs w:val="12"/>
              </w:rPr>
              <w:t xml:space="preserve"> M20,</w:t>
            </w:r>
            <w:r w:rsidRPr="00086DA4">
              <w:rPr>
                <w:rFonts w:eastAsia="Times New Roman" w:cs="Times New Roman"/>
                <w:color w:val="000000"/>
                <w:sz w:val="12"/>
                <w:szCs w:val="12"/>
              </w:rPr>
              <w:t>T</w:t>
            </w:r>
          </w:p>
        </w:tc>
        <w:tc>
          <w:tcPr>
            <w:tcW w:w="525" w:type="pct"/>
            <w:tcBorders>
              <w:top w:val="nil"/>
              <w:left w:val="nil"/>
              <w:bottom w:val="single" w:sz="4" w:space="0" w:color="auto"/>
              <w:right w:val="nil"/>
            </w:tcBorders>
            <w:shd w:val="clear" w:color="auto" w:fill="auto"/>
            <w:noWrap/>
            <w:vAlign w:val="bottom"/>
            <w:hideMark/>
          </w:tcPr>
          <w:p w14:paraId="5E8AB6C9" w14:textId="77777777" w:rsidR="00CA3303" w:rsidRPr="00086DA4" w:rsidRDefault="00CA3303" w:rsidP="00CA3303">
            <w:pPr>
              <w:spacing w:after="0" w:line="240" w:lineRule="auto"/>
              <w:jc w:val="right"/>
              <w:rPr>
                <w:rFonts w:eastAsia="Times New Roman" w:cs="Times New Roman"/>
                <w:color w:val="000000"/>
                <w:sz w:val="16"/>
                <w:szCs w:val="16"/>
              </w:rPr>
            </w:pPr>
            <w:r w:rsidRPr="00086DA4">
              <w:rPr>
                <w:rFonts w:eastAsia="Times New Roman" w:cs="Times New Roman"/>
                <w:color w:val="000000"/>
                <w:sz w:val="16"/>
                <w:szCs w:val="16"/>
              </w:rPr>
              <w:t>205</w:t>
            </w:r>
          </w:p>
        </w:tc>
        <w:tc>
          <w:tcPr>
            <w:tcW w:w="490" w:type="pct"/>
            <w:tcBorders>
              <w:top w:val="nil"/>
              <w:left w:val="nil"/>
              <w:bottom w:val="single" w:sz="4" w:space="0" w:color="auto"/>
              <w:right w:val="nil"/>
            </w:tcBorders>
            <w:shd w:val="clear" w:color="auto" w:fill="auto"/>
            <w:noWrap/>
            <w:vAlign w:val="bottom"/>
            <w:hideMark/>
          </w:tcPr>
          <w:p w14:paraId="0A931AE9"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2,036.4 </w:t>
            </w:r>
          </w:p>
        </w:tc>
        <w:tc>
          <w:tcPr>
            <w:tcW w:w="417" w:type="pct"/>
            <w:tcBorders>
              <w:top w:val="nil"/>
              <w:left w:val="nil"/>
              <w:bottom w:val="single" w:sz="4" w:space="0" w:color="auto"/>
              <w:right w:val="nil"/>
            </w:tcBorders>
            <w:shd w:val="clear" w:color="auto" w:fill="auto"/>
            <w:noWrap/>
            <w:vAlign w:val="bottom"/>
            <w:hideMark/>
          </w:tcPr>
          <w:p w14:paraId="487C009C"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4,482.9 </w:t>
            </w:r>
          </w:p>
        </w:tc>
        <w:tc>
          <w:tcPr>
            <w:tcW w:w="576" w:type="pct"/>
            <w:tcBorders>
              <w:top w:val="nil"/>
              <w:left w:val="nil"/>
              <w:bottom w:val="single" w:sz="4" w:space="0" w:color="auto"/>
              <w:right w:val="nil"/>
            </w:tcBorders>
            <w:shd w:val="clear" w:color="auto" w:fill="auto"/>
            <w:noWrap/>
            <w:vAlign w:val="bottom"/>
            <w:hideMark/>
          </w:tcPr>
          <w:p w14:paraId="583041B4"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2,149.8 </w:t>
            </w:r>
          </w:p>
        </w:tc>
        <w:tc>
          <w:tcPr>
            <w:tcW w:w="455" w:type="pct"/>
            <w:tcBorders>
              <w:top w:val="nil"/>
              <w:left w:val="nil"/>
              <w:bottom w:val="single" w:sz="4" w:space="0" w:color="auto"/>
              <w:right w:val="nil"/>
            </w:tcBorders>
            <w:shd w:val="clear" w:color="auto" w:fill="auto"/>
            <w:noWrap/>
            <w:vAlign w:val="bottom"/>
            <w:hideMark/>
          </w:tcPr>
          <w:p w14:paraId="4E5578D9" w14:textId="77777777" w:rsidR="00CA3303" w:rsidRPr="00086DA4" w:rsidRDefault="00CA3303" w:rsidP="00CA3303">
            <w:pPr>
              <w:spacing w:after="0" w:line="240" w:lineRule="auto"/>
              <w:rPr>
                <w:rFonts w:eastAsia="Times New Roman" w:cs="Times New Roman"/>
                <w:color w:val="000000"/>
                <w:sz w:val="16"/>
                <w:szCs w:val="16"/>
              </w:rPr>
            </w:pPr>
            <w:r w:rsidRPr="00086DA4">
              <w:rPr>
                <w:rFonts w:eastAsia="Times New Roman" w:cs="Times New Roman"/>
                <w:color w:val="000000"/>
                <w:sz w:val="16"/>
                <w:szCs w:val="16"/>
              </w:rPr>
              <w:t xml:space="preserve"> 4,709.5 </w:t>
            </w:r>
          </w:p>
        </w:tc>
        <w:tc>
          <w:tcPr>
            <w:tcW w:w="467" w:type="pct"/>
            <w:tcBorders>
              <w:top w:val="nil"/>
              <w:left w:val="nil"/>
              <w:bottom w:val="single" w:sz="4" w:space="0" w:color="auto"/>
              <w:right w:val="nil"/>
            </w:tcBorders>
            <w:shd w:val="clear" w:color="000000" w:fill="63BE7B"/>
            <w:noWrap/>
            <w:vAlign w:val="bottom"/>
            <w:hideMark/>
          </w:tcPr>
          <w:p w14:paraId="4009EA3C"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-0.047</w:t>
            </w:r>
          </w:p>
        </w:tc>
        <w:tc>
          <w:tcPr>
            <w:tcW w:w="536" w:type="pct"/>
            <w:tcBorders>
              <w:top w:val="nil"/>
              <w:left w:val="nil"/>
              <w:bottom w:val="single" w:sz="4" w:space="0" w:color="auto"/>
              <w:right w:val="nil"/>
            </w:tcBorders>
            <w:shd w:val="clear" w:color="000000" w:fill="63BE7B"/>
            <w:noWrap/>
            <w:vAlign w:val="bottom"/>
            <w:hideMark/>
          </w:tcPr>
          <w:p w14:paraId="576BCBA0"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-0.015</w:t>
            </w:r>
          </w:p>
        </w:tc>
        <w:tc>
          <w:tcPr>
            <w:tcW w:w="421" w:type="pct"/>
            <w:tcBorders>
              <w:top w:val="nil"/>
              <w:left w:val="nil"/>
              <w:bottom w:val="single" w:sz="4" w:space="0" w:color="auto"/>
              <w:right w:val="nil"/>
            </w:tcBorders>
            <w:shd w:val="clear" w:color="000000" w:fill="63BE7B"/>
            <w:noWrap/>
            <w:vAlign w:val="bottom"/>
            <w:hideMark/>
          </w:tcPr>
          <w:p w14:paraId="5D6F8C12" w14:textId="77777777" w:rsidR="00CA3303" w:rsidRPr="00CA3303" w:rsidRDefault="00CA3303" w:rsidP="00CA3303">
            <w:pPr>
              <w:spacing w:after="0" w:line="240" w:lineRule="auto"/>
              <w:jc w:val="right"/>
              <w:rPr>
                <w:rFonts w:cs="Times New Roman"/>
                <w:color w:val="000000"/>
                <w:sz w:val="16"/>
                <w:szCs w:val="16"/>
              </w:rPr>
            </w:pPr>
            <w:r w:rsidRPr="00CA3303">
              <w:rPr>
                <w:rFonts w:cs="Times New Roman"/>
                <w:color w:val="000000"/>
                <w:sz w:val="16"/>
                <w:szCs w:val="16"/>
              </w:rPr>
              <w:t>0.078</w:t>
            </w:r>
          </w:p>
        </w:tc>
      </w:tr>
    </w:tbl>
    <w:p w14:paraId="69EA3DDD" w14:textId="77777777" w:rsidR="003068AF" w:rsidRDefault="003068AF" w:rsidP="003068AF">
      <w:pPr>
        <w:ind w:left="720" w:hanging="720"/>
      </w:pPr>
    </w:p>
    <w:p w14:paraId="5A543FC5" w14:textId="77777777" w:rsidR="00276DF5" w:rsidRDefault="00A151EF" w:rsidP="00A151EF">
      <w:r>
        <w:lastRenderedPageBreak/>
        <w:t>Table 8 - Spawning biomass (SSB) in tons for models presented with coefficient of variation (CV).</w:t>
      </w:r>
    </w:p>
    <w:tbl>
      <w:tblPr>
        <w:tblStyle w:val="PlainTable41"/>
        <w:tblW w:w="0" w:type="auto"/>
        <w:jc w:val="center"/>
        <w:tblLook w:val="0400" w:firstRow="0" w:lastRow="0" w:firstColumn="0" w:lastColumn="0" w:noHBand="0" w:noVBand="1"/>
      </w:tblPr>
      <w:tblGrid>
        <w:gridCol w:w="1026"/>
        <w:gridCol w:w="834"/>
        <w:gridCol w:w="583"/>
        <w:gridCol w:w="814"/>
        <w:gridCol w:w="569"/>
        <w:gridCol w:w="939"/>
        <w:gridCol w:w="656"/>
        <w:gridCol w:w="908"/>
        <w:gridCol w:w="634"/>
        <w:gridCol w:w="829"/>
        <w:gridCol w:w="580"/>
      </w:tblGrid>
      <w:tr w:rsidR="00276DF5" w:rsidRPr="0094771B" w14:paraId="625CD065"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1026" w:type="dxa"/>
            <w:tcBorders>
              <w:top w:val="single" w:sz="4" w:space="0" w:color="auto"/>
              <w:right w:val="single" w:sz="4" w:space="0" w:color="auto"/>
            </w:tcBorders>
            <w:shd w:val="clear" w:color="auto" w:fill="auto"/>
            <w:noWrap/>
            <w:hideMark/>
          </w:tcPr>
          <w:p w14:paraId="6D1F4566"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w:t>
            </w:r>
          </w:p>
        </w:tc>
        <w:tc>
          <w:tcPr>
            <w:tcW w:w="1417" w:type="dxa"/>
            <w:gridSpan w:val="2"/>
            <w:tcBorders>
              <w:top w:val="single" w:sz="4" w:space="0" w:color="auto"/>
              <w:left w:val="single" w:sz="4" w:space="0" w:color="auto"/>
            </w:tcBorders>
            <w:shd w:val="clear" w:color="auto" w:fill="auto"/>
            <w:noWrap/>
            <w:hideMark/>
          </w:tcPr>
          <w:p w14:paraId="63B65C47" w14:textId="77777777" w:rsidR="00276DF5" w:rsidRPr="0094771B" w:rsidRDefault="00276DF5" w:rsidP="009647F4">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19.1 </w:t>
            </w:r>
          </w:p>
        </w:tc>
        <w:tc>
          <w:tcPr>
            <w:tcW w:w="1383" w:type="dxa"/>
            <w:gridSpan w:val="2"/>
            <w:tcBorders>
              <w:top w:val="single" w:sz="4" w:space="0" w:color="auto"/>
            </w:tcBorders>
            <w:shd w:val="clear" w:color="auto" w:fill="auto"/>
            <w:noWrap/>
            <w:hideMark/>
          </w:tcPr>
          <w:p w14:paraId="65FF044E" w14:textId="77777777" w:rsidR="00276DF5" w:rsidRPr="0094771B" w:rsidRDefault="00276DF5" w:rsidP="009647F4">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21.1a </w:t>
            </w:r>
          </w:p>
        </w:tc>
        <w:tc>
          <w:tcPr>
            <w:tcW w:w="1595" w:type="dxa"/>
            <w:gridSpan w:val="2"/>
            <w:tcBorders>
              <w:top w:val="single" w:sz="4" w:space="0" w:color="auto"/>
            </w:tcBorders>
            <w:shd w:val="clear" w:color="auto" w:fill="auto"/>
            <w:noWrap/>
            <w:hideMark/>
          </w:tcPr>
          <w:p w14:paraId="03550F7D" w14:textId="77777777" w:rsidR="00276DF5" w:rsidRPr="0094771B" w:rsidRDefault="00276DF5" w:rsidP="009647F4">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21.1b </w:t>
            </w:r>
          </w:p>
        </w:tc>
        <w:tc>
          <w:tcPr>
            <w:tcW w:w="1542" w:type="dxa"/>
            <w:gridSpan w:val="2"/>
            <w:tcBorders>
              <w:top w:val="single" w:sz="4" w:space="0" w:color="auto"/>
            </w:tcBorders>
            <w:shd w:val="clear" w:color="auto" w:fill="auto"/>
            <w:noWrap/>
            <w:hideMark/>
          </w:tcPr>
          <w:p w14:paraId="713FD824" w14:textId="77777777" w:rsidR="00276DF5" w:rsidRPr="0094771B" w:rsidRDefault="00276DF5" w:rsidP="009647F4">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21.1c </w:t>
            </w:r>
          </w:p>
        </w:tc>
        <w:tc>
          <w:tcPr>
            <w:tcW w:w="1409" w:type="dxa"/>
            <w:gridSpan w:val="2"/>
            <w:tcBorders>
              <w:top w:val="single" w:sz="4" w:space="0" w:color="auto"/>
            </w:tcBorders>
            <w:shd w:val="clear" w:color="auto" w:fill="auto"/>
            <w:noWrap/>
            <w:hideMark/>
          </w:tcPr>
          <w:p w14:paraId="3953E3F4" w14:textId="77777777" w:rsidR="00276DF5" w:rsidRPr="0094771B" w:rsidRDefault="00276DF5" w:rsidP="009647F4">
            <w:pPr>
              <w:jc w:val="center"/>
              <w:rPr>
                <w:rFonts w:eastAsia="Times New Roman" w:cs="Times New Roman"/>
                <w:i/>
                <w:color w:val="000000"/>
                <w:sz w:val="12"/>
                <w:szCs w:val="12"/>
              </w:rPr>
            </w:pPr>
            <w:r w:rsidRPr="0094771B">
              <w:rPr>
                <w:rFonts w:eastAsia="Times New Roman" w:cs="Times New Roman"/>
                <w:i/>
                <w:color w:val="000000"/>
                <w:sz w:val="12"/>
                <w:szCs w:val="12"/>
              </w:rPr>
              <w:t xml:space="preserve"> Model 21.1d </w:t>
            </w:r>
          </w:p>
        </w:tc>
      </w:tr>
      <w:tr w:rsidR="00276DF5" w:rsidRPr="0094771B" w14:paraId="6002D387" w14:textId="77777777" w:rsidTr="009647F4">
        <w:trPr>
          <w:jc w:val="center"/>
        </w:trPr>
        <w:tc>
          <w:tcPr>
            <w:tcW w:w="0" w:type="auto"/>
            <w:tcBorders>
              <w:bottom w:val="single" w:sz="4" w:space="0" w:color="auto"/>
              <w:right w:val="single" w:sz="4" w:space="0" w:color="auto"/>
            </w:tcBorders>
            <w:noWrap/>
            <w:hideMark/>
          </w:tcPr>
          <w:p w14:paraId="1DB39AD8"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Year</w:t>
            </w:r>
          </w:p>
        </w:tc>
        <w:tc>
          <w:tcPr>
            <w:tcW w:w="0" w:type="auto"/>
            <w:tcBorders>
              <w:left w:val="single" w:sz="4" w:space="0" w:color="auto"/>
              <w:bottom w:val="single" w:sz="4" w:space="0" w:color="auto"/>
            </w:tcBorders>
            <w:noWrap/>
            <w:hideMark/>
          </w:tcPr>
          <w:p w14:paraId="0E481661"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14:paraId="7E8F4CC5"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14:paraId="5A8110FC"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14:paraId="24757149"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14:paraId="4887B9E9"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14:paraId="19F408EC"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14:paraId="42070114"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0" w:type="auto"/>
            <w:tcBorders>
              <w:bottom w:val="single" w:sz="4" w:space="0" w:color="auto"/>
            </w:tcBorders>
            <w:noWrap/>
            <w:hideMark/>
          </w:tcPr>
          <w:p w14:paraId="21C130B6"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CV</w:t>
            </w:r>
          </w:p>
        </w:tc>
        <w:tc>
          <w:tcPr>
            <w:tcW w:w="0" w:type="auto"/>
            <w:tcBorders>
              <w:bottom w:val="single" w:sz="4" w:space="0" w:color="auto"/>
            </w:tcBorders>
            <w:noWrap/>
            <w:hideMark/>
          </w:tcPr>
          <w:p w14:paraId="0B7684CC"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 xml:space="preserve"> SSB (t) </w:t>
            </w:r>
          </w:p>
        </w:tc>
        <w:tc>
          <w:tcPr>
            <w:tcW w:w="487" w:type="dxa"/>
            <w:tcBorders>
              <w:bottom w:val="single" w:sz="4" w:space="0" w:color="auto"/>
            </w:tcBorders>
            <w:noWrap/>
            <w:hideMark/>
          </w:tcPr>
          <w:p w14:paraId="5CD12EF2"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CV</w:t>
            </w:r>
          </w:p>
        </w:tc>
      </w:tr>
      <w:tr w:rsidR="00276DF5" w:rsidRPr="0094771B" w14:paraId="1CD03D12"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right w:val="single" w:sz="4" w:space="0" w:color="auto"/>
            </w:tcBorders>
            <w:shd w:val="clear" w:color="auto" w:fill="auto"/>
            <w:noWrap/>
            <w:hideMark/>
          </w:tcPr>
          <w:p w14:paraId="6779C52C"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1978</w:t>
            </w:r>
          </w:p>
        </w:tc>
        <w:tc>
          <w:tcPr>
            <w:tcW w:w="0" w:type="auto"/>
            <w:tcBorders>
              <w:top w:val="single" w:sz="4" w:space="0" w:color="auto"/>
              <w:left w:val="single" w:sz="4" w:space="0" w:color="auto"/>
            </w:tcBorders>
            <w:noWrap/>
            <w:hideMark/>
          </w:tcPr>
          <w:p w14:paraId="458E0EB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239,697 </w:t>
            </w:r>
          </w:p>
        </w:tc>
        <w:tc>
          <w:tcPr>
            <w:tcW w:w="0" w:type="auto"/>
            <w:tcBorders>
              <w:top w:val="single" w:sz="4" w:space="0" w:color="auto"/>
            </w:tcBorders>
            <w:noWrap/>
            <w:hideMark/>
          </w:tcPr>
          <w:p w14:paraId="75D835C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0.209</w:t>
            </w:r>
          </w:p>
        </w:tc>
        <w:tc>
          <w:tcPr>
            <w:tcW w:w="0" w:type="auto"/>
            <w:tcBorders>
              <w:top w:val="single" w:sz="4" w:space="0" w:color="auto"/>
            </w:tcBorders>
            <w:noWrap/>
            <w:hideMark/>
          </w:tcPr>
          <w:p w14:paraId="0293502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247,661 </w:t>
            </w:r>
          </w:p>
        </w:tc>
        <w:tc>
          <w:tcPr>
            <w:tcW w:w="0" w:type="auto"/>
            <w:tcBorders>
              <w:top w:val="single" w:sz="4" w:space="0" w:color="auto"/>
            </w:tcBorders>
            <w:noWrap/>
            <w:hideMark/>
          </w:tcPr>
          <w:p w14:paraId="6876F1F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0.203</w:t>
            </w:r>
          </w:p>
        </w:tc>
        <w:tc>
          <w:tcPr>
            <w:tcW w:w="0" w:type="auto"/>
            <w:tcBorders>
              <w:top w:val="single" w:sz="4" w:space="0" w:color="auto"/>
            </w:tcBorders>
            <w:noWrap/>
            <w:hideMark/>
          </w:tcPr>
          <w:p w14:paraId="362D45A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234,602 </w:t>
            </w:r>
          </w:p>
        </w:tc>
        <w:tc>
          <w:tcPr>
            <w:tcW w:w="0" w:type="auto"/>
            <w:tcBorders>
              <w:top w:val="single" w:sz="4" w:space="0" w:color="auto"/>
            </w:tcBorders>
            <w:noWrap/>
            <w:hideMark/>
          </w:tcPr>
          <w:p w14:paraId="01D52B7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0.202</w:t>
            </w:r>
          </w:p>
        </w:tc>
        <w:tc>
          <w:tcPr>
            <w:tcW w:w="0" w:type="auto"/>
            <w:tcBorders>
              <w:top w:val="single" w:sz="4" w:space="0" w:color="auto"/>
            </w:tcBorders>
            <w:noWrap/>
            <w:hideMark/>
          </w:tcPr>
          <w:p w14:paraId="69F18FB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240,390 </w:t>
            </w:r>
          </w:p>
        </w:tc>
        <w:tc>
          <w:tcPr>
            <w:tcW w:w="0" w:type="auto"/>
            <w:tcBorders>
              <w:top w:val="single" w:sz="4" w:space="0" w:color="auto"/>
            </w:tcBorders>
            <w:noWrap/>
            <w:hideMark/>
          </w:tcPr>
          <w:p w14:paraId="7322E8E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0.206</w:t>
            </w:r>
          </w:p>
        </w:tc>
        <w:tc>
          <w:tcPr>
            <w:tcW w:w="0" w:type="auto"/>
            <w:tcBorders>
              <w:top w:val="single" w:sz="4" w:space="0" w:color="auto"/>
            </w:tcBorders>
            <w:noWrap/>
            <w:hideMark/>
          </w:tcPr>
          <w:p w14:paraId="1D4E923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265,263 </w:t>
            </w:r>
          </w:p>
        </w:tc>
        <w:tc>
          <w:tcPr>
            <w:tcW w:w="487" w:type="dxa"/>
            <w:tcBorders>
              <w:top w:val="single" w:sz="4" w:space="0" w:color="auto"/>
            </w:tcBorders>
            <w:noWrap/>
            <w:hideMark/>
          </w:tcPr>
          <w:p w14:paraId="6A4CBBD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0.206</w:t>
            </w:r>
          </w:p>
        </w:tc>
      </w:tr>
      <w:tr w:rsidR="00276DF5" w:rsidRPr="0094771B" w14:paraId="2267C206" w14:textId="77777777" w:rsidTr="009647F4">
        <w:trPr>
          <w:jc w:val="center"/>
        </w:trPr>
        <w:tc>
          <w:tcPr>
            <w:tcW w:w="0" w:type="auto"/>
            <w:tcBorders>
              <w:right w:val="single" w:sz="4" w:space="0" w:color="auto"/>
            </w:tcBorders>
            <w:shd w:val="clear" w:color="auto" w:fill="auto"/>
            <w:noWrap/>
            <w:hideMark/>
          </w:tcPr>
          <w:p w14:paraId="7BC393F5"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1979</w:t>
            </w:r>
          </w:p>
        </w:tc>
        <w:tc>
          <w:tcPr>
            <w:tcW w:w="0" w:type="auto"/>
            <w:tcBorders>
              <w:left w:val="single" w:sz="4" w:space="0" w:color="auto"/>
            </w:tcBorders>
            <w:noWrap/>
            <w:hideMark/>
          </w:tcPr>
          <w:p w14:paraId="1910159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235,975 </w:t>
            </w:r>
          </w:p>
        </w:tc>
        <w:tc>
          <w:tcPr>
            <w:tcW w:w="0" w:type="auto"/>
            <w:noWrap/>
            <w:hideMark/>
          </w:tcPr>
          <w:p w14:paraId="191917C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0.200</w:t>
            </w:r>
          </w:p>
        </w:tc>
        <w:tc>
          <w:tcPr>
            <w:tcW w:w="0" w:type="auto"/>
            <w:noWrap/>
            <w:hideMark/>
          </w:tcPr>
          <w:p w14:paraId="72B2D40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243,100 </w:t>
            </w:r>
          </w:p>
        </w:tc>
        <w:tc>
          <w:tcPr>
            <w:tcW w:w="0" w:type="auto"/>
            <w:noWrap/>
            <w:hideMark/>
          </w:tcPr>
          <w:p w14:paraId="517E335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0.194</w:t>
            </w:r>
          </w:p>
        </w:tc>
        <w:tc>
          <w:tcPr>
            <w:tcW w:w="0" w:type="auto"/>
            <w:noWrap/>
            <w:hideMark/>
          </w:tcPr>
          <w:p w14:paraId="71838B9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231,204 </w:t>
            </w:r>
          </w:p>
        </w:tc>
        <w:tc>
          <w:tcPr>
            <w:tcW w:w="0" w:type="auto"/>
            <w:noWrap/>
            <w:hideMark/>
          </w:tcPr>
          <w:p w14:paraId="5E8FA9B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0.195</w:t>
            </w:r>
          </w:p>
        </w:tc>
        <w:tc>
          <w:tcPr>
            <w:tcW w:w="0" w:type="auto"/>
            <w:noWrap/>
            <w:hideMark/>
          </w:tcPr>
          <w:p w14:paraId="486E238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237,479 </w:t>
            </w:r>
          </w:p>
        </w:tc>
        <w:tc>
          <w:tcPr>
            <w:tcW w:w="0" w:type="auto"/>
            <w:noWrap/>
            <w:hideMark/>
          </w:tcPr>
          <w:p w14:paraId="4456A4C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0.198</w:t>
            </w:r>
          </w:p>
        </w:tc>
        <w:tc>
          <w:tcPr>
            <w:tcW w:w="0" w:type="auto"/>
            <w:noWrap/>
            <w:hideMark/>
          </w:tcPr>
          <w:p w14:paraId="4AFD186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260,113 </w:t>
            </w:r>
          </w:p>
        </w:tc>
        <w:tc>
          <w:tcPr>
            <w:tcW w:w="487" w:type="dxa"/>
            <w:noWrap/>
            <w:hideMark/>
          </w:tcPr>
          <w:p w14:paraId="6A9CF4C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0.197</w:t>
            </w:r>
          </w:p>
        </w:tc>
      </w:tr>
      <w:tr w:rsidR="00276DF5" w:rsidRPr="0094771B" w14:paraId="1E7BFBCA"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018B3574"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1980</w:t>
            </w:r>
          </w:p>
        </w:tc>
        <w:tc>
          <w:tcPr>
            <w:tcW w:w="0" w:type="auto"/>
            <w:tcBorders>
              <w:left w:val="single" w:sz="4" w:space="0" w:color="auto"/>
            </w:tcBorders>
            <w:noWrap/>
            <w:hideMark/>
          </w:tcPr>
          <w:p w14:paraId="548E4B6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240,527 </w:t>
            </w:r>
          </w:p>
        </w:tc>
        <w:tc>
          <w:tcPr>
            <w:tcW w:w="0" w:type="auto"/>
            <w:noWrap/>
            <w:hideMark/>
          </w:tcPr>
          <w:p w14:paraId="71EE907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0.191</w:t>
            </w:r>
          </w:p>
        </w:tc>
        <w:tc>
          <w:tcPr>
            <w:tcW w:w="0" w:type="auto"/>
            <w:noWrap/>
            <w:hideMark/>
          </w:tcPr>
          <w:p w14:paraId="682934C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246,978 </w:t>
            </w:r>
          </w:p>
        </w:tc>
        <w:tc>
          <w:tcPr>
            <w:tcW w:w="0" w:type="auto"/>
            <w:noWrap/>
            <w:hideMark/>
          </w:tcPr>
          <w:p w14:paraId="0FDB2A7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14:paraId="65F9AF9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239,307 </w:t>
            </w:r>
          </w:p>
        </w:tc>
        <w:tc>
          <w:tcPr>
            <w:tcW w:w="0" w:type="auto"/>
            <w:noWrap/>
            <w:hideMark/>
          </w:tcPr>
          <w:p w14:paraId="36D2E85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14:paraId="5427FDF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242,276 </w:t>
            </w:r>
          </w:p>
        </w:tc>
        <w:tc>
          <w:tcPr>
            <w:tcW w:w="0" w:type="auto"/>
            <w:noWrap/>
            <w:hideMark/>
          </w:tcPr>
          <w:p w14:paraId="1D46B49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0.188</w:t>
            </w:r>
          </w:p>
        </w:tc>
        <w:tc>
          <w:tcPr>
            <w:tcW w:w="0" w:type="auto"/>
            <w:noWrap/>
            <w:hideMark/>
          </w:tcPr>
          <w:p w14:paraId="3C8ABFC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264,244 </w:t>
            </w:r>
          </w:p>
        </w:tc>
        <w:tc>
          <w:tcPr>
            <w:tcW w:w="487" w:type="dxa"/>
            <w:noWrap/>
            <w:hideMark/>
          </w:tcPr>
          <w:p w14:paraId="31EAF9C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0.187</w:t>
            </w:r>
          </w:p>
        </w:tc>
      </w:tr>
      <w:tr w:rsidR="00276DF5" w:rsidRPr="0094771B" w14:paraId="4534AFD5" w14:textId="77777777" w:rsidTr="009647F4">
        <w:trPr>
          <w:jc w:val="center"/>
        </w:trPr>
        <w:tc>
          <w:tcPr>
            <w:tcW w:w="0" w:type="auto"/>
            <w:tcBorders>
              <w:right w:val="single" w:sz="4" w:space="0" w:color="auto"/>
            </w:tcBorders>
            <w:shd w:val="clear" w:color="auto" w:fill="auto"/>
            <w:noWrap/>
            <w:hideMark/>
          </w:tcPr>
          <w:p w14:paraId="15774156"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1981</w:t>
            </w:r>
          </w:p>
        </w:tc>
        <w:tc>
          <w:tcPr>
            <w:tcW w:w="0" w:type="auto"/>
            <w:tcBorders>
              <w:left w:val="single" w:sz="4" w:space="0" w:color="auto"/>
            </w:tcBorders>
            <w:noWrap/>
            <w:hideMark/>
          </w:tcPr>
          <w:p w14:paraId="1B1248A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287,555 </w:t>
            </w:r>
          </w:p>
        </w:tc>
        <w:tc>
          <w:tcPr>
            <w:tcW w:w="0" w:type="auto"/>
            <w:noWrap/>
            <w:hideMark/>
          </w:tcPr>
          <w:p w14:paraId="2778E76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0.188</w:t>
            </w:r>
          </w:p>
        </w:tc>
        <w:tc>
          <w:tcPr>
            <w:tcW w:w="0" w:type="auto"/>
            <w:noWrap/>
            <w:hideMark/>
          </w:tcPr>
          <w:p w14:paraId="645367D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294,080 </w:t>
            </w:r>
          </w:p>
        </w:tc>
        <w:tc>
          <w:tcPr>
            <w:tcW w:w="0" w:type="auto"/>
            <w:noWrap/>
            <w:hideMark/>
          </w:tcPr>
          <w:p w14:paraId="6EC366C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0.183</w:t>
            </w:r>
          </w:p>
        </w:tc>
        <w:tc>
          <w:tcPr>
            <w:tcW w:w="0" w:type="auto"/>
            <w:noWrap/>
            <w:hideMark/>
          </w:tcPr>
          <w:p w14:paraId="594A47D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293,990 </w:t>
            </w:r>
          </w:p>
        </w:tc>
        <w:tc>
          <w:tcPr>
            <w:tcW w:w="0" w:type="auto"/>
            <w:noWrap/>
            <w:hideMark/>
          </w:tcPr>
          <w:p w14:paraId="11B3E16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0.182</w:t>
            </w:r>
          </w:p>
        </w:tc>
        <w:tc>
          <w:tcPr>
            <w:tcW w:w="0" w:type="auto"/>
            <w:noWrap/>
            <w:hideMark/>
          </w:tcPr>
          <w:p w14:paraId="3CDAC00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289,829 </w:t>
            </w:r>
          </w:p>
        </w:tc>
        <w:tc>
          <w:tcPr>
            <w:tcW w:w="0" w:type="auto"/>
            <w:noWrap/>
            <w:hideMark/>
          </w:tcPr>
          <w:p w14:paraId="2F067CD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14:paraId="26EF9D2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315,213 </w:t>
            </w:r>
          </w:p>
        </w:tc>
        <w:tc>
          <w:tcPr>
            <w:tcW w:w="487" w:type="dxa"/>
            <w:noWrap/>
            <w:hideMark/>
          </w:tcPr>
          <w:p w14:paraId="516C5CE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0.183</w:t>
            </w:r>
          </w:p>
        </w:tc>
      </w:tr>
      <w:tr w:rsidR="00276DF5" w:rsidRPr="0094771B" w14:paraId="63E884F4"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114A54C6"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1982</w:t>
            </w:r>
          </w:p>
        </w:tc>
        <w:tc>
          <w:tcPr>
            <w:tcW w:w="0" w:type="auto"/>
            <w:tcBorders>
              <w:left w:val="single" w:sz="4" w:space="0" w:color="auto"/>
            </w:tcBorders>
            <w:noWrap/>
            <w:hideMark/>
          </w:tcPr>
          <w:p w14:paraId="6BA2F3F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333,569 </w:t>
            </w:r>
          </w:p>
        </w:tc>
        <w:tc>
          <w:tcPr>
            <w:tcW w:w="0" w:type="auto"/>
            <w:noWrap/>
            <w:hideMark/>
          </w:tcPr>
          <w:p w14:paraId="657621D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0.184</w:t>
            </w:r>
          </w:p>
        </w:tc>
        <w:tc>
          <w:tcPr>
            <w:tcW w:w="0" w:type="auto"/>
            <w:noWrap/>
            <w:hideMark/>
          </w:tcPr>
          <w:p w14:paraId="7FFE4B7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340,448 </w:t>
            </w:r>
          </w:p>
        </w:tc>
        <w:tc>
          <w:tcPr>
            <w:tcW w:w="0" w:type="auto"/>
            <w:noWrap/>
            <w:hideMark/>
          </w:tcPr>
          <w:p w14:paraId="59A1095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0.179</w:t>
            </w:r>
          </w:p>
        </w:tc>
        <w:tc>
          <w:tcPr>
            <w:tcW w:w="0" w:type="auto"/>
            <w:noWrap/>
            <w:hideMark/>
          </w:tcPr>
          <w:p w14:paraId="11EF253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364,284 </w:t>
            </w:r>
          </w:p>
        </w:tc>
        <w:tc>
          <w:tcPr>
            <w:tcW w:w="0" w:type="auto"/>
            <w:noWrap/>
            <w:hideMark/>
          </w:tcPr>
          <w:p w14:paraId="1E72AE8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14:paraId="309F4AB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339,561 </w:t>
            </w:r>
          </w:p>
        </w:tc>
        <w:tc>
          <w:tcPr>
            <w:tcW w:w="0" w:type="auto"/>
            <w:noWrap/>
            <w:hideMark/>
          </w:tcPr>
          <w:p w14:paraId="6A01184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0.181</w:t>
            </w:r>
          </w:p>
        </w:tc>
        <w:tc>
          <w:tcPr>
            <w:tcW w:w="0" w:type="auto"/>
            <w:noWrap/>
            <w:hideMark/>
          </w:tcPr>
          <w:p w14:paraId="470C590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364,838 </w:t>
            </w:r>
          </w:p>
        </w:tc>
        <w:tc>
          <w:tcPr>
            <w:tcW w:w="487" w:type="dxa"/>
            <w:noWrap/>
            <w:hideMark/>
          </w:tcPr>
          <w:p w14:paraId="3FC0D64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0.180</w:t>
            </w:r>
          </w:p>
        </w:tc>
      </w:tr>
      <w:tr w:rsidR="00276DF5" w:rsidRPr="0094771B" w14:paraId="649FC0B1" w14:textId="77777777" w:rsidTr="009647F4">
        <w:trPr>
          <w:jc w:val="center"/>
        </w:trPr>
        <w:tc>
          <w:tcPr>
            <w:tcW w:w="0" w:type="auto"/>
            <w:tcBorders>
              <w:right w:val="single" w:sz="4" w:space="0" w:color="auto"/>
            </w:tcBorders>
            <w:shd w:val="clear" w:color="auto" w:fill="auto"/>
            <w:noWrap/>
            <w:hideMark/>
          </w:tcPr>
          <w:p w14:paraId="6A4182D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1983</w:t>
            </w:r>
          </w:p>
        </w:tc>
        <w:tc>
          <w:tcPr>
            <w:tcW w:w="0" w:type="auto"/>
            <w:tcBorders>
              <w:left w:val="single" w:sz="4" w:space="0" w:color="auto"/>
            </w:tcBorders>
            <w:noWrap/>
            <w:hideMark/>
          </w:tcPr>
          <w:p w14:paraId="6E4487A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344,749 </w:t>
            </w:r>
          </w:p>
        </w:tc>
        <w:tc>
          <w:tcPr>
            <w:tcW w:w="0" w:type="auto"/>
            <w:noWrap/>
            <w:hideMark/>
          </w:tcPr>
          <w:p w14:paraId="5614276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14:paraId="5E391E7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351,411 </w:t>
            </w:r>
          </w:p>
        </w:tc>
        <w:tc>
          <w:tcPr>
            <w:tcW w:w="0" w:type="auto"/>
            <w:noWrap/>
            <w:hideMark/>
          </w:tcPr>
          <w:p w14:paraId="5053B3D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0.173</w:t>
            </w:r>
          </w:p>
        </w:tc>
        <w:tc>
          <w:tcPr>
            <w:tcW w:w="0" w:type="auto"/>
            <w:noWrap/>
            <w:hideMark/>
          </w:tcPr>
          <w:p w14:paraId="3626564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364,603 </w:t>
            </w:r>
          </w:p>
        </w:tc>
        <w:tc>
          <w:tcPr>
            <w:tcW w:w="0" w:type="auto"/>
            <w:noWrap/>
            <w:hideMark/>
          </w:tcPr>
          <w:p w14:paraId="77C8DD9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0.172</w:t>
            </w:r>
          </w:p>
        </w:tc>
        <w:tc>
          <w:tcPr>
            <w:tcW w:w="0" w:type="auto"/>
            <w:noWrap/>
            <w:hideMark/>
          </w:tcPr>
          <w:p w14:paraId="6FE92CF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355,580 </w:t>
            </w:r>
          </w:p>
        </w:tc>
        <w:tc>
          <w:tcPr>
            <w:tcW w:w="0" w:type="auto"/>
            <w:noWrap/>
            <w:hideMark/>
          </w:tcPr>
          <w:p w14:paraId="5F6DD99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0.175</w:t>
            </w:r>
          </w:p>
        </w:tc>
        <w:tc>
          <w:tcPr>
            <w:tcW w:w="0" w:type="auto"/>
            <w:noWrap/>
            <w:hideMark/>
          </w:tcPr>
          <w:p w14:paraId="1442419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376,146 </w:t>
            </w:r>
          </w:p>
        </w:tc>
        <w:tc>
          <w:tcPr>
            <w:tcW w:w="487" w:type="dxa"/>
            <w:noWrap/>
            <w:hideMark/>
          </w:tcPr>
          <w:p w14:paraId="4CDA0FD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0.173</w:t>
            </w:r>
          </w:p>
        </w:tc>
      </w:tr>
      <w:tr w:rsidR="00276DF5" w:rsidRPr="0094771B" w14:paraId="5B8B4C4F"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5FB0289B"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1984</w:t>
            </w:r>
          </w:p>
        </w:tc>
        <w:tc>
          <w:tcPr>
            <w:tcW w:w="0" w:type="auto"/>
            <w:tcBorders>
              <w:left w:val="single" w:sz="4" w:space="0" w:color="auto"/>
            </w:tcBorders>
            <w:noWrap/>
            <w:hideMark/>
          </w:tcPr>
          <w:p w14:paraId="0412A82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347,180 </w:t>
            </w:r>
          </w:p>
        </w:tc>
        <w:tc>
          <w:tcPr>
            <w:tcW w:w="0" w:type="auto"/>
            <w:noWrap/>
            <w:hideMark/>
          </w:tcPr>
          <w:p w14:paraId="5AC91AC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0.173</w:t>
            </w:r>
          </w:p>
        </w:tc>
        <w:tc>
          <w:tcPr>
            <w:tcW w:w="0" w:type="auto"/>
            <w:noWrap/>
            <w:hideMark/>
          </w:tcPr>
          <w:p w14:paraId="7015633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353,440 </w:t>
            </w:r>
          </w:p>
        </w:tc>
        <w:tc>
          <w:tcPr>
            <w:tcW w:w="0" w:type="auto"/>
            <w:noWrap/>
            <w:hideMark/>
          </w:tcPr>
          <w:p w14:paraId="7F8C18C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0.168</w:t>
            </w:r>
          </w:p>
        </w:tc>
        <w:tc>
          <w:tcPr>
            <w:tcW w:w="0" w:type="auto"/>
            <w:noWrap/>
            <w:hideMark/>
          </w:tcPr>
          <w:p w14:paraId="3C9FAEC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383,529 </w:t>
            </w:r>
          </w:p>
        </w:tc>
        <w:tc>
          <w:tcPr>
            <w:tcW w:w="0" w:type="auto"/>
            <w:noWrap/>
            <w:hideMark/>
          </w:tcPr>
          <w:p w14:paraId="55003D4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0.166</w:t>
            </w:r>
          </w:p>
        </w:tc>
        <w:tc>
          <w:tcPr>
            <w:tcW w:w="0" w:type="auto"/>
            <w:noWrap/>
            <w:hideMark/>
          </w:tcPr>
          <w:p w14:paraId="053C208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357,296 </w:t>
            </w:r>
          </w:p>
        </w:tc>
        <w:tc>
          <w:tcPr>
            <w:tcW w:w="0" w:type="auto"/>
            <w:noWrap/>
            <w:hideMark/>
          </w:tcPr>
          <w:p w14:paraId="6EB9341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0.168</w:t>
            </w:r>
          </w:p>
        </w:tc>
        <w:tc>
          <w:tcPr>
            <w:tcW w:w="0" w:type="auto"/>
            <w:noWrap/>
            <w:hideMark/>
          </w:tcPr>
          <w:p w14:paraId="5210F82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377,812 </w:t>
            </w:r>
          </w:p>
        </w:tc>
        <w:tc>
          <w:tcPr>
            <w:tcW w:w="487" w:type="dxa"/>
            <w:noWrap/>
            <w:hideMark/>
          </w:tcPr>
          <w:p w14:paraId="700DC6A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0.167</w:t>
            </w:r>
          </w:p>
        </w:tc>
      </w:tr>
      <w:tr w:rsidR="00276DF5" w:rsidRPr="0094771B" w14:paraId="4501C5D2" w14:textId="77777777" w:rsidTr="009647F4">
        <w:trPr>
          <w:jc w:val="center"/>
        </w:trPr>
        <w:tc>
          <w:tcPr>
            <w:tcW w:w="0" w:type="auto"/>
            <w:tcBorders>
              <w:right w:val="single" w:sz="4" w:space="0" w:color="auto"/>
            </w:tcBorders>
            <w:shd w:val="clear" w:color="auto" w:fill="auto"/>
            <w:noWrap/>
            <w:hideMark/>
          </w:tcPr>
          <w:p w14:paraId="09FB69EA"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1985</w:t>
            </w:r>
          </w:p>
        </w:tc>
        <w:tc>
          <w:tcPr>
            <w:tcW w:w="0" w:type="auto"/>
            <w:tcBorders>
              <w:left w:val="single" w:sz="4" w:space="0" w:color="auto"/>
            </w:tcBorders>
            <w:noWrap/>
            <w:hideMark/>
          </w:tcPr>
          <w:p w14:paraId="0D1AE91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377,083 </w:t>
            </w:r>
          </w:p>
        </w:tc>
        <w:tc>
          <w:tcPr>
            <w:tcW w:w="0" w:type="auto"/>
            <w:noWrap/>
            <w:hideMark/>
          </w:tcPr>
          <w:p w14:paraId="5C6DAC5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0.159</w:t>
            </w:r>
          </w:p>
        </w:tc>
        <w:tc>
          <w:tcPr>
            <w:tcW w:w="0" w:type="auto"/>
            <w:noWrap/>
            <w:hideMark/>
          </w:tcPr>
          <w:p w14:paraId="767A59C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382,980 </w:t>
            </w:r>
          </w:p>
        </w:tc>
        <w:tc>
          <w:tcPr>
            <w:tcW w:w="0" w:type="auto"/>
            <w:noWrap/>
            <w:hideMark/>
          </w:tcPr>
          <w:p w14:paraId="4ED31A0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0.155</w:t>
            </w:r>
          </w:p>
        </w:tc>
        <w:tc>
          <w:tcPr>
            <w:tcW w:w="0" w:type="auto"/>
            <w:noWrap/>
            <w:hideMark/>
          </w:tcPr>
          <w:p w14:paraId="13999C2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419,197 </w:t>
            </w:r>
          </w:p>
        </w:tc>
        <w:tc>
          <w:tcPr>
            <w:tcW w:w="0" w:type="auto"/>
            <w:noWrap/>
            <w:hideMark/>
          </w:tcPr>
          <w:p w14:paraId="0708BE2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0.154</w:t>
            </w:r>
          </w:p>
        </w:tc>
        <w:tc>
          <w:tcPr>
            <w:tcW w:w="0" w:type="auto"/>
            <w:noWrap/>
            <w:hideMark/>
          </w:tcPr>
          <w:p w14:paraId="75733E7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375,007 </w:t>
            </w:r>
          </w:p>
        </w:tc>
        <w:tc>
          <w:tcPr>
            <w:tcW w:w="0" w:type="auto"/>
            <w:noWrap/>
            <w:hideMark/>
          </w:tcPr>
          <w:p w14:paraId="6130882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0.155</w:t>
            </w:r>
          </w:p>
        </w:tc>
        <w:tc>
          <w:tcPr>
            <w:tcW w:w="0" w:type="auto"/>
            <w:noWrap/>
            <w:hideMark/>
          </w:tcPr>
          <w:p w14:paraId="1DE495C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407,388 </w:t>
            </w:r>
          </w:p>
        </w:tc>
        <w:tc>
          <w:tcPr>
            <w:tcW w:w="487" w:type="dxa"/>
            <w:noWrap/>
            <w:hideMark/>
          </w:tcPr>
          <w:p w14:paraId="65533AC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0.153</w:t>
            </w:r>
          </w:p>
        </w:tc>
      </w:tr>
      <w:tr w:rsidR="00276DF5" w:rsidRPr="0094771B" w14:paraId="1BEBCDD8"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700EDC9B"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1986</w:t>
            </w:r>
          </w:p>
        </w:tc>
        <w:tc>
          <w:tcPr>
            <w:tcW w:w="0" w:type="auto"/>
            <w:tcBorders>
              <w:left w:val="single" w:sz="4" w:space="0" w:color="auto"/>
            </w:tcBorders>
            <w:noWrap/>
            <w:hideMark/>
          </w:tcPr>
          <w:p w14:paraId="053225E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422,196 </w:t>
            </w:r>
          </w:p>
        </w:tc>
        <w:tc>
          <w:tcPr>
            <w:tcW w:w="0" w:type="auto"/>
            <w:noWrap/>
            <w:hideMark/>
          </w:tcPr>
          <w:p w14:paraId="6FE5425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0.142</w:t>
            </w:r>
          </w:p>
        </w:tc>
        <w:tc>
          <w:tcPr>
            <w:tcW w:w="0" w:type="auto"/>
            <w:noWrap/>
            <w:hideMark/>
          </w:tcPr>
          <w:p w14:paraId="4930117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427,757 </w:t>
            </w:r>
          </w:p>
        </w:tc>
        <w:tc>
          <w:tcPr>
            <w:tcW w:w="0" w:type="auto"/>
            <w:noWrap/>
            <w:hideMark/>
          </w:tcPr>
          <w:p w14:paraId="541B3C9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0.138</w:t>
            </w:r>
          </w:p>
        </w:tc>
        <w:tc>
          <w:tcPr>
            <w:tcW w:w="0" w:type="auto"/>
            <w:noWrap/>
            <w:hideMark/>
          </w:tcPr>
          <w:p w14:paraId="33EFC9A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457,103 </w:t>
            </w:r>
          </w:p>
        </w:tc>
        <w:tc>
          <w:tcPr>
            <w:tcW w:w="0" w:type="auto"/>
            <w:noWrap/>
            <w:hideMark/>
          </w:tcPr>
          <w:p w14:paraId="1117642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14:paraId="496B1D1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417,136 </w:t>
            </w:r>
          </w:p>
        </w:tc>
        <w:tc>
          <w:tcPr>
            <w:tcW w:w="0" w:type="auto"/>
            <w:noWrap/>
            <w:hideMark/>
          </w:tcPr>
          <w:p w14:paraId="2D48CAA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14:paraId="5C93892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451,838 </w:t>
            </w:r>
          </w:p>
        </w:tc>
        <w:tc>
          <w:tcPr>
            <w:tcW w:w="487" w:type="dxa"/>
            <w:noWrap/>
            <w:hideMark/>
          </w:tcPr>
          <w:p w14:paraId="2301ECF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0.136</w:t>
            </w:r>
          </w:p>
        </w:tc>
      </w:tr>
      <w:tr w:rsidR="00276DF5" w:rsidRPr="0094771B" w14:paraId="3B0D3329" w14:textId="77777777" w:rsidTr="009647F4">
        <w:trPr>
          <w:jc w:val="center"/>
        </w:trPr>
        <w:tc>
          <w:tcPr>
            <w:tcW w:w="0" w:type="auto"/>
            <w:tcBorders>
              <w:right w:val="single" w:sz="4" w:space="0" w:color="auto"/>
            </w:tcBorders>
            <w:shd w:val="clear" w:color="auto" w:fill="auto"/>
            <w:noWrap/>
            <w:hideMark/>
          </w:tcPr>
          <w:p w14:paraId="4044875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1987</w:t>
            </w:r>
          </w:p>
        </w:tc>
        <w:tc>
          <w:tcPr>
            <w:tcW w:w="0" w:type="auto"/>
            <w:tcBorders>
              <w:left w:val="single" w:sz="4" w:space="0" w:color="auto"/>
            </w:tcBorders>
            <w:noWrap/>
            <w:hideMark/>
          </w:tcPr>
          <w:p w14:paraId="20093DC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454,985 </w:t>
            </w:r>
          </w:p>
        </w:tc>
        <w:tc>
          <w:tcPr>
            <w:tcW w:w="0" w:type="auto"/>
            <w:noWrap/>
            <w:hideMark/>
          </w:tcPr>
          <w:p w14:paraId="1D94742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0.127</w:t>
            </w:r>
          </w:p>
        </w:tc>
        <w:tc>
          <w:tcPr>
            <w:tcW w:w="0" w:type="auto"/>
            <w:noWrap/>
            <w:hideMark/>
          </w:tcPr>
          <w:p w14:paraId="6337F89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460,277 </w:t>
            </w:r>
          </w:p>
        </w:tc>
        <w:tc>
          <w:tcPr>
            <w:tcW w:w="0" w:type="auto"/>
            <w:noWrap/>
            <w:hideMark/>
          </w:tcPr>
          <w:p w14:paraId="7548BA8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0.124</w:t>
            </w:r>
          </w:p>
        </w:tc>
        <w:tc>
          <w:tcPr>
            <w:tcW w:w="0" w:type="auto"/>
            <w:noWrap/>
            <w:hideMark/>
          </w:tcPr>
          <w:p w14:paraId="0229C38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480,673 </w:t>
            </w:r>
          </w:p>
        </w:tc>
        <w:tc>
          <w:tcPr>
            <w:tcW w:w="0" w:type="auto"/>
            <w:noWrap/>
            <w:hideMark/>
          </w:tcPr>
          <w:p w14:paraId="173F329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noWrap/>
            <w:hideMark/>
          </w:tcPr>
          <w:p w14:paraId="6E8594B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448,565 </w:t>
            </w:r>
          </w:p>
        </w:tc>
        <w:tc>
          <w:tcPr>
            <w:tcW w:w="0" w:type="auto"/>
            <w:noWrap/>
            <w:hideMark/>
          </w:tcPr>
          <w:p w14:paraId="15A62B1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noWrap/>
            <w:hideMark/>
          </w:tcPr>
          <w:p w14:paraId="22D09EB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481,751 </w:t>
            </w:r>
          </w:p>
        </w:tc>
        <w:tc>
          <w:tcPr>
            <w:tcW w:w="487" w:type="dxa"/>
            <w:noWrap/>
            <w:hideMark/>
          </w:tcPr>
          <w:p w14:paraId="3865F8F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0.122</w:t>
            </w:r>
          </w:p>
        </w:tc>
      </w:tr>
      <w:tr w:rsidR="00276DF5" w:rsidRPr="0094771B" w14:paraId="11D8E027"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0470896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1988</w:t>
            </w:r>
          </w:p>
        </w:tc>
        <w:tc>
          <w:tcPr>
            <w:tcW w:w="0" w:type="auto"/>
            <w:tcBorders>
              <w:left w:val="single" w:sz="4" w:space="0" w:color="auto"/>
            </w:tcBorders>
            <w:noWrap/>
            <w:hideMark/>
          </w:tcPr>
          <w:p w14:paraId="6C5428A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466,017 </w:t>
            </w:r>
          </w:p>
        </w:tc>
        <w:tc>
          <w:tcPr>
            <w:tcW w:w="0" w:type="auto"/>
            <w:noWrap/>
            <w:hideMark/>
          </w:tcPr>
          <w:p w14:paraId="73A79E1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0.114</w:t>
            </w:r>
          </w:p>
        </w:tc>
        <w:tc>
          <w:tcPr>
            <w:tcW w:w="0" w:type="auto"/>
            <w:noWrap/>
            <w:hideMark/>
          </w:tcPr>
          <w:p w14:paraId="006A125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470,623 </w:t>
            </w:r>
          </w:p>
        </w:tc>
        <w:tc>
          <w:tcPr>
            <w:tcW w:w="0" w:type="auto"/>
            <w:noWrap/>
            <w:hideMark/>
          </w:tcPr>
          <w:p w14:paraId="004F1A1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0.111</w:t>
            </w:r>
          </w:p>
        </w:tc>
        <w:tc>
          <w:tcPr>
            <w:tcW w:w="0" w:type="auto"/>
            <w:noWrap/>
            <w:hideMark/>
          </w:tcPr>
          <w:p w14:paraId="75A8561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505,793 </w:t>
            </w:r>
          </w:p>
        </w:tc>
        <w:tc>
          <w:tcPr>
            <w:tcW w:w="0" w:type="auto"/>
            <w:noWrap/>
            <w:hideMark/>
          </w:tcPr>
          <w:p w14:paraId="55FCB4F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0.112</w:t>
            </w:r>
          </w:p>
        </w:tc>
        <w:tc>
          <w:tcPr>
            <w:tcW w:w="0" w:type="auto"/>
            <w:noWrap/>
            <w:hideMark/>
          </w:tcPr>
          <w:p w14:paraId="5AB76A0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459,994 </w:t>
            </w:r>
          </w:p>
        </w:tc>
        <w:tc>
          <w:tcPr>
            <w:tcW w:w="0" w:type="auto"/>
            <w:noWrap/>
            <w:hideMark/>
          </w:tcPr>
          <w:p w14:paraId="496B89E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0.110</w:t>
            </w:r>
          </w:p>
        </w:tc>
        <w:tc>
          <w:tcPr>
            <w:tcW w:w="0" w:type="auto"/>
            <w:noWrap/>
            <w:hideMark/>
          </w:tcPr>
          <w:p w14:paraId="3D952F7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489,655 </w:t>
            </w:r>
          </w:p>
        </w:tc>
        <w:tc>
          <w:tcPr>
            <w:tcW w:w="487" w:type="dxa"/>
            <w:noWrap/>
            <w:hideMark/>
          </w:tcPr>
          <w:p w14:paraId="1F4AC0F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0.109</w:t>
            </w:r>
          </w:p>
        </w:tc>
      </w:tr>
      <w:tr w:rsidR="00276DF5" w:rsidRPr="0094771B" w14:paraId="6A3C7F5C" w14:textId="77777777" w:rsidTr="009647F4">
        <w:trPr>
          <w:jc w:val="center"/>
        </w:trPr>
        <w:tc>
          <w:tcPr>
            <w:tcW w:w="0" w:type="auto"/>
            <w:tcBorders>
              <w:right w:val="single" w:sz="4" w:space="0" w:color="auto"/>
            </w:tcBorders>
            <w:shd w:val="clear" w:color="auto" w:fill="auto"/>
            <w:noWrap/>
            <w:hideMark/>
          </w:tcPr>
          <w:p w14:paraId="481C02A6"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1989</w:t>
            </w:r>
          </w:p>
        </w:tc>
        <w:tc>
          <w:tcPr>
            <w:tcW w:w="0" w:type="auto"/>
            <w:tcBorders>
              <w:left w:val="single" w:sz="4" w:space="0" w:color="auto"/>
            </w:tcBorders>
            <w:noWrap/>
            <w:hideMark/>
          </w:tcPr>
          <w:p w14:paraId="759E62E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486,343 </w:t>
            </w:r>
          </w:p>
        </w:tc>
        <w:tc>
          <w:tcPr>
            <w:tcW w:w="0" w:type="auto"/>
            <w:noWrap/>
            <w:hideMark/>
          </w:tcPr>
          <w:p w14:paraId="58455ED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14:paraId="7854EC1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490,345 </w:t>
            </w:r>
          </w:p>
        </w:tc>
        <w:tc>
          <w:tcPr>
            <w:tcW w:w="0" w:type="auto"/>
            <w:noWrap/>
            <w:hideMark/>
          </w:tcPr>
          <w:p w14:paraId="6CF159A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noWrap/>
            <w:hideMark/>
          </w:tcPr>
          <w:p w14:paraId="020A853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519,829 </w:t>
            </w:r>
          </w:p>
        </w:tc>
        <w:tc>
          <w:tcPr>
            <w:tcW w:w="0" w:type="auto"/>
            <w:noWrap/>
            <w:hideMark/>
          </w:tcPr>
          <w:p w14:paraId="68A44A9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noWrap/>
            <w:hideMark/>
          </w:tcPr>
          <w:p w14:paraId="01CE7FF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482,471 </w:t>
            </w:r>
          </w:p>
        </w:tc>
        <w:tc>
          <w:tcPr>
            <w:tcW w:w="0" w:type="auto"/>
            <w:noWrap/>
            <w:hideMark/>
          </w:tcPr>
          <w:p w14:paraId="6A10E46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noWrap/>
            <w:hideMark/>
          </w:tcPr>
          <w:p w14:paraId="2518096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506,062 </w:t>
            </w:r>
          </w:p>
        </w:tc>
        <w:tc>
          <w:tcPr>
            <w:tcW w:w="487" w:type="dxa"/>
            <w:noWrap/>
            <w:hideMark/>
          </w:tcPr>
          <w:p w14:paraId="262EBE0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0.097</w:t>
            </w:r>
          </w:p>
        </w:tc>
      </w:tr>
      <w:tr w:rsidR="00276DF5" w:rsidRPr="0094771B" w14:paraId="59779541"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2DEED972"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1990</w:t>
            </w:r>
          </w:p>
        </w:tc>
        <w:tc>
          <w:tcPr>
            <w:tcW w:w="0" w:type="auto"/>
            <w:tcBorders>
              <w:left w:val="single" w:sz="4" w:space="0" w:color="auto"/>
            </w:tcBorders>
            <w:noWrap/>
            <w:hideMark/>
          </w:tcPr>
          <w:p w14:paraId="3F18A8E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486,461 </w:t>
            </w:r>
          </w:p>
        </w:tc>
        <w:tc>
          <w:tcPr>
            <w:tcW w:w="0" w:type="auto"/>
            <w:noWrap/>
            <w:hideMark/>
          </w:tcPr>
          <w:p w14:paraId="3014927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14:paraId="2044A6D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489,978 </w:t>
            </w:r>
          </w:p>
        </w:tc>
        <w:tc>
          <w:tcPr>
            <w:tcW w:w="0" w:type="auto"/>
            <w:noWrap/>
            <w:hideMark/>
          </w:tcPr>
          <w:p w14:paraId="04C07ED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67CF9D1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492,421 </w:t>
            </w:r>
          </w:p>
        </w:tc>
        <w:tc>
          <w:tcPr>
            <w:tcW w:w="0" w:type="auto"/>
            <w:noWrap/>
            <w:hideMark/>
          </w:tcPr>
          <w:p w14:paraId="22C9FC5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39E20A3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487,076 </w:t>
            </w:r>
          </w:p>
        </w:tc>
        <w:tc>
          <w:tcPr>
            <w:tcW w:w="0" w:type="auto"/>
            <w:noWrap/>
            <w:hideMark/>
          </w:tcPr>
          <w:p w14:paraId="2FAEC8C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5F5A651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502,450 </w:t>
            </w:r>
          </w:p>
        </w:tc>
        <w:tc>
          <w:tcPr>
            <w:tcW w:w="487" w:type="dxa"/>
            <w:noWrap/>
            <w:hideMark/>
          </w:tcPr>
          <w:p w14:paraId="29E536E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0.088</w:t>
            </w:r>
          </w:p>
        </w:tc>
      </w:tr>
      <w:tr w:rsidR="00276DF5" w:rsidRPr="0094771B" w14:paraId="4DC9A9C5" w14:textId="77777777" w:rsidTr="009647F4">
        <w:trPr>
          <w:jc w:val="center"/>
        </w:trPr>
        <w:tc>
          <w:tcPr>
            <w:tcW w:w="0" w:type="auto"/>
            <w:tcBorders>
              <w:right w:val="single" w:sz="4" w:space="0" w:color="auto"/>
            </w:tcBorders>
            <w:shd w:val="clear" w:color="auto" w:fill="auto"/>
            <w:noWrap/>
            <w:hideMark/>
          </w:tcPr>
          <w:p w14:paraId="5BA5C2F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1991</w:t>
            </w:r>
          </w:p>
        </w:tc>
        <w:tc>
          <w:tcPr>
            <w:tcW w:w="0" w:type="auto"/>
            <w:tcBorders>
              <w:left w:val="single" w:sz="4" w:space="0" w:color="auto"/>
            </w:tcBorders>
            <w:noWrap/>
            <w:hideMark/>
          </w:tcPr>
          <w:p w14:paraId="013479B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446,601 </w:t>
            </w:r>
          </w:p>
        </w:tc>
        <w:tc>
          <w:tcPr>
            <w:tcW w:w="0" w:type="auto"/>
            <w:noWrap/>
            <w:hideMark/>
          </w:tcPr>
          <w:p w14:paraId="552DECA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0.088</w:t>
            </w:r>
          </w:p>
        </w:tc>
        <w:tc>
          <w:tcPr>
            <w:tcW w:w="0" w:type="auto"/>
            <w:noWrap/>
            <w:hideMark/>
          </w:tcPr>
          <w:p w14:paraId="5DDC524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449,667 </w:t>
            </w:r>
          </w:p>
        </w:tc>
        <w:tc>
          <w:tcPr>
            <w:tcW w:w="0" w:type="auto"/>
            <w:noWrap/>
            <w:hideMark/>
          </w:tcPr>
          <w:p w14:paraId="684C648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55B94B8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437,560 </w:t>
            </w:r>
          </w:p>
        </w:tc>
        <w:tc>
          <w:tcPr>
            <w:tcW w:w="0" w:type="auto"/>
            <w:noWrap/>
            <w:hideMark/>
          </w:tcPr>
          <w:p w14:paraId="4092AA7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14:paraId="55A29B2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450,899 </w:t>
            </w:r>
          </w:p>
        </w:tc>
        <w:tc>
          <w:tcPr>
            <w:tcW w:w="0" w:type="auto"/>
            <w:noWrap/>
            <w:hideMark/>
          </w:tcPr>
          <w:p w14:paraId="5A28088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14:paraId="4CDC148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460,138 </w:t>
            </w:r>
          </w:p>
        </w:tc>
        <w:tc>
          <w:tcPr>
            <w:tcW w:w="487" w:type="dxa"/>
            <w:noWrap/>
            <w:hideMark/>
          </w:tcPr>
          <w:p w14:paraId="320D92E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0.084</w:t>
            </w:r>
          </w:p>
        </w:tc>
      </w:tr>
      <w:tr w:rsidR="00276DF5" w:rsidRPr="0094771B" w14:paraId="5638BC5E"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4C82BC17"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1992</w:t>
            </w:r>
          </w:p>
        </w:tc>
        <w:tc>
          <w:tcPr>
            <w:tcW w:w="0" w:type="auto"/>
            <w:tcBorders>
              <w:left w:val="single" w:sz="4" w:space="0" w:color="auto"/>
            </w:tcBorders>
            <w:noWrap/>
            <w:hideMark/>
          </w:tcPr>
          <w:p w14:paraId="4E7689C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410,158 </w:t>
            </w:r>
          </w:p>
        </w:tc>
        <w:tc>
          <w:tcPr>
            <w:tcW w:w="0" w:type="auto"/>
            <w:noWrap/>
            <w:hideMark/>
          </w:tcPr>
          <w:p w14:paraId="3491A0A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51CD8B2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412,946 </w:t>
            </w:r>
          </w:p>
        </w:tc>
        <w:tc>
          <w:tcPr>
            <w:tcW w:w="0" w:type="auto"/>
            <w:noWrap/>
            <w:hideMark/>
          </w:tcPr>
          <w:p w14:paraId="555F1DA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3D0126A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397,392 </w:t>
            </w:r>
          </w:p>
        </w:tc>
        <w:tc>
          <w:tcPr>
            <w:tcW w:w="0" w:type="auto"/>
            <w:noWrap/>
            <w:hideMark/>
          </w:tcPr>
          <w:p w14:paraId="7035654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4B7A677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419,881 </w:t>
            </w:r>
          </w:p>
        </w:tc>
        <w:tc>
          <w:tcPr>
            <w:tcW w:w="0" w:type="auto"/>
            <w:noWrap/>
            <w:hideMark/>
          </w:tcPr>
          <w:p w14:paraId="31E0665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14:paraId="08C3329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422,082 </w:t>
            </w:r>
          </w:p>
        </w:tc>
        <w:tc>
          <w:tcPr>
            <w:tcW w:w="487" w:type="dxa"/>
            <w:noWrap/>
            <w:hideMark/>
          </w:tcPr>
          <w:p w14:paraId="437763B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0.082</w:t>
            </w:r>
          </w:p>
        </w:tc>
      </w:tr>
      <w:tr w:rsidR="00276DF5" w:rsidRPr="0094771B" w14:paraId="7E566F20" w14:textId="77777777" w:rsidTr="009647F4">
        <w:trPr>
          <w:jc w:val="center"/>
        </w:trPr>
        <w:tc>
          <w:tcPr>
            <w:tcW w:w="0" w:type="auto"/>
            <w:tcBorders>
              <w:right w:val="single" w:sz="4" w:space="0" w:color="auto"/>
            </w:tcBorders>
            <w:shd w:val="clear" w:color="auto" w:fill="auto"/>
            <w:noWrap/>
            <w:hideMark/>
          </w:tcPr>
          <w:p w14:paraId="599F4308"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1993</w:t>
            </w:r>
          </w:p>
        </w:tc>
        <w:tc>
          <w:tcPr>
            <w:tcW w:w="0" w:type="auto"/>
            <w:tcBorders>
              <w:left w:val="single" w:sz="4" w:space="0" w:color="auto"/>
            </w:tcBorders>
            <w:noWrap/>
            <w:hideMark/>
          </w:tcPr>
          <w:p w14:paraId="4DDB5E6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382,899 </w:t>
            </w:r>
          </w:p>
        </w:tc>
        <w:tc>
          <w:tcPr>
            <w:tcW w:w="0" w:type="auto"/>
            <w:noWrap/>
            <w:hideMark/>
          </w:tcPr>
          <w:p w14:paraId="73C2513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00B3829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385,405 </w:t>
            </w:r>
          </w:p>
        </w:tc>
        <w:tc>
          <w:tcPr>
            <w:tcW w:w="0" w:type="auto"/>
            <w:noWrap/>
            <w:hideMark/>
          </w:tcPr>
          <w:p w14:paraId="01A6281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14:paraId="5E5C9B2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379,372 </w:t>
            </w:r>
          </w:p>
        </w:tc>
        <w:tc>
          <w:tcPr>
            <w:tcW w:w="0" w:type="auto"/>
            <w:noWrap/>
            <w:hideMark/>
          </w:tcPr>
          <w:p w14:paraId="21B9E1C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14:paraId="7316708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398,215 </w:t>
            </w:r>
          </w:p>
        </w:tc>
        <w:tc>
          <w:tcPr>
            <w:tcW w:w="0" w:type="auto"/>
            <w:noWrap/>
            <w:hideMark/>
          </w:tcPr>
          <w:p w14:paraId="3EE77C2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14:paraId="5191C15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393,484 </w:t>
            </w:r>
          </w:p>
        </w:tc>
        <w:tc>
          <w:tcPr>
            <w:tcW w:w="487" w:type="dxa"/>
            <w:noWrap/>
            <w:hideMark/>
          </w:tcPr>
          <w:p w14:paraId="5FB3587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0.081</w:t>
            </w:r>
          </w:p>
        </w:tc>
      </w:tr>
      <w:tr w:rsidR="00276DF5" w:rsidRPr="0094771B" w14:paraId="2F051A03"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54F215E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1994</w:t>
            </w:r>
          </w:p>
        </w:tc>
        <w:tc>
          <w:tcPr>
            <w:tcW w:w="0" w:type="auto"/>
            <w:tcBorders>
              <w:left w:val="single" w:sz="4" w:space="0" w:color="auto"/>
            </w:tcBorders>
            <w:noWrap/>
            <w:hideMark/>
          </w:tcPr>
          <w:p w14:paraId="663F6C1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388,969 </w:t>
            </w:r>
          </w:p>
        </w:tc>
        <w:tc>
          <w:tcPr>
            <w:tcW w:w="0" w:type="auto"/>
            <w:noWrap/>
            <w:hideMark/>
          </w:tcPr>
          <w:p w14:paraId="2A220C5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14:paraId="77402D9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391,230 </w:t>
            </w:r>
          </w:p>
        </w:tc>
        <w:tc>
          <w:tcPr>
            <w:tcW w:w="0" w:type="auto"/>
            <w:noWrap/>
            <w:hideMark/>
          </w:tcPr>
          <w:p w14:paraId="7422A8D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70B5156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382,088 </w:t>
            </w:r>
          </w:p>
        </w:tc>
        <w:tc>
          <w:tcPr>
            <w:tcW w:w="0" w:type="auto"/>
            <w:noWrap/>
            <w:hideMark/>
          </w:tcPr>
          <w:p w14:paraId="6E02F8A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0.077</w:t>
            </w:r>
          </w:p>
        </w:tc>
        <w:tc>
          <w:tcPr>
            <w:tcW w:w="0" w:type="auto"/>
            <w:noWrap/>
            <w:hideMark/>
          </w:tcPr>
          <w:p w14:paraId="03099EE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407,402 </w:t>
            </w:r>
          </w:p>
        </w:tc>
        <w:tc>
          <w:tcPr>
            <w:tcW w:w="0" w:type="auto"/>
            <w:noWrap/>
            <w:hideMark/>
          </w:tcPr>
          <w:p w14:paraId="23217FA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572ACF9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399,183 </w:t>
            </w:r>
          </w:p>
        </w:tc>
        <w:tc>
          <w:tcPr>
            <w:tcW w:w="487" w:type="dxa"/>
            <w:noWrap/>
            <w:hideMark/>
          </w:tcPr>
          <w:p w14:paraId="206A748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0.077</w:t>
            </w:r>
          </w:p>
        </w:tc>
      </w:tr>
      <w:tr w:rsidR="00276DF5" w:rsidRPr="0094771B" w14:paraId="74AC51FE" w14:textId="77777777" w:rsidTr="009647F4">
        <w:trPr>
          <w:jc w:val="center"/>
        </w:trPr>
        <w:tc>
          <w:tcPr>
            <w:tcW w:w="0" w:type="auto"/>
            <w:tcBorders>
              <w:right w:val="single" w:sz="4" w:space="0" w:color="auto"/>
            </w:tcBorders>
            <w:shd w:val="clear" w:color="auto" w:fill="auto"/>
            <w:noWrap/>
            <w:hideMark/>
          </w:tcPr>
          <w:p w14:paraId="71C3BD0E"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1995</w:t>
            </w:r>
          </w:p>
        </w:tc>
        <w:tc>
          <w:tcPr>
            <w:tcW w:w="0" w:type="auto"/>
            <w:tcBorders>
              <w:left w:val="single" w:sz="4" w:space="0" w:color="auto"/>
            </w:tcBorders>
            <w:noWrap/>
            <w:hideMark/>
          </w:tcPr>
          <w:p w14:paraId="7D38A55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388,821 </w:t>
            </w:r>
          </w:p>
        </w:tc>
        <w:tc>
          <w:tcPr>
            <w:tcW w:w="0" w:type="auto"/>
            <w:noWrap/>
            <w:hideMark/>
          </w:tcPr>
          <w:p w14:paraId="012CD48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2FE2F12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390,752 </w:t>
            </w:r>
          </w:p>
        </w:tc>
        <w:tc>
          <w:tcPr>
            <w:tcW w:w="0" w:type="auto"/>
            <w:noWrap/>
            <w:hideMark/>
          </w:tcPr>
          <w:p w14:paraId="3049328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0324BC4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376,714 </w:t>
            </w:r>
          </w:p>
        </w:tc>
        <w:tc>
          <w:tcPr>
            <w:tcW w:w="0" w:type="auto"/>
            <w:noWrap/>
            <w:hideMark/>
          </w:tcPr>
          <w:p w14:paraId="3357AD5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45A1FE5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413,835 </w:t>
            </w:r>
          </w:p>
        </w:tc>
        <w:tc>
          <w:tcPr>
            <w:tcW w:w="0" w:type="auto"/>
            <w:noWrap/>
            <w:hideMark/>
          </w:tcPr>
          <w:p w14:paraId="72A7685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1B5AEF8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397,579 </w:t>
            </w:r>
          </w:p>
        </w:tc>
        <w:tc>
          <w:tcPr>
            <w:tcW w:w="487" w:type="dxa"/>
            <w:noWrap/>
            <w:hideMark/>
          </w:tcPr>
          <w:p w14:paraId="0AA4F08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r>
      <w:tr w:rsidR="00276DF5" w:rsidRPr="0094771B" w14:paraId="77B8FDD2"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11D26D25"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1996</w:t>
            </w:r>
          </w:p>
        </w:tc>
        <w:tc>
          <w:tcPr>
            <w:tcW w:w="0" w:type="auto"/>
            <w:tcBorders>
              <w:left w:val="single" w:sz="4" w:space="0" w:color="auto"/>
            </w:tcBorders>
            <w:noWrap/>
            <w:hideMark/>
          </w:tcPr>
          <w:p w14:paraId="50B1DF4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345,532 </w:t>
            </w:r>
          </w:p>
        </w:tc>
        <w:tc>
          <w:tcPr>
            <w:tcW w:w="0" w:type="auto"/>
            <w:noWrap/>
            <w:hideMark/>
          </w:tcPr>
          <w:p w14:paraId="52CED75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64291CA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347,113 </w:t>
            </w:r>
          </w:p>
        </w:tc>
        <w:tc>
          <w:tcPr>
            <w:tcW w:w="0" w:type="auto"/>
            <w:noWrap/>
            <w:hideMark/>
          </w:tcPr>
          <w:p w14:paraId="183DBF1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3D794B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323,908 </w:t>
            </w:r>
          </w:p>
        </w:tc>
        <w:tc>
          <w:tcPr>
            <w:tcW w:w="0" w:type="auto"/>
            <w:noWrap/>
            <w:hideMark/>
          </w:tcPr>
          <w:p w14:paraId="50710A6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1BA89D5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376,731 </w:t>
            </w:r>
          </w:p>
        </w:tc>
        <w:tc>
          <w:tcPr>
            <w:tcW w:w="0" w:type="auto"/>
            <w:noWrap/>
            <w:hideMark/>
          </w:tcPr>
          <w:p w14:paraId="2EA89B2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1554CF6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353,005 </w:t>
            </w:r>
          </w:p>
        </w:tc>
        <w:tc>
          <w:tcPr>
            <w:tcW w:w="487" w:type="dxa"/>
            <w:noWrap/>
            <w:hideMark/>
          </w:tcPr>
          <w:p w14:paraId="71A5910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276DF5" w:rsidRPr="0094771B" w14:paraId="1B885429" w14:textId="77777777" w:rsidTr="009647F4">
        <w:trPr>
          <w:jc w:val="center"/>
        </w:trPr>
        <w:tc>
          <w:tcPr>
            <w:tcW w:w="0" w:type="auto"/>
            <w:tcBorders>
              <w:right w:val="single" w:sz="4" w:space="0" w:color="auto"/>
            </w:tcBorders>
            <w:shd w:val="clear" w:color="auto" w:fill="auto"/>
            <w:noWrap/>
            <w:hideMark/>
          </w:tcPr>
          <w:p w14:paraId="0EEE6A7C"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1997</w:t>
            </w:r>
          </w:p>
        </w:tc>
        <w:tc>
          <w:tcPr>
            <w:tcW w:w="0" w:type="auto"/>
            <w:tcBorders>
              <w:left w:val="single" w:sz="4" w:space="0" w:color="auto"/>
            </w:tcBorders>
            <w:noWrap/>
            <w:hideMark/>
          </w:tcPr>
          <w:p w14:paraId="6B77E10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293,694 </w:t>
            </w:r>
          </w:p>
        </w:tc>
        <w:tc>
          <w:tcPr>
            <w:tcW w:w="0" w:type="auto"/>
            <w:noWrap/>
            <w:hideMark/>
          </w:tcPr>
          <w:p w14:paraId="70FFA18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9E5957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295,099 </w:t>
            </w:r>
          </w:p>
        </w:tc>
        <w:tc>
          <w:tcPr>
            <w:tcW w:w="0" w:type="auto"/>
            <w:noWrap/>
            <w:hideMark/>
          </w:tcPr>
          <w:p w14:paraId="17A29CD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5468A67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273,635 </w:t>
            </w:r>
          </w:p>
        </w:tc>
        <w:tc>
          <w:tcPr>
            <w:tcW w:w="0" w:type="auto"/>
            <w:noWrap/>
            <w:hideMark/>
          </w:tcPr>
          <w:p w14:paraId="4DC64D4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4B8FDC9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330,841 </w:t>
            </w:r>
          </w:p>
        </w:tc>
        <w:tc>
          <w:tcPr>
            <w:tcW w:w="0" w:type="auto"/>
            <w:noWrap/>
            <w:hideMark/>
          </w:tcPr>
          <w:p w14:paraId="690F268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0545414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299,826 </w:t>
            </w:r>
          </w:p>
        </w:tc>
        <w:tc>
          <w:tcPr>
            <w:tcW w:w="487" w:type="dxa"/>
            <w:noWrap/>
            <w:hideMark/>
          </w:tcPr>
          <w:p w14:paraId="4CE580B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r>
      <w:tr w:rsidR="00276DF5" w:rsidRPr="0094771B" w14:paraId="0A8C34E1"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581174A5"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1998</w:t>
            </w:r>
          </w:p>
        </w:tc>
        <w:tc>
          <w:tcPr>
            <w:tcW w:w="0" w:type="auto"/>
            <w:tcBorders>
              <w:left w:val="single" w:sz="4" w:space="0" w:color="auto"/>
            </w:tcBorders>
            <w:noWrap/>
            <w:hideMark/>
          </w:tcPr>
          <w:p w14:paraId="30B4D04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247,246 </w:t>
            </w:r>
          </w:p>
        </w:tc>
        <w:tc>
          <w:tcPr>
            <w:tcW w:w="0" w:type="auto"/>
            <w:noWrap/>
            <w:hideMark/>
          </w:tcPr>
          <w:p w14:paraId="23A73B0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6190C32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248,599 </w:t>
            </w:r>
          </w:p>
        </w:tc>
        <w:tc>
          <w:tcPr>
            <w:tcW w:w="0" w:type="auto"/>
            <w:noWrap/>
            <w:hideMark/>
          </w:tcPr>
          <w:p w14:paraId="099B84D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2E42EAA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229,602 </w:t>
            </w:r>
          </w:p>
        </w:tc>
        <w:tc>
          <w:tcPr>
            <w:tcW w:w="0" w:type="auto"/>
            <w:noWrap/>
            <w:hideMark/>
          </w:tcPr>
          <w:p w14:paraId="58306F9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5534ED4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269,814 </w:t>
            </w:r>
          </w:p>
        </w:tc>
        <w:tc>
          <w:tcPr>
            <w:tcW w:w="0" w:type="auto"/>
            <w:noWrap/>
            <w:hideMark/>
          </w:tcPr>
          <w:p w14:paraId="6A7FDAA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45F4A11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252,560 </w:t>
            </w:r>
          </w:p>
        </w:tc>
        <w:tc>
          <w:tcPr>
            <w:tcW w:w="487" w:type="dxa"/>
            <w:noWrap/>
            <w:hideMark/>
          </w:tcPr>
          <w:p w14:paraId="54D500C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r>
      <w:tr w:rsidR="00276DF5" w:rsidRPr="0094771B" w14:paraId="5B787218" w14:textId="77777777" w:rsidTr="009647F4">
        <w:trPr>
          <w:jc w:val="center"/>
        </w:trPr>
        <w:tc>
          <w:tcPr>
            <w:tcW w:w="0" w:type="auto"/>
            <w:tcBorders>
              <w:right w:val="single" w:sz="4" w:space="0" w:color="auto"/>
            </w:tcBorders>
            <w:shd w:val="clear" w:color="auto" w:fill="auto"/>
            <w:noWrap/>
            <w:hideMark/>
          </w:tcPr>
          <w:p w14:paraId="3FD55A0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1999</w:t>
            </w:r>
          </w:p>
        </w:tc>
        <w:tc>
          <w:tcPr>
            <w:tcW w:w="0" w:type="auto"/>
            <w:tcBorders>
              <w:left w:val="single" w:sz="4" w:space="0" w:color="auto"/>
            </w:tcBorders>
            <w:noWrap/>
            <w:hideMark/>
          </w:tcPr>
          <w:p w14:paraId="76EAB00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220,957 </w:t>
            </w:r>
          </w:p>
        </w:tc>
        <w:tc>
          <w:tcPr>
            <w:tcW w:w="0" w:type="auto"/>
            <w:noWrap/>
            <w:hideMark/>
          </w:tcPr>
          <w:p w14:paraId="246FEA5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747CDCF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222,196 </w:t>
            </w:r>
          </w:p>
        </w:tc>
        <w:tc>
          <w:tcPr>
            <w:tcW w:w="0" w:type="auto"/>
            <w:noWrap/>
            <w:hideMark/>
          </w:tcPr>
          <w:p w14:paraId="7535209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230BB5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215,899 </w:t>
            </w:r>
          </w:p>
        </w:tc>
        <w:tc>
          <w:tcPr>
            <w:tcW w:w="0" w:type="auto"/>
            <w:noWrap/>
            <w:hideMark/>
          </w:tcPr>
          <w:p w14:paraId="728FDB2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3D6A21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230,759 </w:t>
            </w:r>
          </w:p>
        </w:tc>
        <w:tc>
          <w:tcPr>
            <w:tcW w:w="0" w:type="auto"/>
            <w:noWrap/>
            <w:hideMark/>
          </w:tcPr>
          <w:p w14:paraId="2C14EDD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39F57F1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225,763 </w:t>
            </w:r>
          </w:p>
        </w:tc>
        <w:tc>
          <w:tcPr>
            <w:tcW w:w="487" w:type="dxa"/>
            <w:noWrap/>
            <w:hideMark/>
          </w:tcPr>
          <w:p w14:paraId="1A19665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276DF5" w:rsidRPr="0094771B" w14:paraId="4E3460E4"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36BDF60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2000</w:t>
            </w:r>
          </w:p>
        </w:tc>
        <w:tc>
          <w:tcPr>
            <w:tcW w:w="0" w:type="auto"/>
            <w:tcBorders>
              <w:left w:val="single" w:sz="4" w:space="0" w:color="auto"/>
            </w:tcBorders>
            <w:noWrap/>
            <w:hideMark/>
          </w:tcPr>
          <w:p w14:paraId="30947FA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194,687 </w:t>
            </w:r>
          </w:p>
        </w:tc>
        <w:tc>
          <w:tcPr>
            <w:tcW w:w="0" w:type="auto"/>
            <w:noWrap/>
            <w:hideMark/>
          </w:tcPr>
          <w:p w14:paraId="4BF1EEF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1B69C75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195,821 </w:t>
            </w:r>
          </w:p>
        </w:tc>
        <w:tc>
          <w:tcPr>
            <w:tcW w:w="0" w:type="auto"/>
            <w:noWrap/>
            <w:hideMark/>
          </w:tcPr>
          <w:p w14:paraId="4410F1E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591D059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185,549 </w:t>
            </w:r>
          </w:p>
        </w:tc>
        <w:tc>
          <w:tcPr>
            <w:tcW w:w="0" w:type="auto"/>
            <w:noWrap/>
            <w:hideMark/>
          </w:tcPr>
          <w:p w14:paraId="496BF6B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4DE50FF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209,989 </w:t>
            </w:r>
          </w:p>
        </w:tc>
        <w:tc>
          <w:tcPr>
            <w:tcW w:w="0" w:type="auto"/>
            <w:noWrap/>
            <w:hideMark/>
          </w:tcPr>
          <w:p w14:paraId="67A3559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0018802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199,068 </w:t>
            </w:r>
          </w:p>
        </w:tc>
        <w:tc>
          <w:tcPr>
            <w:tcW w:w="487" w:type="dxa"/>
            <w:noWrap/>
            <w:hideMark/>
          </w:tcPr>
          <w:p w14:paraId="46F8B49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r>
      <w:tr w:rsidR="00276DF5" w:rsidRPr="0094771B" w14:paraId="729C7281" w14:textId="77777777" w:rsidTr="009647F4">
        <w:trPr>
          <w:jc w:val="center"/>
        </w:trPr>
        <w:tc>
          <w:tcPr>
            <w:tcW w:w="0" w:type="auto"/>
            <w:tcBorders>
              <w:right w:val="single" w:sz="4" w:space="0" w:color="auto"/>
            </w:tcBorders>
            <w:shd w:val="clear" w:color="auto" w:fill="auto"/>
            <w:noWrap/>
            <w:hideMark/>
          </w:tcPr>
          <w:p w14:paraId="4A75EB1C"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2001</w:t>
            </w:r>
          </w:p>
        </w:tc>
        <w:tc>
          <w:tcPr>
            <w:tcW w:w="0" w:type="auto"/>
            <w:tcBorders>
              <w:left w:val="single" w:sz="4" w:space="0" w:color="auto"/>
            </w:tcBorders>
            <w:noWrap/>
            <w:hideMark/>
          </w:tcPr>
          <w:p w14:paraId="28C97AA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175,784 </w:t>
            </w:r>
          </w:p>
        </w:tc>
        <w:tc>
          <w:tcPr>
            <w:tcW w:w="0" w:type="auto"/>
            <w:noWrap/>
            <w:hideMark/>
          </w:tcPr>
          <w:p w14:paraId="5473E8B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7DB43C6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176,768 </w:t>
            </w:r>
          </w:p>
        </w:tc>
        <w:tc>
          <w:tcPr>
            <w:tcW w:w="0" w:type="auto"/>
            <w:noWrap/>
            <w:hideMark/>
          </w:tcPr>
          <w:p w14:paraId="067D250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0A02B55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166,102 </w:t>
            </w:r>
          </w:p>
        </w:tc>
        <w:tc>
          <w:tcPr>
            <w:tcW w:w="0" w:type="auto"/>
            <w:noWrap/>
            <w:hideMark/>
          </w:tcPr>
          <w:p w14:paraId="24F3BA1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353735B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197,078 </w:t>
            </w:r>
          </w:p>
        </w:tc>
        <w:tc>
          <w:tcPr>
            <w:tcW w:w="0" w:type="auto"/>
            <w:noWrap/>
            <w:hideMark/>
          </w:tcPr>
          <w:p w14:paraId="22145EC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02850C6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179,842 </w:t>
            </w:r>
          </w:p>
        </w:tc>
        <w:tc>
          <w:tcPr>
            <w:tcW w:w="487" w:type="dxa"/>
            <w:noWrap/>
            <w:hideMark/>
          </w:tcPr>
          <w:p w14:paraId="453A8F6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r>
      <w:tr w:rsidR="00276DF5" w:rsidRPr="0094771B" w14:paraId="15C38C0D"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76E1BB04"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2002</w:t>
            </w:r>
          </w:p>
        </w:tc>
        <w:tc>
          <w:tcPr>
            <w:tcW w:w="0" w:type="auto"/>
            <w:tcBorders>
              <w:left w:val="single" w:sz="4" w:space="0" w:color="auto"/>
            </w:tcBorders>
            <w:noWrap/>
            <w:hideMark/>
          </w:tcPr>
          <w:p w14:paraId="4CD087E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167,020 </w:t>
            </w:r>
          </w:p>
        </w:tc>
        <w:tc>
          <w:tcPr>
            <w:tcW w:w="0" w:type="auto"/>
            <w:noWrap/>
            <w:hideMark/>
          </w:tcPr>
          <w:p w14:paraId="76FAA81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c>
          <w:tcPr>
            <w:tcW w:w="0" w:type="auto"/>
            <w:noWrap/>
            <w:hideMark/>
          </w:tcPr>
          <w:p w14:paraId="090E9DB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167,881 </w:t>
            </w:r>
          </w:p>
        </w:tc>
        <w:tc>
          <w:tcPr>
            <w:tcW w:w="0" w:type="auto"/>
            <w:noWrap/>
            <w:hideMark/>
          </w:tcPr>
          <w:p w14:paraId="10C66EB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27935E5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161,370 </w:t>
            </w:r>
          </w:p>
        </w:tc>
        <w:tc>
          <w:tcPr>
            <w:tcW w:w="0" w:type="auto"/>
            <w:noWrap/>
            <w:hideMark/>
          </w:tcPr>
          <w:p w14:paraId="5B9812D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7417A20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191,560 </w:t>
            </w:r>
          </w:p>
        </w:tc>
        <w:tc>
          <w:tcPr>
            <w:tcW w:w="0" w:type="auto"/>
            <w:noWrap/>
            <w:hideMark/>
          </w:tcPr>
          <w:p w14:paraId="49AF3A1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6255291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170,359 </w:t>
            </w:r>
          </w:p>
        </w:tc>
        <w:tc>
          <w:tcPr>
            <w:tcW w:w="487" w:type="dxa"/>
            <w:noWrap/>
            <w:hideMark/>
          </w:tcPr>
          <w:p w14:paraId="7816979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r>
      <w:tr w:rsidR="00276DF5" w:rsidRPr="0094771B" w14:paraId="3FF63F33" w14:textId="77777777" w:rsidTr="009647F4">
        <w:trPr>
          <w:jc w:val="center"/>
        </w:trPr>
        <w:tc>
          <w:tcPr>
            <w:tcW w:w="0" w:type="auto"/>
            <w:tcBorders>
              <w:right w:val="single" w:sz="4" w:space="0" w:color="auto"/>
            </w:tcBorders>
            <w:shd w:val="clear" w:color="auto" w:fill="auto"/>
            <w:noWrap/>
            <w:hideMark/>
          </w:tcPr>
          <w:p w14:paraId="09E087BF"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2003</w:t>
            </w:r>
          </w:p>
        </w:tc>
        <w:tc>
          <w:tcPr>
            <w:tcW w:w="0" w:type="auto"/>
            <w:tcBorders>
              <w:left w:val="single" w:sz="4" w:space="0" w:color="auto"/>
            </w:tcBorders>
            <w:noWrap/>
            <w:hideMark/>
          </w:tcPr>
          <w:p w14:paraId="05C466A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165,756 </w:t>
            </w:r>
          </w:p>
        </w:tc>
        <w:tc>
          <w:tcPr>
            <w:tcW w:w="0" w:type="auto"/>
            <w:noWrap/>
            <w:hideMark/>
          </w:tcPr>
          <w:p w14:paraId="5AA209D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155FCD9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166,546 </w:t>
            </w:r>
          </w:p>
        </w:tc>
        <w:tc>
          <w:tcPr>
            <w:tcW w:w="0" w:type="auto"/>
            <w:noWrap/>
            <w:hideMark/>
          </w:tcPr>
          <w:p w14:paraId="175F60A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410B494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155,023 </w:t>
            </w:r>
          </w:p>
        </w:tc>
        <w:tc>
          <w:tcPr>
            <w:tcW w:w="0" w:type="auto"/>
            <w:noWrap/>
            <w:hideMark/>
          </w:tcPr>
          <w:p w14:paraId="6907BAA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689094E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195,955 </w:t>
            </w:r>
          </w:p>
        </w:tc>
        <w:tc>
          <w:tcPr>
            <w:tcW w:w="0" w:type="auto"/>
            <w:noWrap/>
            <w:hideMark/>
          </w:tcPr>
          <w:p w14:paraId="0DAD1B8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45064AC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168,727 </w:t>
            </w:r>
          </w:p>
        </w:tc>
        <w:tc>
          <w:tcPr>
            <w:tcW w:w="487" w:type="dxa"/>
            <w:noWrap/>
            <w:hideMark/>
          </w:tcPr>
          <w:p w14:paraId="1D6ED53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14:paraId="03AD56BE"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64E3656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2004</w:t>
            </w:r>
          </w:p>
        </w:tc>
        <w:tc>
          <w:tcPr>
            <w:tcW w:w="0" w:type="auto"/>
            <w:tcBorders>
              <w:left w:val="single" w:sz="4" w:space="0" w:color="auto"/>
            </w:tcBorders>
            <w:noWrap/>
            <w:hideMark/>
          </w:tcPr>
          <w:p w14:paraId="02B65DD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166,849 </w:t>
            </w:r>
          </w:p>
        </w:tc>
        <w:tc>
          <w:tcPr>
            <w:tcW w:w="0" w:type="auto"/>
            <w:noWrap/>
            <w:hideMark/>
          </w:tcPr>
          <w:p w14:paraId="293ABBC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4D427D6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167,552 </w:t>
            </w:r>
          </w:p>
        </w:tc>
        <w:tc>
          <w:tcPr>
            <w:tcW w:w="0" w:type="auto"/>
            <w:noWrap/>
            <w:hideMark/>
          </w:tcPr>
          <w:p w14:paraId="0AD1235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1446B64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162,136 </w:t>
            </w:r>
          </w:p>
        </w:tc>
        <w:tc>
          <w:tcPr>
            <w:tcW w:w="0" w:type="auto"/>
            <w:noWrap/>
            <w:hideMark/>
          </w:tcPr>
          <w:p w14:paraId="77CB6F3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5275D43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186,357 </w:t>
            </w:r>
          </w:p>
        </w:tc>
        <w:tc>
          <w:tcPr>
            <w:tcW w:w="0" w:type="auto"/>
            <w:noWrap/>
            <w:hideMark/>
          </w:tcPr>
          <w:p w14:paraId="0D5B0FF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7980ED6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169,945 </w:t>
            </w:r>
          </w:p>
        </w:tc>
        <w:tc>
          <w:tcPr>
            <w:tcW w:w="487" w:type="dxa"/>
            <w:noWrap/>
            <w:hideMark/>
          </w:tcPr>
          <w:p w14:paraId="6220140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14:paraId="35F63E91" w14:textId="77777777" w:rsidTr="009647F4">
        <w:trPr>
          <w:jc w:val="center"/>
        </w:trPr>
        <w:tc>
          <w:tcPr>
            <w:tcW w:w="0" w:type="auto"/>
            <w:tcBorders>
              <w:right w:val="single" w:sz="4" w:space="0" w:color="auto"/>
            </w:tcBorders>
            <w:shd w:val="clear" w:color="auto" w:fill="auto"/>
            <w:noWrap/>
            <w:hideMark/>
          </w:tcPr>
          <w:p w14:paraId="2BE576B7"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2005</w:t>
            </w:r>
          </w:p>
        </w:tc>
        <w:tc>
          <w:tcPr>
            <w:tcW w:w="0" w:type="auto"/>
            <w:tcBorders>
              <w:left w:val="single" w:sz="4" w:space="0" w:color="auto"/>
            </w:tcBorders>
            <w:noWrap/>
            <w:hideMark/>
          </w:tcPr>
          <w:p w14:paraId="1D080D1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158,075 </w:t>
            </w:r>
          </w:p>
        </w:tc>
        <w:tc>
          <w:tcPr>
            <w:tcW w:w="0" w:type="auto"/>
            <w:noWrap/>
            <w:hideMark/>
          </w:tcPr>
          <w:p w14:paraId="58EB178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4DF3612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158,653 </w:t>
            </w:r>
          </w:p>
        </w:tc>
        <w:tc>
          <w:tcPr>
            <w:tcW w:w="0" w:type="auto"/>
            <w:noWrap/>
            <w:hideMark/>
          </w:tcPr>
          <w:p w14:paraId="0CE2E25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7712274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153,967 </w:t>
            </w:r>
          </w:p>
        </w:tc>
        <w:tc>
          <w:tcPr>
            <w:tcW w:w="0" w:type="auto"/>
            <w:noWrap/>
            <w:hideMark/>
          </w:tcPr>
          <w:p w14:paraId="0E78C7E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4A9A845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175,612 </w:t>
            </w:r>
          </w:p>
        </w:tc>
        <w:tc>
          <w:tcPr>
            <w:tcW w:w="0" w:type="auto"/>
            <w:noWrap/>
            <w:hideMark/>
          </w:tcPr>
          <w:p w14:paraId="24D50FF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1CD286A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160,748 </w:t>
            </w:r>
          </w:p>
        </w:tc>
        <w:tc>
          <w:tcPr>
            <w:tcW w:w="487" w:type="dxa"/>
            <w:noWrap/>
            <w:hideMark/>
          </w:tcPr>
          <w:p w14:paraId="5385255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14:paraId="114E3808"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42CB10D9"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2006</w:t>
            </w:r>
          </w:p>
        </w:tc>
        <w:tc>
          <w:tcPr>
            <w:tcW w:w="0" w:type="auto"/>
            <w:tcBorders>
              <w:left w:val="single" w:sz="4" w:space="0" w:color="auto"/>
            </w:tcBorders>
            <w:noWrap/>
            <w:hideMark/>
          </w:tcPr>
          <w:p w14:paraId="03523C5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141,916 </w:t>
            </w:r>
          </w:p>
        </w:tc>
        <w:tc>
          <w:tcPr>
            <w:tcW w:w="0" w:type="auto"/>
            <w:noWrap/>
            <w:hideMark/>
          </w:tcPr>
          <w:p w14:paraId="04E0769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3233760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142,365 </w:t>
            </w:r>
          </w:p>
        </w:tc>
        <w:tc>
          <w:tcPr>
            <w:tcW w:w="0" w:type="auto"/>
            <w:noWrap/>
            <w:hideMark/>
          </w:tcPr>
          <w:p w14:paraId="7B43A0D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6C7ED69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141,699 </w:t>
            </w:r>
          </w:p>
        </w:tc>
        <w:tc>
          <w:tcPr>
            <w:tcW w:w="0" w:type="auto"/>
            <w:noWrap/>
            <w:hideMark/>
          </w:tcPr>
          <w:p w14:paraId="58FB968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46C9B47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136,755 </w:t>
            </w:r>
          </w:p>
        </w:tc>
        <w:tc>
          <w:tcPr>
            <w:tcW w:w="0" w:type="auto"/>
            <w:noWrap/>
            <w:hideMark/>
          </w:tcPr>
          <w:p w14:paraId="431E399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0.061</w:t>
            </w:r>
          </w:p>
        </w:tc>
        <w:tc>
          <w:tcPr>
            <w:tcW w:w="0" w:type="auto"/>
            <w:noWrap/>
            <w:hideMark/>
          </w:tcPr>
          <w:p w14:paraId="79950ED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144,081 </w:t>
            </w:r>
          </w:p>
        </w:tc>
        <w:tc>
          <w:tcPr>
            <w:tcW w:w="487" w:type="dxa"/>
            <w:noWrap/>
            <w:hideMark/>
          </w:tcPr>
          <w:p w14:paraId="6666D03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0.064</w:t>
            </w:r>
          </w:p>
        </w:tc>
      </w:tr>
      <w:tr w:rsidR="00276DF5" w:rsidRPr="0094771B" w14:paraId="41A7428E" w14:textId="77777777" w:rsidTr="009647F4">
        <w:trPr>
          <w:jc w:val="center"/>
        </w:trPr>
        <w:tc>
          <w:tcPr>
            <w:tcW w:w="0" w:type="auto"/>
            <w:tcBorders>
              <w:right w:val="single" w:sz="4" w:space="0" w:color="auto"/>
            </w:tcBorders>
            <w:shd w:val="clear" w:color="auto" w:fill="auto"/>
            <w:noWrap/>
            <w:hideMark/>
          </w:tcPr>
          <w:p w14:paraId="00C835EB"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2007</w:t>
            </w:r>
          </w:p>
        </w:tc>
        <w:tc>
          <w:tcPr>
            <w:tcW w:w="0" w:type="auto"/>
            <w:tcBorders>
              <w:left w:val="single" w:sz="4" w:space="0" w:color="auto"/>
            </w:tcBorders>
            <w:noWrap/>
            <w:hideMark/>
          </w:tcPr>
          <w:p w14:paraId="1BC935E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124,747 </w:t>
            </w:r>
          </w:p>
        </w:tc>
        <w:tc>
          <w:tcPr>
            <w:tcW w:w="0" w:type="auto"/>
            <w:noWrap/>
            <w:hideMark/>
          </w:tcPr>
          <w:p w14:paraId="1125242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58E9A81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125,029 </w:t>
            </w:r>
          </w:p>
        </w:tc>
        <w:tc>
          <w:tcPr>
            <w:tcW w:w="0" w:type="auto"/>
            <w:noWrap/>
            <w:hideMark/>
          </w:tcPr>
          <w:p w14:paraId="16E2D62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173EA37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126,129 </w:t>
            </w:r>
          </w:p>
        </w:tc>
        <w:tc>
          <w:tcPr>
            <w:tcW w:w="0" w:type="auto"/>
            <w:noWrap/>
            <w:hideMark/>
          </w:tcPr>
          <w:p w14:paraId="5912958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3900235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119,532 </w:t>
            </w:r>
          </w:p>
        </w:tc>
        <w:tc>
          <w:tcPr>
            <w:tcW w:w="0" w:type="auto"/>
            <w:noWrap/>
            <w:hideMark/>
          </w:tcPr>
          <w:p w14:paraId="555836F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14:paraId="344084D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126,230 </w:t>
            </w:r>
          </w:p>
        </w:tc>
        <w:tc>
          <w:tcPr>
            <w:tcW w:w="487" w:type="dxa"/>
            <w:noWrap/>
            <w:hideMark/>
          </w:tcPr>
          <w:p w14:paraId="2A34AB9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0.065</w:t>
            </w:r>
          </w:p>
        </w:tc>
      </w:tr>
      <w:tr w:rsidR="00276DF5" w:rsidRPr="0094771B" w14:paraId="770109EE"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48B109BE"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2008</w:t>
            </w:r>
          </w:p>
        </w:tc>
        <w:tc>
          <w:tcPr>
            <w:tcW w:w="0" w:type="auto"/>
            <w:tcBorders>
              <w:left w:val="single" w:sz="4" w:space="0" w:color="auto"/>
            </w:tcBorders>
            <w:noWrap/>
            <w:hideMark/>
          </w:tcPr>
          <w:p w14:paraId="4ACF94C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116,691 </w:t>
            </w:r>
          </w:p>
        </w:tc>
        <w:tc>
          <w:tcPr>
            <w:tcW w:w="0" w:type="auto"/>
            <w:noWrap/>
            <w:hideMark/>
          </w:tcPr>
          <w:p w14:paraId="188BF04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4B8CFCE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116,683 </w:t>
            </w:r>
          </w:p>
        </w:tc>
        <w:tc>
          <w:tcPr>
            <w:tcW w:w="0" w:type="auto"/>
            <w:noWrap/>
            <w:hideMark/>
          </w:tcPr>
          <w:p w14:paraId="7ACE029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4C46B6F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114,917 </w:t>
            </w:r>
          </w:p>
        </w:tc>
        <w:tc>
          <w:tcPr>
            <w:tcW w:w="0" w:type="auto"/>
            <w:noWrap/>
            <w:hideMark/>
          </w:tcPr>
          <w:p w14:paraId="4FE7219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7100663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112,403 </w:t>
            </w:r>
          </w:p>
        </w:tc>
        <w:tc>
          <w:tcPr>
            <w:tcW w:w="0" w:type="auto"/>
            <w:noWrap/>
            <w:hideMark/>
          </w:tcPr>
          <w:p w14:paraId="375EF77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5148912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117,659 </w:t>
            </w:r>
          </w:p>
        </w:tc>
        <w:tc>
          <w:tcPr>
            <w:tcW w:w="487" w:type="dxa"/>
            <w:noWrap/>
            <w:hideMark/>
          </w:tcPr>
          <w:p w14:paraId="67F682B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r>
      <w:tr w:rsidR="00276DF5" w:rsidRPr="0094771B" w14:paraId="0570E41F" w14:textId="77777777" w:rsidTr="009647F4">
        <w:trPr>
          <w:jc w:val="center"/>
        </w:trPr>
        <w:tc>
          <w:tcPr>
            <w:tcW w:w="0" w:type="auto"/>
            <w:tcBorders>
              <w:right w:val="single" w:sz="4" w:space="0" w:color="auto"/>
            </w:tcBorders>
            <w:shd w:val="clear" w:color="auto" w:fill="auto"/>
            <w:noWrap/>
            <w:hideMark/>
          </w:tcPr>
          <w:p w14:paraId="7DE6E7CB"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2009</w:t>
            </w:r>
          </w:p>
        </w:tc>
        <w:tc>
          <w:tcPr>
            <w:tcW w:w="0" w:type="auto"/>
            <w:tcBorders>
              <w:left w:val="single" w:sz="4" w:space="0" w:color="auto"/>
            </w:tcBorders>
            <w:noWrap/>
            <w:hideMark/>
          </w:tcPr>
          <w:p w14:paraId="1E574C2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126,048 </w:t>
            </w:r>
          </w:p>
        </w:tc>
        <w:tc>
          <w:tcPr>
            <w:tcW w:w="0" w:type="auto"/>
            <w:noWrap/>
            <w:hideMark/>
          </w:tcPr>
          <w:p w14:paraId="16118CA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3A4D884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125,263 </w:t>
            </w:r>
          </w:p>
        </w:tc>
        <w:tc>
          <w:tcPr>
            <w:tcW w:w="0" w:type="auto"/>
            <w:noWrap/>
            <w:hideMark/>
          </w:tcPr>
          <w:p w14:paraId="4B72130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72513B2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122,135 </w:t>
            </w:r>
          </w:p>
        </w:tc>
        <w:tc>
          <w:tcPr>
            <w:tcW w:w="0" w:type="auto"/>
            <w:noWrap/>
            <w:hideMark/>
          </w:tcPr>
          <w:p w14:paraId="31571CD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75F922B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121,278 </w:t>
            </w:r>
          </w:p>
        </w:tc>
        <w:tc>
          <w:tcPr>
            <w:tcW w:w="0" w:type="auto"/>
            <w:noWrap/>
            <w:hideMark/>
          </w:tcPr>
          <w:p w14:paraId="71B5A76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60E54F5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126,597 </w:t>
            </w:r>
          </w:p>
        </w:tc>
        <w:tc>
          <w:tcPr>
            <w:tcW w:w="487" w:type="dxa"/>
            <w:noWrap/>
            <w:hideMark/>
          </w:tcPr>
          <w:p w14:paraId="582102A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0.070</w:t>
            </w:r>
          </w:p>
        </w:tc>
      </w:tr>
      <w:tr w:rsidR="00276DF5" w:rsidRPr="0094771B" w14:paraId="17A86B1E"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56EC25FE"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2010</w:t>
            </w:r>
          </w:p>
        </w:tc>
        <w:tc>
          <w:tcPr>
            <w:tcW w:w="0" w:type="auto"/>
            <w:tcBorders>
              <w:left w:val="single" w:sz="4" w:space="0" w:color="auto"/>
            </w:tcBorders>
            <w:noWrap/>
            <w:hideMark/>
          </w:tcPr>
          <w:p w14:paraId="3C7A6BF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164,317 </w:t>
            </w:r>
          </w:p>
        </w:tc>
        <w:tc>
          <w:tcPr>
            <w:tcW w:w="0" w:type="auto"/>
            <w:noWrap/>
            <w:hideMark/>
          </w:tcPr>
          <w:p w14:paraId="3F8CFC1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1EB0910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162,984 </w:t>
            </w:r>
          </w:p>
        </w:tc>
        <w:tc>
          <w:tcPr>
            <w:tcW w:w="0" w:type="auto"/>
            <w:noWrap/>
            <w:hideMark/>
          </w:tcPr>
          <w:p w14:paraId="76B928C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385EA66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149,085 </w:t>
            </w:r>
          </w:p>
        </w:tc>
        <w:tc>
          <w:tcPr>
            <w:tcW w:w="0" w:type="auto"/>
            <w:noWrap/>
            <w:hideMark/>
          </w:tcPr>
          <w:p w14:paraId="222268C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D1B60D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158,925 </w:t>
            </w:r>
          </w:p>
        </w:tc>
        <w:tc>
          <w:tcPr>
            <w:tcW w:w="0" w:type="auto"/>
            <w:noWrap/>
            <w:hideMark/>
          </w:tcPr>
          <w:p w14:paraId="3E5E957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4D99822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164,762 </w:t>
            </w:r>
          </w:p>
        </w:tc>
        <w:tc>
          <w:tcPr>
            <w:tcW w:w="487" w:type="dxa"/>
            <w:noWrap/>
            <w:hideMark/>
          </w:tcPr>
          <w:p w14:paraId="1523C0C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0.066</w:t>
            </w:r>
          </w:p>
        </w:tc>
      </w:tr>
      <w:tr w:rsidR="00276DF5" w:rsidRPr="0094771B" w14:paraId="6E8B59A1" w14:textId="77777777" w:rsidTr="009647F4">
        <w:trPr>
          <w:jc w:val="center"/>
        </w:trPr>
        <w:tc>
          <w:tcPr>
            <w:tcW w:w="0" w:type="auto"/>
            <w:tcBorders>
              <w:right w:val="single" w:sz="4" w:space="0" w:color="auto"/>
            </w:tcBorders>
            <w:shd w:val="clear" w:color="auto" w:fill="auto"/>
            <w:noWrap/>
            <w:hideMark/>
          </w:tcPr>
          <w:p w14:paraId="33220DEE"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2011</w:t>
            </w:r>
          </w:p>
        </w:tc>
        <w:tc>
          <w:tcPr>
            <w:tcW w:w="0" w:type="auto"/>
            <w:tcBorders>
              <w:left w:val="single" w:sz="4" w:space="0" w:color="auto"/>
            </w:tcBorders>
            <w:noWrap/>
            <w:hideMark/>
          </w:tcPr>
          <w:p w14:paraId="3C7D277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186,628 </w:t>
            </w:r>
          </w:p>
        </w:tc>
        <w:tc>
          <w:tcPr>
            <w:tcW w:w="0" w:type="auto"/>
            <w:noWrap/>
            <w:hideMark/>
          </w:tcPr>
          <w:p w14:paraId="28610A4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14:paraId="2DD4292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182,178 </w:t>
            </w:r>
          </w:p>
        </w:tc>
        <w:tc>
          <w:tcPr>
            <w:tcW w:w="0" w:type="auto"/>
            <w:noWrap/>
            <w:hideMark/>
          </w:tcPr>
          <w:p w14:paraId="3F3B6B1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6588852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176,185 </w:t>
            </w:r>
          </w:p>
        </w:tc>
        <w:tc>
          <w:tcPr>
            <w:tcW w:w="0" w:type="auto"/>
            <w:noWrap/>
            <w:hideMark/>
          </w:tcPr>
          <w:p w14:paraId="416A338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224727D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178,513 </w:t>
            </w:r>
          </w:p>
        </w:tc>
        <w:tc>
          <w:tcPr>
            <w:tcW w:w="0" w:type="auto"/>
            <w:noWrap/>
            <w:hideMark/>
          </w:tcPr>
          <w:p w14:paraId="1ECF671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5B312A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184,086 </w:t>
            </w:r>
          </w:p>
        </w:tc>
        <w:tc>
          <w:tcPr>
            <w:tcW w:w="487" w:type="dxa"/>
            <w:noWrap/>
            <w:hideMark/>
          </w:tcPr>
          <w:p w14:paraId="11E08CE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0.068</w:t>
            </w:r>
          </w:p>
        </w:tc>
      </w:tr>
      <w:tr w:rsidR="00276DF5" w:rsidRPr="0094771B" w14:paraId="4E5CAF05"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72FA6727"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2012</w:t>
            </w:r>
          </w:p>
        </w:tc>
        <w:tc>
          <w:tcPr>
            <w:tcW w:w="0" w:type="auto"/>
            <w:tcBorders>
              <w:left w:val="single" w:sz="4" w:space="0" w:color="auto"/>
            </w:tcBorders>
            <w:noWrap/>
            <w:hideMark/>
          </w:tcPr>
          <w:p w14:paraId="0B54322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198,720 </w:t>
            </w:r>
          </w:p>
        </w:tc>
        <w:tc>
          <w:tcPr>
            <w:tcW w:w="0" w:type="auto"/>
            <w:noWrap/>
            <w:hideMark/>
          </w:tcPr>
          <w:p w14:paraId="3814430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14:paraId="7C5B527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188,101 </w:t>
            </w:r>
          </w:p>
        </w:tc>
        <w:tc>
          <w:tcPr>
            <w:tcW w:w="0" w:type="auto"/>
            <w:noWrap/>
            <w:hideMark/>
          </w:tcPr>
          <w:p w14:paraId="56781FB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596559A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182,205 </w:t>
            </w:r>
          </w:p>
        </w:tc>
        <w:tc>
          <w:tcPr>
            <w:tcW w:w="0" w:type="auto"/>
            <w:noWrap/>
            <w:hideMark/>
          </w:tcPr>
          <w:p w14:paraId="202DB2B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142DD5C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185,023 </w:t>
            </w:r>
          </w:p>
        </w:tc>
        <w:tc>
          <w:tcPr>
            <w:tcW w:w="0" w:type="auto"/>
            <w:noWrap/>
            <w:hideMark/>
          </w:tcPr>
          <w:p w14:paraId="3D6FB93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022259F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190,017 </w:t>
            </w:r>
          </w:p>
        </w:tc>
        <w:tc>
          <w:tcPr>
            <w:tcW w:w="487" w:type="dxa"/>
            <w:noWrap/>
            <w:hideMark/>
          </w:tcPr>
          <w:p w14:paraId="7AE2156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r>
      <w:tr w:rsidR="00276DF5" w:rsidRPr="0094771B" w14:paraId="5D4FCF44" w14:textId="77777777" w:rsidTr="009647F4">
        <w:trPr>
          <w:jc w:val="center"/>
        </w:trPr>
        <w:tc>
          <w:tcPr>
            <w:tcW w:w="0" w:type="auto"/>
            <w:tcBorders>
              <w:right w:val="single" w:sz="4" w:space="0" w:color="auto"/>
            </w:tcBorders>
            <w:shd w:val="clear" w:color="auto" w:fill="auto"/>
            <w:noWrap/>
            <w:hideMark/>
          </w:tcPr>
          <w:p w14:paraId="54B33B0A"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2013</w:t>
            </w:r>
          </w:p>
        </w:tc>
        <w:tc>
          <w:tcPr>
            <w:tcW w:w="0" w:type="auto"/>
            <w:tcBorders>
              <w:left w:val="single" w:sz="4" w:space="0" w:color="auto"/>
            </w:tcBorders>
            <w:noWrap/>
            <w:hideMark/>
          </w:tcPr>
          <w:p w14:paraId="7AECE1D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205,243 </w:t>
            </w:r>
          </w:p>
        </w:tc>
        <w:tc>
          <w:tcPr>
            <w:tcW w:w="0" w:type="auto"/>
            <w:noWrap/>
            <w:hideMark/>
          </w:tcPr>
          <w:p w14:paraId="6CA20FC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204481E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190,468 </w:t>
            </w:r>
          </w:p>
        </w:tc>
        <w:tc>
          <w:tcPr>
            <w:tcW w:w="0" w:type="auto"/>
            <w:noWrap/>
            <w:hideMark/>
          </w:tcPr>
          <w:p w14:paraId="7F37C2A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14:paraId="1933245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176,541 </w:t>
            </w:r>
          </w:p>
        </w:tc>
        <w:tc>
          <w:tcPr>
            <w:tcW w:w="0" w:type="auto"/>
            <w:noWrap/>
            <w:hideMark/>
          </w:tcPr>
          <w:p w14:paraId="5A05BC6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291987F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188,345 </w:t>
            </w:r>
          </w:p>
        </w:tc>
        <w:tc>
          <w:tcPr>
            <w:tcW w:w="0" w:type="auto"/>
            <w:noWrap/>
            <w:hideMark/>
          </w:tcPr>
          <w:p w14:paraId="53830D8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65AB410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192,062 </w:t>
            </w:r>
          </w:p>
        </w:tc>
        <w:tc>
          <w:tcPr>
            <w:tcW w:w="487" w:type="dxa"/>
            <w:noWrap/>
            <w:hideMark/>
          </w:tcPr>
          <w:p w14:paraId="75EB41F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0.078</w:t>
            </w:r>
          </w:p>
        </w:tc>
      </w:tr>
      <w:tr w:rsidR="00276DF5" w:rsidRPr="0094771B" w14:paraId="19CDD8A1"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59CF58D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2014</w:t>
            </w:r>
          </w:p>
        </w:tc>
        <w:tc>
          <w:tcPr>
            <w:tcW w:w="0" w:type="auto"/>
            <w:tcBorders>
              <w:left w:val="single" w:sz="4" w:space="0" w:color="auto"/>
            </w:tcBorders>
            <w:noWrap/>
            <w:hideMark/>
          </w:tcPr>
          <w:p w14:paraId="028F201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213,549 </w:t>
            </w:r>
          </w:p>
        </w:tc>
        <w:tc>
          <w:tcPr>
            <w:tcW w:w="0" w:type="auto"/>
            <w:noWrap/>
            <w:hideMark/>
          </w:tcPr>
          <w:p w14:paraId="47CF0E3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noWrap/>
            <w:hideMark/>
          </w:tcPr>
          <w:p w14:paraId="6D61111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192,761 </w:t>
            </w:r>
          </w:p>
        </w:tc>
        <w:tc>
          <w:tcPr>
            <w:tcW w:w="0" w:type="auto"/>
            <w:noWrap/>
            <w:hideMark/>
          </w:tcPr>
          <w:p w14:paraId="3FDACB7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47BD9D1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176,462 </w:t>
            </w:r>
          </w:p>
        </w:tc>
        <w:tc>
          <w:tcPr>
            <w:tcW w:w="0" w:type="auto"/>
            <w:noWrap/>
            <w:hideMark/>
          </w:tcPr>
          <w:p w14:paraId="503FEF3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3FC900D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191,957 </w:t>
            </w:r>
          </w:p>
        </w:tc>
        <w:tc>
          <w:tcPr>
            <w:tcW w:w="0" w:type="auto"/>
            <w:noWrap/>
            <w:hideMark/>
          </w:tcPr>
          <w:p w14:paraId="1D3265F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14:paraId="317D919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193,864 </w:t>
            </w:r>
          </w:p>
        </w:tc>
        <w:tc>
          <w:tcPr>
            <w:tcW w:w="487" w:type="dxa"/>
            <w:noWrap/>
            <w:hideMark/>
          </w:tcPr>
          <w:p w14:paraId="3947FD5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0.084</w:t>
            </w:r>
          </w:p>
        </w:tc>
      </w:tr>
      <w:tr w:rsidR="00276DF5" w:rsidRPr="0094771B" w14:paraId="4B686E64" w14:textId="77777777" w:rsidTr="009647F4">
        <w:trPr>
          <w:jc w:val="center"/>
        </w:trPr>
        <w:tc>
          <w:tcPr>
            <w:tcW w:w="0" w:type="auto"/>
            <w:tcBorders>
              <w:right w:val="single" w:sz="4" w:space="0" w:color="auto"/>
            </w:tcBorders>
            <w:shd w:val="clear" w:color="auto" w:fill="auto"/>
            <w:noWrap/>
            <w:hideMark/>
          </w:tcPr>
          <w:p w14:paraId="08FC67EA"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2015</w:t>
            </w:r>
          </w:p>
        </w:tc>
        <w:tc>
          <w:tcPr>
            <w:tcW w:w="0" w:type="auto"/>
            <w:tcBorders>
              <w:left w:val="single" w:sz="4" w:space="0" w:color="auto"/>
            </w:tcBorders>
            <w:noWrap/>
            <w:hideMark/>
          </w:tcPr>
          <w:p w14:paraId="562B442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156,531 </w:t>
            </w:r>
          </w:p>
        </w:tc>
        <w:tc>
          <w:tcPr>
            <w:tcW w:w="0" w:type="auto"/>
            <w:noWrap/>
            <w:hideMark/>
          </w:tcPr>
          <w:p w14:paraId="54E2D60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1D398B0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145,963 </w:t>
            </w:r>
          </w:p>
        </w:tc>
        <w:tc>
          <w:tcPr>
            <w:tcW w:w="0" w:type="auto"/>
            <w:noWrap/>
            <w:hideMark/>
          </w:tcPr>
          <w:p w14:paraId="439880F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4C9928C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131,856 </w:t>
            </w:r>
          </w:p>
        </w:tc>
        <w:tc>
          <w:tcPr>
            <w:tcW w:w="0" w:type="auto"/>
            <w:noWrap/>
            <w:hideMark/>
          </w:tcPr>
          <w:p w14:paraId="2ABE1CF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5A6A95F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165,593 </w:t>
            </w:r>
          </w:p>
        </w:tc>
        <w:tc>
          <w:tcPr>
            <w:tcW w:w="0" w:type="auto"/>
            <w:noWrap/>
            <w:hideMark/>
          </w:tcPr>
          <w:p w14:paraId="4608C55B"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0.085</w:t>
            </w:r>
          </w:p>
        </w:tc>
        <w:tc>
          <w:tcPr>
            <w:tcW w:w="0" w:type="auto"/>
            <w:noWrap/>
            <w:hideMark/>
          </w:tcPr>
          <w:p w14:paraId="5988019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147,059 </w:t>
            </w:r>
          </w:p>
        </w:tc>
        <w:tc>
          <w:tcPr>
            <w:tcW w:w="487" w:type="dxa"/>
            <w:noWrap/>
            <w:hideMark/>
          </w:tcPr>
          <w:p w14:paraId="51B2976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0.077</w:t>
            </w:r>
          </w:p>
        </w:tc>
      </w:tr>
      <w:tr w:rsidR="00276DF5" w:rsidRPr="0094771B" w14:paraId="50B3004B"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005FCFD8"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2016</w:t>
            </w:r>
          </w:p>
        </w:tc>
        <w:tc>
          <w:tcPr>
            <w:tcW w:w="0" w:type="auto"/>
            <w:tcBorders>
              <w:left w:val="single" w:sz="4" w:space="0" w:color="auto"/>
            </w:tcBorders>
            <w:noWrap/>
            <w:hideMark/>
          </w:tcPr>
          <w:p w14:paraId="76B538F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125,791 </w:t>
            </w:r>
          </w:p>
        </w:tc>
        <w:tc>
          <w:tcPr>
            <w:tcW w:w="0" w:type="auto"/>
            <w:noWrap/>
            <w:hideMark/>
          </w:tcPr>
          <w:p w14:paraId="2156DE4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14:paraId="1C9A38C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123,232 </w:t>
            </w:r>
          </w:p>
        </w:tc>
        <w:tc>
          <w:tcPr>
            <w:tcW w:w="0" w:type="auto"/>
            <w:noWrap/>
            <w:hideMark/>
          </w:tcPr>
          <w:p w14:paraId="63806B0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14:paraId="5097C63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115,357 </w:t>
            </w:r>
          </w:p>
        </w:tc>
        <w:tc>
          <w:tcPr>
            <w:tcW w:w="0" w:type="auto"/>
            <w:noWrap/>
            <w:hideMark/>
          </w:tcPr>
          <w:p w14:paraId="699CD6F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40EED20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147,985 </w:t>
            </w:r>
          </w:p>
        </w:tc>
        <w:tc>
          <w:tcPr>
            <w:tcW w:w="0" w:type="auto"/>
            <w:noWrap/>
            <w:hideMark/>
          </w:tcPr>
          <w:p w14:paraId="24FB9D99"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14:paraId="63D9CE9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124,512 </w:t>
            </w:r>
          </w:p>
        </w:tc>
        <w:tc>
          <w:tcPr>
            <w:tcW w:w="487" w:type="dxa"/>
            <w:noWrap/>
            <w:hideMark/>
          </w:tcPr>
          <w:p w14:paraId="35D8940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0.074</w:t>
            </w:r>
          </w:p>
        </w:tc>
      </w:tr>
      <w:tr w:rsidR="00276DF5" w:rsidRPr="0094771B" w14:paraId="0585C047" w14:textId="77777777" w:rsidTr="009647F4">
        <w:trPr>
          <w:jc w:val="center"/>
        </w:trPr>
        <w:tc>
          <w:tcPr>
            <w:tcW w:w="0" w:type="auto"/>
            <w:tcBorders>
              <w:right w:val="single" w:sz="4" w:space="0" w:color="auto"/>
            </w:tcBorders>
            <w:shd w:val="clear" w:color="auto" w:fill="auto"/>
            <w:noWrap/>
            <w:hideMark/>
          </w:tcPr>
          <w:p w14:paraId="7E1F28D7"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2017</w:t>
            </w:r>
          </w:p>
        </w:tc>
        <w:tc>
          <w:tcPr>
            <w:tcW w:w="0" w:type="auto"/>
            <w:tcBorders>
              <w:left w:val="single" w:sz="4" w:space="0" w:color="auto"/>
            </w:tcBorders>
            <w:noWrap/>
            <w:hideMark/>
          </w:tcPr>
          <w:p w14:paraId="0C6EBA0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89,922 </w:t>
            </w:r>
          </w:p>
        </w:tc>
        <w:tc>
          <w:tcPr>
            <w:tcW w:w="0" w:type="auto"/>
            <w:noWrap/>
            <w:hideMark/>
          </w:tcPr>
          <w:p w14:paraId="0EE2F35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339CFEF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94,194 </w:t>
            </w:r>
          </w:p>
        </w:tc>
        <w:tc>
          <w:tcPr>
            <w:tcW w:w="0" w:type="auto"/>
            <w:noWrap/>
            <w:hideMark/>
          </w:tcPr>
          <w:p w14:paraId="28EDCE01"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4604BD6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90,029 </w:t>
            </w:r>
          </w:p>
        </w:tc>
        <w:tc>
          <w:tcPr>
            <w:tcW w:w="0" w:type="auto"/>
            <w:noWrap/>
            <w:hideMark/>
          </w:tcPr>
          <w:p w14:paraId="3EE2E55F"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0.077</w:t>
            </w:r>
          </w:p>
        </w:tc>
        <w:tc>
          <w:tcPr>
            <w:tcW w:w="0" w:type="auto"/>
            <w:noWrap/>
            <w:hideMark/>
          </w:tcPr>
          <w:p w14:paraId="218635E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98,459 </w:t>
            </w:r>
          </w:p>
        </w:tc>
        <w:tc>
          <w:tcPr>
            <w:tcW w:w="0" w:type="auto"/>
            <w:noWrap/>
            <w:hideMark/>
          </w:tcPr>
          <w:p w14:paraId="34CE578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6AFFA40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95,373 </w:t>
            </w:r>
          </w:p>
        </w:tc>
        <w:tc>
          <w:tcPr>
            <w:tcW w:w="487" w:type="dxa"/>
            <w:noWrap/>
            <w:hideMark/>
          </w:tcPr>
          <w:p w14:paraId="6C43F11C"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0.079</w:t>
            </w:r>
          </w:p>
        </w:tc>
      </w:tr>
      <w:tr w:rsidR="00276DF5" w:rsidRPr="0094771B" w14:paraId="69428332"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right w:val="single" w:sz="4" w:space="0" w:color="auto"/>
            </w:tcBorders>
            <w:shd w:val="clear" w:color="auto" w:fill="auto"/>
            <w:noWrap/>
            <w:hideMark/>
          </w:tcPr>
          <w:p w14:paraId="772E161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2018</w:t>
            </w:r>
          </w:p>
        </w:tc>
        <w:tc>
          <w:tcPr>
            <w:tcW w:w="0" w:type="auto"/>
            <w:tcBorders>
              <w:left w:val="single" w:sz="4" w:space="0" w:color="auto"/>
            </w:tcBorders>
            <w:noWrap/>
            <w:hideMark/>
          </w:tcPr>
          <w:p w14:paraId="3E1185C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71,880 </w:t>
            </w:r>
          </w:p>
        </w:tc>
        <w:tc>
          <w:tcPr>
            <w:tcW w:w="0" w:type="auto"/>
            <w:noWrap/>
            <w:hideMark/>
          </w:tcPr>
          <w:p w14:paraId="414724F3"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14:paraId="6161547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77,567 </w:t>
            </w:r>
          </w:p>
        </w:tc>
        <w:tc>
          <w:tcPr>
            <w:tcW w:w="0" w:type="auto"/>
            <w:noWrap/>
            <w:hideMark/>
          </w:tcPr>
          <w:p w14:paraId="6DF16EE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14:paraId="62389DC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72,754 </w:t>
            </w:r>
          </w:p>
        </w:tc>
        <w:tc>
          <w:tcPr>
            <w:tcW w:w="0" w:type="auto"/>
            <w:noWrap/>
            <w:hideMark/>
          </w:tcPr>
          <w:p w14:paraId="310A0A4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0.095</w:t>
            </w:r>
          </w:p>
        </w:tc>
        <w:tc>
          <w:tcPr>
            <w:tcW w:w="0" w:type="auto"/>
            <w:noWrap/>
            <w:hideMark/>
          </w:tcPr>
          <w:p w14:paraId="6938181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81,840 </w:t>
            </w:r>
          </w:p>
        </w:tc>
        <w:tc>
          <w:tcPr>
            <w:tcW w:w="0" w:type="auto"/>
            <w:noWrap/>
            <w:hideMark/>
          </w:tcPr>
          <w:p w14:paraId="2801C25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14:paraId="668A3B9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78,264 </w:t>
            </w:r>
          </w:p>
        </w:tc>
        <w:tc>
          <w:tcPr>
            <w:tcW w:w="487" w:type="dxa"/>
            <w:noWrap/>
            <w:hideMark/>
          </w:tcPr>
          <w:p w14:paraId="601D90A2"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0.095</w:t>
            </w:r>
          </w:p>
        </w:tc>
      </w:tr>
      <w:tr w:rsidR="00276DF5" w:rsidRPr="0094771B" w14:paraId="3A3E222B" w14:textId="77777777" w:rsidTr="009647F4">
        <w:trPr>
          <w:jc w:val="center"/>
        </w:trPr>
        <w:tc>
          <w:tcPr>
            <w:tcW w:w="0" w:type="auto"/>
            <w:tcBorders>
              <w:right w:val="single" w:sz="4" w:space="0" w:color="auto"/>
            </w:tcBorders>
            <w:shd w:val="clear" w:color="auto" w:fill="auto"/>
            <w:noWrap/>
            <w:hideMark/>
          </w:tcPr>
          <w:p w14:paraId="37B00808"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2019</w:t>
            </w:r>
          </w:p>
        </w:tc>
        <w:tc>
          <w:tcPr>
            <w:tcW w:w="0" w:type="auto"/>
            <w:tcBorders>
              <w:left w:val="single" w:sz="4" w:space="0" w:color="auto"/>
            </w:tcBorders>
            <w:noWrap/>
            <w:hideMark/>
          </w:tcPr>
          <w:p w14:paraId="7730DFD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69,588 </w:t>
            </w:r>
          </w:p>
        </w:tc>
        <w:tc>
          <w:tcPr>
            <w:tcW w:w="0" w:type="auto"/>
            <w:noWrap/>
            <w:hideMark/>
          </w:tcPr>
          <w:p w14:paraId="2908192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0.101</w:t>
            </w:r>
          </w:p>
        </w:tc>
        <w:tc>
          <w:tcPr>
            <w:tcW w:w="0" w:type="auto"/>
            <w:noWrap/>
            <w:hideMark/>
          </w:tcPr>
          <w:p w14:paraId="36B9526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77,671 </w:t>
            </w:r>
          </w:p>
        </w:tc>
        <w:tc>
          <w:tcPr>
            <w:tcW w:w="0" w:type="auto"/>
            <w:noWrap/>
            <w:hideMark/>
          </w:tcPr>
          <w:p w14:paraId="7E9BB2A0"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14:paraId="3620A99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74,533 </w:t>
            </w:r>
          </w:p>
        </w:tc>
        <w:tc>
          <w:tcPr>
            <w:tcW w:w="0" w:type="auto"/>
            <w:noWrap/>
            <w:hideMark/>
          </w:tcPr>
          <w:p w14:paraId="1E16333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0.094</w:t>
            </w:r>
          </w:p>
        </w:tc>
        <w:tc>
          <w:tcPr>
            <w:tcW w:w="0" w:type="auto"/>
            <w:noWrap/>
            <w:hideMark/>
          </w:tcPr>
          <w:p w14:paraId="54B76B0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78,777 </w:t>
            </w:r>
          </w:p>
        </w:tc>
        <w:tc>
          <w:tcPr>
            <w:tcW w:w="0" w:type="auto"/>
            <w:noWrap/>
            <w:hideMark/>
          </w:tcPr>
          <w:p w14:paraId="1B926954"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14:paraId="5ADF774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77,438 </w:t>
            </w:r>
          </w:p>
        </w:tc>
        <w:tc>
          <w:tcPr>
            <w:tcW w:w="487" w:type="dxa"/>
            <w:noWrap/>
            <w:hideMark/>
          </w:tcPr>
          <w:p w14:paraId="49F0E99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0.094</w:t>
            </w:r>
          </w:p>
        </w:tc>
      </w:tr>
      <w:tr w:rsidR="00276DF5" w:rsidRPr="0094771B" w14:paraId="50EC24E5" w14:textId="77777777" w:rsidTr="009647F4">
        <w:trPr>
          <w:cnfStyle w:val="000000100000" w:firstRow="0" w:lastRow="0" w:firstColumn="0" w:lastColumn="0" w:oddVBand="0" w:evenVBand="0" w:oddHBand="1" w:evenHBand="0" w:firstRowFirstColumn="0" w:firstRowLastColumn="0" w:lastRowFirstColumn="0" w:lastRowLastColumn="0"/>
          <w:jc w:val="center"/>
        </w:trPr>
        <w:tc>
          <w:tcPr>
            <w:tcW w:w="0" w:type="auto"/>
            <w:tcBorders>
              <w:bottom w:val="single" w:sz="4" w:space="0" w:color="auto"/>
              <w:right w:val="single" w:sz="4" w:space="0" w:color="auto"/>
            </w:tcBorders>
            <w:shd w:val="clear" w:color="auto" w:fill="auto"/>
            <w:noWrap/>
            <w:hideMark/>
          </w:tcPr>
          <w:p w14:paraId="7CB19D11" w14:textId="77777777" w:rsidR="00276DF5" w:rsidRPr="0094771B" w:rsidRDefault="00276DF5" w:rsidP="009647F4">
            <w:pPr>
              <w:jc w:val="right"/>
              <w:rPr>
                <w:rFonts w:eastAsia="Times New Roman" w:cs="Times New Roman"/>
                <w:i/>
                <w:color w:val="000000"/>
                <w:sz w:val="12"/>
                <w:szCs w:val="12"/>
              </w:rPr>
            </w:pPr>
            <w:r w:rsidRPr="0094771B">
              <w:rPr>
                <w:rFonts w:eastAsia="Times New Roman" w:cs="Times New Roman"/>
                <w:i/>
                <w:color w:val="000000"/>
                <w:sz w:val="12"/>
                <w:szCs w:val="12"/>
              </w:rPr>
              <w:t>2020</w:t>
            </w:r>
          </w:p>
        </w:tc>
        <w:tc>
          <w:tcPr>
            <w:tcW w:w="0" w:type="auto"/>
            <w:tcBorders>
              <w:left w:val="single" w:sz="4" w:space="0" w:color="auto"/>
              <w:bottom w:val="single" w:sz="4" w:space="0" w:color="auto"/>
            </w:tcBorders>
            <w:noWrap/>
            <w:hideMark/>
          </w:tcPr>
          <w:p w14:paraId="44E3800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69,263 </w:t>
            </w:r>
          </w:p>
        </w:tc>
        <w:tc>
          <w:tcPr>
            <w:tcW w:w="0" w:type="auto"/>
            <w:tcBorders>
              <w:bottom w:val="single" w:sz="4" w:space="0" w:color="auto"/>
            </w:tcBorders>
            <w:noWrap/>
            <w:hideMark/>
          </w:tcPr>
          <w:p w14:paraId="66B340E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0.109</w:t>
            </w:r>
          </w:p>
        </w:tc>
        <w:tc>
          <w:tcPr>
            <w:tcW w:w="0" w:type="auto"/>
            <w:tcBorders>
              <w:bottom w:val="single" w:sz="4" w:space="0" w:color="auto"/>
            </w:tcBorders>
            <w:noWrap/>
            <w:hideMark/>
          </w:tcPr>
          <w:p w14:paraId="05CE4FF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82,742 </w:t>
            </w:r>
          </w:p>
        </w:tc>
        <w:tc>
          <w:tcPr>
            <w:tcW w:w="0" w:type="auto"/>
            <w:tcBorders>
              <w:bottom w:val="single" w:sz="4" w:space="0" w:color="auto"/>
            </w:tcBorders>
            <w:noWrap/>
            <w:hideMark/>
          </w:tcPr>
          <w:p w14:paraId="56DD787D"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0.097</w:t>
            </w:r>
          </w:p>
        </w:tc>
        <w:tc>
          <w:tcPr>
            <w:tcW w:w="0" w:type="auto"/>
            <w:tcBorders>
              <w:bottom w:val="single" w:sz="4" w:space="0" w:color="auto"/>
            </w:tcBorders>
            <w:noWrap/>
            <w:hideMark/>
          </w:tcPr>
          <w:p w14:paraId="0964262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83,838 </w:t>
            </w:r>
          </w:p>
        </w:tc>
        <w:tc>
          <w:tcPr>
            <w:tcW w:w="0" w:type="auto"/>
            <w:tcBorders>
              <w:bottom w:val="single" w:sz="4" w:space="0" w:color="auto"/>
            </w:tcBorders>
            <w:noWrap/>
            <w:hideMark/>
          </w:tcPr>
          <w:p w14:paraId="6217AE3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0.097</w:t>
            </w:r>
          </w:p>
        </w:tc>
        <w:tc>
          <w:tcPr>
            <w:tcW w:w="0" w:type="auto"/>
            <w:tcBorders>
              <w:bottom w:val="single" w:sz="4" w:space="0" w:color="auto"/>
            </w:tcBorders>
            <w:noWrap/>
            <w:hideMark/>
          </w:tcPr>
          <w:p w14:paraId="4183088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57,944 </w:t>
            </w:r>
          </w:p>
        </w:tc>
        <w:tc>
          <w:tcPr>
            <w:tcW w:w="0" w:type="auto"/>
            <w:tcBorders>
              <w:bottom w:val="single" w:sz="4" w:space="0" w:color="auto"/>
            </w:tcBorders>
            <w:noWrap/>
            <w:hideMark/>
          </w:tcPr>
          <w:p w14:paraId="5AEA5A96"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bottom w:val="single" w:sz="4" w:space="0" w:color="auto"/>
            </w:tcBorders>
            <w:noWrap/>
            <w:hideMark/>
          </w:tcPr>
          <w:p w14:paraId="6BA213E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81,096 </w:t>
            </w:r>
          </w:p>
        </w:tc>
        <w:tc>
          <w:tcPr>
            <w:tcW w:w="487" w:type="dxa"/>
            <w:tcBorders>
              <w:bottom w:val="single" w:sz="4" w:space="0" w:color="auto"/>
            </w:tcBorders>
            <w:noWrap/>
            <w:hideMark/>
          </w:tcPr>
          <w:p w14:paraId="43E20525"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0.097</w:t>
            </w:r>
          </w:p>
        </w:tc>
      </w:tr>
      <w:tr w:rsidR="00276DF5" w:rsidRPr="0094771B" w14:paraId="17DBEB87" w14:textId="77777777" w:rsidTr="009647F4">
        <w:trPr>
          <w:jc w:val="center"/>
        </w:trPr>
        <w:tc>
          <w:tcPr>
            <w:tcW w:w="0" w:type="auto"/>
            <w:tcBorders>
              <w:top w:val="single" w:sz="4" w:space="0" w:color="auto"/>
              <w:right w:val="single" w:sz="4" w:space="0" w:color="auto"/>
            </w:tcBorders>
            <w:shd w:val="clear" w:color="auto" w:fill="auto"/>
            <w:noWrap/>
            <w:hideMark/>
          </w:tcPr>
          <w:p w14:paraId="0E5057D6" w14:textId="77777777" w:rsidR="00276DF5" w:rsidRPr="0094771B" w:rsidRDefault="00276DF5" w:rsidP="009647F4">
            <w:pPr>
              <w:rPr>
                <w:rFonts w:eastAsia="Times New Roman" w:cs="Times New Roman"/>
                <w:i/>
                <w:color w:val="000000"/>
                <w:sz w:val="12"/>
                <w:szCs w:val="12"/>
              </w:rPr>
            </w:pPr>
            <w:r w:rsidRPr="0094771B">
              <w:rPr>
                <w:rFonts w:eastAsia="Times New Roman" w:cs="Times New Roman"/>
                <w:i/>
                <w:color w:val="000000"/>
                <w:sz w:val="12"/>
                <w:szCs w:val="12"/>
              </w:rPr>
              <w:t>1978-2020 mean</w:t>
            </w:r>
          </w:p>
        </w:tc>
        <w:tc>
          <w:tcPr>
            <w:tcW w:w="0" w:type="auto"/>
            <w:tcBorders>
              <w:top w:val="single" w:sz="4" w:space="0" w:color="auto"/>
              <w:left w:val="single" w:sz="4" w:space="0" w:color="auto"/>
            </w:tcBorders>
            <w:noWrap/>
            <w:hideMark/>
          </w:tcPr>
          <w:p w14:paraId="3B465CC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254,331 </w:t>
            </w:r>
          </w:p>
        </w:tc>
        <w:tc>
          <w:tcPr>
            <w:tcW w:w="0" w:type="auto"/>
            <w:tcBorders>
              <w:top w:val="single" w:sz="4" w:space="0" w:color="auto"/>
            </w:tcBorders>
            <w:noWrap/>
            <w:hideMark/>
          </w:tcPr>
          <w:p w14:paraId="1561DBF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0.103</w:t>
            </w:r>
          </w:p>
        </w:tc>
        <w:tc>
          <w:tcPr>
            <w:tcW w:w="0" w:type="auto"/>
            <w:tcBorders>
              <w:top w:val="single" w:sz="4" w:space="0" w:color="auto"/>
            </w:tcBorders>
            <w:noWrap/>
            <w:hideMark/>
          </w:tcPr>
          <w:p w14:paraId="664069D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255,872 </w:t>
            </w:r>
          </w:p>
        </w:tc>
        <w:tc>
          <w:tcPr>
            <w:tcW w:w="0" w:type="auto"/>
            <w:tcBorders>
              <w:top w:val="single" w:sz="4" w:space="0" w:color="auto"/>
            </w:tcBorders>
            <w:noWrap/>
            <w:hideMark/>
          </w:tcPr>
          <w:p w14:paraId="502A735E"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0.099</w:t>
            </w:r>
          </w:p>
        </w:tc>
        <w:tc>
          <w:tcPr>
            <w:tcW w:w="0" w:type="auto"/>
            <w:tcBorders>
              <w:top w:val="single" w:sz="4" w:space="0" w:color="auto"/>
            </w:tcBorders>
            <w:noWrap/>
            <w:hideMark/>
          </w:tcPr>
          <w:p w14:paraId="0798B172"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253,967 </w:t>
            </w:r>
          </w:p>
        </w:tc>
        <w:tc>
          <w:tcPr>
            <w:tcW w:w="0" w:type="auto"/>
            <w:tcBorders>
              <w:top w:val="single" w:sz="4" w:space="0" w:color="auto"/>
            </w:tcBorders>
            <w:noWrap/>
            <w:hideMark/>
          </w:tcPr>
          <w:p w14:paraId="07DC2328"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tcBorders>
              <w:top w:val="single" w:sz="4" w:space="0" w:color="auto"/>
            </w:tcBorders>
            <w:noWrap/>
            <w:hideMark/>
          </w:tcPr>
          <w:p w14:paraId="233D669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260,719 </w:t>
            </w:r>
          </w:p>
        </w:tc>
        <w:tc>
          <w:tcPr>
            <w:tcW w:w="0" w:type="auto"/>
            <w:tcBorders>
              <w:top w:val="single" w:sz="4" w:space="0" w:color="auto"/>
            </w:tcBorders>
            <w:noWrap/>
            <w:hideMark/>
          </w:tcPr>
          <w:p w14:paraId="0596478A"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top w:val="single" w:sz="4" w:space="0" w:color="auto"/>
            </w:tcBorders>
            <w:noWrap/>
            <w:hideMark/>
          </w:tcPr>
          <w:p w14:paraId="71433CF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xml:space="preserve">   264,144 </w:t>
            </w:r>
          </w:p>
        </w:tc>
        <w:tc>
          <w:tcPr>
            <w:tcW w:w="487" w:type="dxa"/>
            <w:tcBorders>
              <w:top w:val="single" w:sz="4" w:space="0" w:color="auto"/>
            </w:tcBorders>
            <w:noWrap/>
            <w:hideMark/>
          </w:tcPr>
          <w:p w14:paraId="3B85D227" w14:textId="77777777" w:rsidR="00276DF5" w:rsidRPr="0094771B" w:rsidRDefault="00276DF5" w:rsidP="009647F4">
            <w:pPr>
              <w:jc w:val="right"/>
              <w:rPr>
                <w:rFonts w:eastAsia="Times New Roman" w:cs="Times New Roman"/>
                <w:color w:val="000000"/>
                <w:sz w:val="12"/>
                <w:szCs w:val="12"/>
              </w:rPr>
            </w:pPr>
            <w:r w:rsidRPr="0094771B">
              <w:rPr>
                <w:rFonts w:eastAsia="Times New Roman" w:cs="Times New Roman"/>
                <w:color w:val="000000"/>
                <w:sz w:val="12"/>
                <w:szCs w:val="12"/>
              </w:rPr>
              <w:t>0.098</w:t>
            </w:r>
          </w:p>
        </w:tc>
      </w:tr>
    </w:tbl>
    <w:p w14:paraId="6AE746D9" w14:textId="77777777" w:rsidR="00276DF5" w:rsidRDefault="00276DF5" w:rsidP="00A151EF">
      <w:r>
        <w:br w:type="page"/>
      </w:r>
    </w:p>
    <w:p w14:paraId="4595E480" w14:textId="77777777" w:rsidR="00276DF5" w:rsidRDefault="00A151EF" w:rsidP="00A151EF">
      <w:r>
        <w:lastRenderedPageBreak/>
        <w:t>Table 8 Cont. - Spawning biomass (SSB) in tons for models presented with coefficient of variation (CV).</w:t>
      </w:r>
    </w:p>
    <w:tbl>
      <w:tblPr>
        <w:tblStyle w:val="PlainTable51"/>
        <w:tblW w:w="0" w:type="auto"/>
        <w:jc w:val="center"/>
        <w:tblLook w:val="04A0" w:firstRow="1" w:lastRow="0" w:firstColumn="1" w:lastColumn="0" w:noHBand="0" w:noVBand="1"/>
      </w:tblPr>
      <w:tblGrid>
        <w:gridCol w:w="1026"/>
        <w:gridCol w:w="778"/>
        <w:gridCol w:w="544"/>
        <w:gridCol w:w="924"/>
        <w:gridCol w:w="645"/>
        <w:gridCol w:w="883"/>
        <w:gridCol w:w="616"/>
        <w:gridCol w:w="696"/>
        <w:gridCol w:w="561"/>
        <w:gridCol w:w="704"/>
        <w:gridCol w:w="486"/>
      </w:tblGrid>
      <w:tr w:rsidR="00276DF5" w:rsidRPr="00A51133" w14:paraId="67631183" w14:textId="77777777" w:rsidTr="009647F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6" w:type="dxa"/>
            <w:tcBorders>
              <w:top w:val="single" w:sz="4" w:space="0" w:color="auto"/>
              <w:right w:val="single" w:sz="4" w:space="0" w:color="auto"/>
            </w:tcBorders>
            <w:noWrap/>
            <w:hideMark/>
          </w:tcPr>
          <w:p w14:paraId="226BCB1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 </w:t>
            </w:r>
          </w:p>
        </w:tc>
        <w:tc>
          <w:tcPr>
            <w:tcW w:w="1322" w:type="dxa"/>
            <w:gridSpan w:val="2"/>
            <w:tcBorders>
              <w:top w:val="single" w:sz="4" w:space="0" w:color="auto"/>
              <w:left w:val="single" w:sz="4" w:space="0" w:color="auto"/>
            </w:tcBorders>
            <w:noWrap/>
            <w:hideMark/>
          </w:tcPr>
          <w:p w14:paraId="1C5BA506" w14:textId="77777777" w:rsidR="00276DF5" w:rsidRPr="0094771B" w:rsidRDefault="00276DF5" w:rsidP="009647F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21.1cd</w:t>
            </w:r>
          </w:p>
        </w:tc>
        <w:tc>
          <w:tcPr>
            <w:tcW w:w="1569" w:type="dxa"/>
            <w:gridSpan w:val="2"/>
            <w:tcBorders>
              <w:top w:val="single" w:sz="4" w:space="0" w:color="auto"/>
            </w:tcBorders>
            <w:noWrap/>
            <w:hideMark/>
          </w:tcPr>
          <w:p w14:paraId="02D6A555" w14:textId="77777777" w:rsidR="00276DF5" w:rsidRPr="0094771B" w:rsidRDefault="00276DF5" w:rsidP="009647F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21.1e</w:t>
            </w:r>
          </w:p>
        </w:tc>
        <w:tc>
          <w:tcPr>
            <w:tcW w:w="1499" w:type="dxa"/>
            <w:gridSpan w:val="2"/>
            <w:tcBorders>
              <w:top w:val="single" w:sz="4" w:space="0" w:color="auto"/>
            </w:tcBorders>
            <w:noWrap/>
            <w:hideMark/>
          </w:tcPr>
          <w:p w14:paraId="7F9172A9" w14:textId="77777777" w:rsidR="00276DF5" w:rsidRPr="0094771B" w:rsidRDefault="00276DF5" w:rsidP="009647F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Model 21.1g</w:t>
            </w:r>
          </w:p>
        </w:tc>
        <w:tc>
          <w:tcPr>
            <w:tcW w:w="1257" w:type="dxa"/>
            <w:gridSpan w:val="2"/>
            <w:tcBorders>
              <w:top w:val="single" w:sz="4" w:space="0" w:color="auto"/>
            </w:tcBorders>
            <w:noWrap/>
            <w:hideMark/>
          </w:tcPr>
          <w:p w14:paraId="09E8B3DD" w14:textId="77777777" w:rsidR="00276DF5" w:rsidRPr="00A51133" w:rsidRDefault="00276DF5" w:rsidP="009647F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A51133">
              <w:rPr>
                <w:rFonts w:eastAsia="Times New Roman" w:cs="Times New Roman"/>
                <w:color w:val="000000"/>
                <w:sz w:val="12"/>
                <w:szCs w:val="12"/>
              </w:rPr>
              <w:t>Model 21.5a</w:t>
            </w:r>
          </w:p>
        </w:tc>
        <w:tc>
          <w:tcPr>
            <w:tcW w:w="977" w:type="dxa"/>
            <w:gridSpan w:val="2"/>
            <w:tcBorders>
              <w:top w:val="single" w:sz="4" w:space="0" w:color="auto"/>
            </w:tcBorders>
            <w:noWrap/>
            <w:hideMark/>
          </w:tcPr>
          <w:p w14:paraId="3F48D012" w14:textId="77777777" w:rsidR="00276DF5" w:rsidRPr="00A51133" w:rsidRDefault="00276DF5" w:rsidP="009647F4">
            <w:pPr>
              <w:jc w:val="center"/>
              <w:cnfStyle w:val="100000000000" w:firstRow="1"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Model 21.5c</w:t>
            </w:r>
          </w:p>
        </w:tc>
      </w:tr>
      <w:tr w:rsidR="00276DF5" w:rsidRPr="00A51133" w14:paraId="72BCC45F"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single" w:sz="4" w:space="0" w:color="auto"/>
            </w:tcBorders>
            <w:shd w:val="clear" w:color="auto" w:fill="auto"/>
            <w:noWrap/>
            <w:hideMark/>
          </w:tcPr>
          <w:p w14:paraId="5EA3B9A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Year</w:t>
            </w:r>
          </w:p>
        </w:tc>
        <w:tc>
          <w:tcPr>
            <w:tcW w:w="0" w:type="auto"/>
            <w:tcBorders>
              <w:left w:val="single" w:sz="4" w:space="0" w:color="auto"/>
              <w:bottom w:val="single" w:sz="4" w:space="0" w:color="auto"/>
            </w:tcBorders>
            <w:shd w:val="clear" w:color="auto" w:fill="auto"/>
            <w:noWrap/>
            <w:hideMark/>
          </w:tcPr>
          <w:p w14:paraId="4A1677E3"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14:paraId="5B02241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14:paraId="7C2F846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14:paraId="45F6915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14:paraId="1F33C76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0" w:type="auto"/>
            <w:tcBorders>
              <w:bottom w:val="single" w:sz="4" w:space="0" w:color="auto"/>
            </w:tcBorders>
            <w:shd w:val="clear" w:color="auto" w:fill="auto"/>
            <w:noWrap/>
            <w:hideMark/>
          </w:tcPr>
          <w:p w14:paraId="20755E63"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0" w:type="auto"/>
            <w:tcBorders>
              <w:bottom w:val="single" w:sz="4" w:space="0" w:color="auto"/>
            </w:tcBorders>
            <w:shd w:val="clear" w:color="auto" w:fill="auto"/>
            <w:noWrap/>
            <w:hideMark/>
          </w:tcPr>
          <w:p w14:paraId="51B2B6A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SSB (t) </w:t>
            </w:r>
          </w:p>
        </w:tc>
        <w:tc>
          <w:tcPr>
            <w:tcW w:w="561" w:type="dxa"/>
            <w:tcBorders>
              <w:bottom w:val="single" w:sz="4" w:space="0" w:color="auto"/>
            </w:tcBorders>
            <w:shd w:val="clear" w:color="auto" w:fill="auto"/>
            <w:noWrap/>
            <w:hideMark/>
          </w:tcPr>
          <w:p w14:paraId="5015474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CV</w:t>
            </w:r>
          </w:p>
        </w:tc>
        <w:tc>
          <w:tcPr>
            <w:tcW w:w="704" w:type="dxa"/>
            <w:tcBorders>
              <w:bottom w:val="single" w:sz="4" w:space="0" w:color="auto"/>
            </w:tcBorders>
            <w:shd w:val="clear" w:color="auto" w:fill="auto"/>
            <w:noWrap/>
            <w:hideMark/>
          </w:tcPr>
          <w:p w14:paraId="5B5D6F19"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SSB (t) </w:t>
            </w:r>
          </w:p>
        </w:tc>
        <w:tc>
          <w:tcPr>
            <w:tcW w:w="273" w:type="dxa"/>
            <w:tcBorders>
              <w:bottom w:val="single" w:sz="4" w:space="0" w:color="auto"/>
            </w:tcBorders>
            <w:shd w:val="clear" w:color="auto" w:fill="auto"/>
            <w:noWrap/>
            <w:hideMark/>
          </w:tcPr>
          <w:p w14:paraId="2A7C0446"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CV</w:t>
            </w:r>
          </w:p>
        </w:tc>
      </w:tr>
      <w:tr w:rsidR="00276DF5" w:rsidRPr="00A51133" w14:paraId="3B475B18"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4EC673A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1978</w:t>
            </w:r>
          </w:p>
        </w:tc>
        <w:tc>
          <w:tcPr>
            <w:tcW w:w="0" w:type="auto"/>
            <w:tcBorders>
              <w:top w:val="single" w:sz="4" w:space="0" w:color="auto"/>
            </w:tcBorders>
            <w:noWrap/>
            <w:hideMark/>
          </w:tcPr>
          <w:p w14:paraId="2E4F094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252,650 </w:t>
            </w:r>
          </w:p>
        </w:tc>
        <w:tc>
          <w:tcPr>
            <w:tcW w:w="0" w:type="auto"/>
            <w:tcBorders>
              <w:top w:val="single" w:sz="4" w:space="0" w:color="auto"/>
            </w:tcBorders>
            <w:noWrap/>
            <w:hideMark/>
          </w:tcPr>
          <w:p w14:paraId="29230909"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0.207</w:t>
            </w:r>
          </w:p>
        </w:tc>
        <w:tc>
          <w:tcPr>
            <w:tcW w:w="0" w:type="auto"/>
            <w:tcBorders>
              <w:top w:val="single" w:sz="4" w:space="0" w:color="auto"/>
            </w:tcBorders>
            <w:noWrap/>
            <w:hideMark/>
          </w:tcPr>
          <w:p w14:paraId="401E72DD"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240,259 </w:t>
            </w:r>
          </w:p>
        </w:tc>
        <w:tc>
          <w:tcPr>
            <w:tcW w:w="0" w:type="auto"/>
            <w:tcBorders>
              <w:top w:val="single" w:sz="4" w:space="0" w:color="auto"/>
            </w:tcBorders>
            <w:noWrap/>
            <w:hideMark/>
          </w:tcPr>
          <w:p w14:paraId="6B2964E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0.212</w:t>
            </w:r>
          </w:p>
        </w:tc>
        <w:tc>
          <w:tcPr>
            <w:tcW w:w="0" w:type="auto"/>
            <w:tcBorders>
              <w:top w:val="single" w:sz="4" w:space="0" w:color="auto"/>
            </w:tcBorders>
            <w:noWrap/>
            <w:hideMark/>
          </w:tcPr>
          <w:p w14:paraId="2E10928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272,696 </w:t>
            </w:r>
          </w:p>
        </w:tc>
        <w:tc>
          <w:tcPr>
            <w:tcW w:w="0" w:type="auto"/>
            <w:tcBorders>
              <w:top w:val="single" w:sz="4" w:space="0" w:color="auto"/>
            </w:tcBorders>
            <w:noWrap/>
            <w:hideMark/>
          </w:tcPr>
          <w:p w14:paraId="4CD18607"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0.240</w:t>
            </w:r>
          </w:p>
        </w:tc>
        <w:tc>
          <w:tcPr>
            <w:tcW w:w="0" w:type="auto"/>
            <w:tcBorders>
              <w:top w:val="single" w:sz="4" w:space="0" w:color="auto"/>
            </w:tcBorders>
            <w:noWrap/>
            <w:hideMark/>
          </w:tcPr>
          <w:p w14:paraId="1D0F9D9A"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159,924 </w:t>
            </w:r>
          </w:p>
        </w:tc>
        <w:tc>
          <w:tcPr>
            <w:tcW w:w="0" w:type="auto"/>
            <w:tcBorders>
              <w:top w:val="single" w:sz="4" w:space="0" w:color="auto"/>
            </w:tcBorders>
            <w:noWrap/>
            <w:hideMark/>
          </w:tcPr>
          <w:p w14:paraId="7B1DD55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0.218</w:t>
            </w:r>
          </w:p>
        </w:tc>
        <w:tc>
          <w:tcPr>
            <w:tcW w:w="704" w:type="dxa"/>
            <w:tcBorders>
              <w:top w:val="single" w:sz="4" w:space="0" w:color="auto"/>
            </w:tcBorders>
            <w:noWrap/>
            <w:hideMark/>
          </w:tcPr>
          <w:p w14:paraId="428F485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193,131 </w:t>
            </w:r>
          </w:p>
        </w:tc>
        <w:tc>
          <w:tcPr>
            <w:tcW w:w="273" w:type="dxa"/>
            <w:tcBorders>
              <w:top w:val="single" w:sz="4" w:space="0" w:color="auto"/>
            </w:tcBorders>
            <w:noWrap/>
            <w:hideMark/>
          </w:tcPr>
          <w:p w14:paraId="0DD83A7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0.258</w:t>
            </w:r>
          </w:p>
        </w:tc>
      </w:tr>
      <w:tr w:rsidR="00276DF5" w:rsidRPr="00A51133" w14:paraId="451749DA"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7E713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1979</w:t>
            </w:r>
          </w:p>
        </w:tc>
        <w:tc>
          <w:tcPr>
            <w:tcW w:w="0" w:type="auto"/>
            <w:noWrap/>
            <w:hideMark/>
          </w:tcPr>
          <w:p w14:paraId="7CCA78D0"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249,397 </w:t>
            </w:r>
          </w:p>
        </w:tc>
        <w:tc>
          <w:tcPr>
            <w:tcW w:w="0" w:type="auto"/>
            <w:noWrap/>
            <w:hideMark/>
          </w:tcPr>
          <w:p w14:paraId="7E89ACF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0.198</w:t>
            </w:r>
          </w:p>
        </w:tc>
        <w:tc>
          <w:tcPr>
            <w:tcW w:w="0" w:type="auto"/>
            <w:noWrap/>
            <w:hideMark/>
          </w:tcPr>
          <w:p w14:paraId="02BE2F4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238,047 </w:t>
            </w:r>
          </w:p>
        </w:tc>
        <w:tc>
          <w:tcPr>
            <w:tcW w:w="0" w:type="auto"/>
            <w:noWrap/>
            <w:hideMark/>
          </w:tcPr>
          <w:p w14:paraId="552816F3"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0.205</w:t>
            </w:r>
          </w:p>
        </w:tc>
        <w:tc>
          <w:tcPr>
            <w:tcW w:w="0" w:type="auto"/>
            <w:noWrap/>
            <w:hideMark/>
          </w:tcPr>
          <w:p w14:paraId="7E053A8C"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265,215 </w:t>
            </w:r>
          </w:p>
        </w:tc>
        <w:tc>
          <w:tcPr>
            <w:tcW w:w="0" w:type="auto"/>
            <w:noWrap/>
            <w:hideMark/>
          </w:tcPr>
          <w:p w14:paraId="29A40EA3"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0.234</w:t>
            </w:r>
          </w:p>
        </w:tc>
        <w:tc>
          <w:tcPr>
            <w:tcW w:w="0" w:type="auto"/>
            <w:noWrap/>
            <w:hideMark/>
          </w:tcPr>
          <w:p w14:paraId="15D24DC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159,149 </w:t>
            </w:r>
          </w:p>
        </w:tc>
        <w:tc>
          <w:tcPr>
            <w:tcW w:w="0" w:type="auto"/>
            <w:noWrap/>
            <w:hideMark/>
          </w:tcPr>
          <w:p w14:paraId="3FFE4E2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0.212</w:t>
            </w:r>
          </w:p>
        </w:tc>
        <w:tc>
          <w:tcPr>
            <w:tcW w:w="704" w:type="dxa"/>
            <w:noWrap/>
            <w:hideMark/>
          </w:tcPr>
          <w:p w14:paraId="1A08912C"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189,158 </w:t>
            </w:r>
          </w:p>
        </w:tc>
        <w:tc>
          <w:tcPr>
            <w:tcW w:w="273" w:type="dxa"/>
            <w:noWrap/>
            <w:hideMark/>
          </w:tcPr>
          <w:p w14:paraId="55B61382"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0.254</w:t>
            </w:r>
          </w:p>
        </w:tc>
      </w:tr>
      <w:tr w:rsidR="00276DF5" w:rsidRPr="00A51133" w14:paraId="2681F262"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979120E"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1980</w:t>
            </w:r>
          </w:p>
        </w:tc>
        <w:tc>
          <w:tcPr>
            <w:tcW w:w="0" w:type="auto"/>
            <w:noWrap/>
            <w:hideMark/>
          </w:tcPr>
          <w:p w14:paraId="24B65F1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254,442 </w:t>
            </w:r>
          </w:p>
        </w:tc>
        <w:tc>
          <w:tcPr>
            <w:tcW w:w="0" w:type="auto"/>
            <w:noWrap/>
            <w:hideMark/>
          </w:tcPr>
          <w:p w14:paraId="036B553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0.189</w:t>
            </w:r>
          </w:p>
        </w:tc>
        <w:tc>
          <w:tcPr>
            <w:tcW w:w="0" w:type="auto"/>
            <w:noWrap/>
            <w:hideMark/>
          </w:tcPr>
          <w:p w14:paraId="47B1FB79"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247,656 </w:t>
            </w:r>
          </w:p>
        </w:tc>
        <w:tc>
          <w:tcPr>
            <w:tcW w:w="0" w:type="auto"/>
            <w:noWrap/>
            <w:hideMark/>
          </w:tcPr>
          <w:p w14:paraId="12092388"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0.195</w:t>
            </w:r>
          </w:p>
        </w:tc>
        <w:tc>
          <w:tcPr>
            <w:tcW w:w="0" w:type="auto"/>
            <w:noWrap/>
            <w:hideMark/>
          </w:tcPr>
          <w:p w14:paraId="03A4D254"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265,775 </w:t>
            </w:r>
          </w:p>
        </w:tc>
        <w:tc>
          <w:tcPr>
            <w:tcW w:w="0" w:type="auto"/>
            <w:noWrap/>
            <w:hideMark/>
          </w:tcPr>
          <w:p w14:paraId="6525A3A6"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0.225</w:t>
            </w:r>
          </w:p>
        </w:tc>
        <w:tc>
          <w:tcPr>
            <w:tcW w:w="0" w:type="auto"/>
            <w:noWrap/>
            <w:hideMark/>
          </w:tcPr>
          <w:p w14:paraId="70040DEA"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165,611 </w:t>
            </w:r>
          </w:p>
        </w:tc>
        <w:tc>
          <w:tcPr>
            <w:tcW w:w="0" w:type="auto"/>
            <w:noWrap/>
            <w:hideMark/>
          </w:tcPr>
          <w:p w14:paraId="6696B87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0.204</w:t>
            </w:r>
          </w:p>
        </w:tc>
        <w:tc>
          <w:tcPr>
            <w:tcW w:w="704" w:type="dxa"/>
            <w:noWrap/>
            <w:hideMark/>
          </w:tcPr>
          <w:p w14:paraId="3F2F0A17"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190,434 </w:t>
            </w:r>
          </w:p>
        </w:tc>
        <w:tc>
          <w:tcPr>
            <w:tcW w:w="273" w:type="dxa"/>
            <w:noWrap/>
            <w:hideMark/>
          </w:tcPr>
          <w:p w14:paraId="0AA2E6EE"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0.246</w:t>
            </w:r>
          </w:p>
        </w:tc>
      </w:tr>
      <w:tr w:rsidR="00276DF5" w:rsidRPr="00A51133" w14:paraId="47E4D68D"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23C5CB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1981</w:t>
            </w:r>
          </w:p>
        </w:tc>
        <w:tc>
          <w:tcPr>
            <w:tcW w:w="0" w:type="auto"/>
            <w:noWrap/>
            <w:hideMark/>
          </w:tcPr>
          <w:p w14:paraId="40BE8EE9"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304,840 </w:t>
            </w:r>
          </w:p>
        </w:tc>
        <w:tc>
          <w:tcPr>
            <w:tcW w:w="0" w:type="auto"/>
            <w:noWrap/>
            <w:hideMark/>
          </w:tcPr>
          <w:p w14:paraId="697D48B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0.184</w:t>
            </w:r>
          </w:p>
        </w:tc>
        <w:tc>
          <w:tcPr>
            <w:tcW w:w="0" w:type="auto"/>
            <w:noWrap/>
            <w:hideMark/>
          </w:tcPr>
          <w:p w14:paraId="065BD75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307,043 </w:t>
            </w:r>
          </w:p>
        </w:tc>
        <w:tc>
          <w:tcPr>
            <w:tcW w:w="0" w:type="auto"/>
            <w:noWrap/>
            <w:hideMark/>
          </w:tcPr>
          <w:p w14:paraId="0C621C26"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0.190</w:t>
            </w:r>
          </w:p>
        </w:tc>
        <w:tc>
          <w:tcPr>
            <w:tcW w:w="0" w:type="auto"/>
            <w:noWrap/>
            <w:hideMark/>
          </w:tcPr>
          <w:p w14:paraId="2ADE9FF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301,502 </w:t>
            </w:r>
          </w:p>
        </w:tc>
        <w:tc>
          <w:tcPr>
            <w:tcW w:w="0" w:type="auto"/>
            <w:noWrap/>
            <w:hideMark/>
          </w:tcPr>
          <w:p w14:paraId="39ABAF7B"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0.217</w:t>
            </w:r>
          </w:p>
        </w:tc>
        <w:tc>
          <w:tcPr>
            <w:tcW w:w="0" w:type="auto"/>
            <w:noWrap/>
            <w:hideMark/>
          </w:tcPr>
          <w:p w14:paraId="0A77D8F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204,890 </w:t>
            </w:r>
          </w:p>
        </w:tc>
        <w:tc>
          <w:tcPr>
            <w:tcW w:w="0" w:type="auto"/>
            <w:noWrap/>
            <w:hideMark/>
          </w:tcPr>
          <w:p w14:paraId="32CBB9C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0.202</w:t>
            </w:r>
          </w:p>
        </w:tc>
        <w:tc>
          <w:tcPr>
            <w:tcW w:w="704" w:type="dxa"/>
            <w:noWrap/>
            <w:hideMark/>
          </w:tcPr>
          <w:p w14:paraId="4CA1C6CD"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216,954 </w:t>
            </w:r>
          </w:p>
        </w:tc>
        <w:tc>
          <w:tcPr>
            <w:tcW w:w="273" w:type="dxa"/>
            <w:noWrap/>
            <w:hideMark/>
          </w:tcPr>
          <w:p w14:paraId="75548E52"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0.238</w:t>
            </w:r>
          </w:p>
        </w:tc>
      </w:tr>
      <w:tr w:rsidR="00276DF5" w:rsidRPr="00A51133" w14:paraId="11B220F5"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107B55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1982</w:t>
            </w:r>
          </w:p>
        </w:tc>
        <w:tc>
          <w:tcPr>
            <w:tcW w:w="0" w:type="auto"/>
            <w:noWrap/>
            <w:hideMark/>
          </w:tcPr>
          <w:p w14:paraId="0FC3B2F4"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357,053 </w:t>
            </w:r>
          </w:p>
        </w:tc>
        <w:tc>
          <w:tcPr>
            <w:tcW w:w="0" w:type="auto"/>
            <w:noWrap/>
            <w:hideMark/>
          </w:tcPr>
          <w:p w14:paraId="61B4FBE7"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0.180</w:t>
            </w:r>
          </w:p>
        </w:tc>
        <w:tc>
          <w:tcPr>
            <w:tcW w:w="0" w:type="auto"/>
            <w:noWrap/>
            <w:hideMark/>
          </w:tcPr>
          <w:p w14:paraId="7730AEC5"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386,189 </w:t>
            </w:r>
          </w:p>
        </w:tc>
        <w:tc>
          <w:tcPr>
            <w:tcW w:w="0" w:type="auto"/>
            <w:noWrap/>
            <w:hideMark/>
          </w:tcPr>
          <w:p w14:paraId="21ADC45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0.185</w:t>
            </w:r>
          </w:p>
        </w:tc>
        <w:tc>
          <w:tcPr>
            <w:tcW w:w="0" w:type="auto"/>
            <w:noWrap/>
            <w:hideMark/>
          </w:tcPr>
          <w:p w14:paraId="2250F79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359,273 </w:t>
            </w:r>
          </w:p>
        </w:tc>
        <w:tc>
          <w:tcPr>
            <w:tcW w:w="0" w:type="auto"/>
            <w:noWrap/>
            <w:hideMark/>
          </w:tcPr>
          <w:p w14:paraId="173672F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0.213</w:t>
            </w:r>
          </w:p>
        </w:tc>
        <w:tc>
          <w:tcPr>
            <w:tcW w:w="0" w:type="auto"/>
            <w:noWrap/>
            <w:hideMark/>
          </w:tcPr>
          <w:p w14:paraId="1EE4EF75"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262,614 </w:t>
            </w:r>
          </w:p>
        </w:tc>
        <w:tc>
          <w:tcPr>
            <w:tcW w:w="0" w:type="auto"/>
            <w:noWrap/>
            <w:hideMark/>
          </w:tcPr>
          <w:p w14:paraId="4FC315CC"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0.196</w:t>
            </w:r>
          </w:p>
        </w:tc>
        <w:tc>
          <w:tcPr>
            <w:tcW w:w="704" w:type="dxa"/>
            <w:noWrap/>
            <w:hideMark/>
          </w:tcPr>
          <w:p w14:paraId="0A281917"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264,576 </w:t>
            </w:r>
          </w:p>
        </w:tc>
        <w:tc>
          <w:tcPr>
            <w:tcW w:w="273" w:type="dxa"/>
            <w:noWrap/>
            <w:hideMark/>
          </w:tcPr>
          <w:p w14:paraId="3F574300"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0.229</w:t>
            </w:r>
          </w:p>
        </w:tc>
      </w:tr>
      <w:tr w:rsidR="00276DF5" w:rsidRPr="00A51133" w14:paraId="0DF29631"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9A7153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1983</w:t>
            </w:r>
          </w:p>
        </w:tc>
        <w:tc>
          <w:tcPr>
            <w:tcW w:w="0" w:type="auto"/>
            <w:noWrap/>
            <w:hideMark/>
          </w:tcPr>
          <w:p w14:paraId="19E4EFD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373,479 </w:t>
            </w:r>
          </w:p>
        </w:tc>
        <w:tc>
          <w:tcPr>
            <w:tcW w:w="0" w:type="auto"/>
            <w:noWrap/>
            <w:hideMark/>
          </w:tcPr>
          <w:p w14:paraId="7ED2BCE2"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0.174</w:t>
            </w:r>
          </w:p>
        </w:tc>
        <w:tc>
          <w:tcPr>
            <w:tcW w:w="0" w:type="auto"/>
            <w:noWrap/>
            <w:hideMark/>
          </w:tcPr>
          <w:p w14:paraId="75A534DE"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390,960 </w:t>
            </w:r>
          </w:p>
        </w:tc>
        <w:tc>
          <w:tcPr>
            <w:tcW w:w="0" w:type="auto"/>
            <w:noWrap/>
            <w:hideMark/>
          </w:tcPr>
          <w:p w14:paraId="5DEA11C5"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0.178</w:t>
            </w:r>
          </w:p>
        </w:tc>
        <w:tc>
          <w:tcPr>
            <w:tcW w:w="0" w:type="auto"/>
            <w:noWrap/>
            <w:hideMark/>
          </w:tcPr>
          <w:p w14:paraId="77B8ACC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354,935 </w:t>
            </w:r>
          </w:p>
        </w:tc>
        <w:tc>
          <w:tcPr>
            <w:tcW w:w="0" w:type="auto"/>
            <w:noWrap/>
            <w:hideMark/>
          </w:tcPr>
          <w:p w14:paraId="02C90B9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0.206</w:t>
            </w:r>
          </w:p>
        </w:tc>
        <w:tc>
          <w:tcPr>
            <w:tcW w:w="0" w:type="auto"/>
            <w:noWrap/>
            <w:hideMark/>
          </w:tcPr>
          <w:p w14:paraId="75CE437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269,157 </w:t>
            </w:r>
          </w:p>
        </w:tc>
        <w:tc>
          <w:tcPr>
            <w:tcW w:w="0" w:type="auto"/>
            <w:noWrap/>
            <w:hideMark/>
          </w:tcPr>
          <w:p w14:paraId="04FE50F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0.190</w:t>
            </w:r>
          </w:p>
        </w:tc>
        <w:tc>
          <w:tcPr>
            <w:tcW w:w="704" w:type="dxa"/>
            <w:noWrap/>
            <w:hideMark/>
          </w:tcPr>
          <w:p w14:paraId="2B7521DF"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266,805 </w:t>
            </w:r>
          </w:p>
        </w:tc>
        <w:tc>
          <w:tcPr>
            <w:tcW w:w="273" w:type="dxa"/>
            <w:noWrap/>
            <w:hideMark/>
          </w:tcPr>
          <w:p w14:paraId="47A13171"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0.221</w:t>
            </w:r>
          </w:p>
        </w:tc>
      </w:tr>
      <w:tr w:rsidR="00276DF5" w:rsidRPr="00A51133" w14:paraId="3713844C"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E789CF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1984</w:t>
            </w:r>
          </w:p>
        </w:tc>
        <w:tc>
          <w:tcPr>
            <w:tcW w:w="0" w:type="auto"/>
            <w:noWrap/>
            <w:hideMark/>
          </w:tcPr>
          <w:p w14:paraId="642B387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374,939 </w:t>
            </w:r>
          </w:p>
        </w:tc>
        <w:tc>
          <w:tcPr>
            <w:tcW w:w="0" w:type="auto"/>
            <w:noWrap/>
            <w:hideMark/>
          </w:tcPr>
          <w:p w14:paraId="692189D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0.167</w:t>
            </w:r>
          </w:p>
        </w:tc>
        <w:tc>
          <w:tcPr>
            <w:tcW w:w="0" w:type="auto"/>
            <w:noWrap/>
            <w:hideMark/>
          </w:tcPr>
          <w:p w14:paraId="46B2C75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410,566 </w:t>
            </w:r>
          </w:p>
        </w:tc>
        <w:tc>
          <w:tcPr>
            <w:tcW w:w="0" w:type="auto"/>
            <w:noWrap/>
            <w:hideMark/>
          </w:tcPr>
          <w:p w14:paraId="539534B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0.171</w:t>
            </w:r>
          </w:p>
        </w:tc>
        <w:tc>
          <w:tcPr>
            <w:tcW w:w="0" w:type="auto"/>
            <w:noWrap/>
            <w:hideMark/>
          </w:tcPr>
          <w:p w14:paraId="1E13EC2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357,632 </w:t>
            </w:r>
          </w:p>
        </w:tc>
        <w:tc>
          <w:tcPr>
            <w:tcW w:w="0" w:type="auto"/>
            <w:noWrap/>
            <w:hideMark/>
          </w:tcPr>
          <w:p w14:paraId="7D5688CC"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0.201</w:t>
            </w:r>
          </w:p>
        </w:tc>
        <w:tc>
          <w:tcPr>
            <w:tcW w:w="0" w:type="auto"/>
            <w:noWrap/>
            <w:hideMark/>
          </w:tcPr>
          <w:p w14:paraId="7BCB0001"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289,105 </w:t>
            </w:r>
          </w:p>
        </w:tc>
        <w:tc>
          <w:tcPr>
            <w:tcW w:w="0" w:type="auto"/>
            <w:noWrap/>
            <w:hideMark/>
          </w:tcPr>
          <w:p w14:paraId="35CC16F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0.185</w:t>
            </w:r>
          </w:p>
        </w:tc>
        <w:tc>
          <w:tcPr>
            <w:tcW w:w="704" w:type="dxa"/>
            <w:noWrap/>
            <w:hideMark/>
          </w:tcPr>
          <w:p w14:paraId="719A7552"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276,261 </w:t>
            </w:r>
          </w:p>
        </w:tc>
        <w:tc>
          <w:tcPr>
            <w:tcW w:w="273" w:type="dxa"/>
            <w:noWrap/>
            <w:hideMark/>
          </w:tcPr>
          <w:p w14:paraId="4D93B85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0.214</w:t>
            </w:r>
          </w:p>
        </w:tc>
      </w:tr>
      <w:tr w:rsidR="00276DF5" w:rsidRPr="00A51133" w14:paraId="275AD916"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2C7354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1985</w:t>
            </w:r>
          </w:p>
        </w:tc>
        <w:tc>
          <w:tcPr>
            <w:tcW w:w="0" w:type="auto"/>
            <w:noWrap/>
            <w:hideMark/>
          </w:tcPr>
          <w:p w14:paraId="2F5373D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392,432 </w:t>
            </w:r>
          </w:p>
        </w:tc>
        <w:tc>
          <w:tcPr>
            <w:tcW w:w="0" w:type="auto"/>
            <w:noWrap/>
            <w:hideMark/>
          </w:tcPr>
          <w:p w14:paraId="2F905F9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0.153</w:t>
            </w:r>
          </w:p>
        </w:tc>
        <w:tc>
          <w:tcPr>
            <w:tcW w:w="0" w:type="auto"/>
            <w:noWrap/>
            <w:hideMark/>
          </w:tcPr>
          <w:p w14:paraId="50B01C31"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432,416 </w:t>
            </w:r>
          </w:p>
        </w:tc>
        <w:tc>
          <w:tcPr>
            <w:tcW w:w="0" w:type="auto"/>
            <w:noWrap/>
            <w:hideMark/>
          </w:tcPr>
          <w:p w14:paraId="0F3652B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0.157</w:t>
            </w:r>
          </w:p>
        </w:tc>
        <w:tc>
          <w:tcPr>
            <w:tcW w:w="0" w:type="auto"/>
            <w:noWrap/>
            <w:hideMark/>
          </w:tcPr>
          <w:p w14:paraId="320F812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360,737 </w:t>
            </w:r>
          </w:p>
        </w:tc>
        <w:tc>
          <w:tcPr>
            <w:tcW w:w="0" w:type="auto"/>
            <w:noWrap/>
            <w:hideMark/>
          </w:tcPr>
          <w:p w14:paraId="17D9C29B"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0.186</w:t>
            </w:r>
          </w:p>
        </w:tc>
        <w:tc>
          <w:tcPr>
            <w:tcW w:w="0" w:type="auto"/>
            <w:noWrap/>
            <w:hideMark/>
          </w:tcPr>
          <w:p w14:paraId="180B7234"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324,366 </w:t>
            </w:r>
          </w:p>
        </w:tc>
        <w:tc>
          <w:tcPr>
            <w:tcW w:w="0" w:type="auto"/>
            <w:noWrap/>
            <w:hideMark/>
          </w:tcPr>
          <w:p w14:paraId="0A28E9B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0.171</w:t>
            </w:r>
          </w:p>
        </w:tc>
        <w:tc>
          <w:tcPr>
            <w:tcW w:w="704" w:type="dxa"/>
            <w:noWrap/>
            <w:hideMark/>
          </w:tcPr>
          <w:p w14:paraId="5E9AED7E"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295,569 </w:t>
            </w:r>
          </w:p>
        </w:tc>
        <w:tc>
          <w:tcPr>
            <w:tcW w:w="273" w:type="dxa"/>
            <w:noWrap/>
            <w:hideMark/>
          </w:tcPr>
          <w:p w14:paraId="7895D6B5"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0.197</w:t>
            </w:r>
          </w:p>
        </w:tc>
      </w:tr>
      <w:tr w:rsidR="00276DF5" w:rsidRPr="00A51133" w14:paraId="0CE0C858"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346FA3B"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1986</w:t>
            </w:r>
          </w:p>
        </w:tc>
        <w:tc>
          <w:tcPr>
            <w:tcW w:w="0" w:type="auto"/>
            <w:noWrap/>
            <w:hideMark/>
          </w:tcPr>
          <w:p w14:paraId="34FA9016"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434,368 </w:t>
            </w:r>
          </w:p>
        </w:tc>
        <w:tc>
          <w:tcPr>
            <w:tcW w:w="0" w:type="auto"/>
            <w:noWrap/>
            <w:hideMark/>
          </w:tcPr>
          <w:p w14:paraId="0B766FF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0.135</w:t>
            </w:r>
          </w:p>
        </w:tc>
        <w:tc>
          <w:tcPr>
            <w:tcW w:w="0" w:type="auto"/>
            <w:noWrap/>
            <w:hideMark/>
          </w:tcPr>
          <w:p w14:paraId="59B3082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466,769 </w:t>
            </w:r>
          </w:p>
        </w:tc>
        <w:tc>
          <w:tcPr>
            <w:tcW w:w="0" w:type="auto"/>
            <w:noWrap/>
            <w:hideMark/>
          </w:tcPr>
          <w:p w14:paraId="444C0EA4"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0.140</w:t>
            </w:r>
          </w:p>
        </w:tc>
        <w:tc>
          <w:tcPr>
            <w:tcW w:w="0" w:type="auto"/>
            <w:noWrap/>
            <w:hideMark/>
          </w:tcPr>
          <w:p w14:paraId="34DA80F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377,566 </w:t>
            </w:r>
          </w:p>
        </w:tc>
        <w:tc>
          <w:tcPr>
            <w:tcW w:w="0" w:type="auto"/>
            <w:noWrap/>
            <w:hideMark/>
          </w:tcPr>
          <w:p w14:paraId="3D9195D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0.167</w:t>
            </w:r>
          </w:p>
        </w:tc>
        <w:tc>
          <w:tcPr>
            <w:tcW w:w="0" w:type="auto"/>
            <w:noWrap/>
            <w:hideMark/>
          </w:tcPr>
          <w:p w14:paraId="152D147F"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363,663 </w:t>
            </w:r>
          </w:p>
        </w:tc>
        <w:tc>
          <w:tcPr>
            <w:tcW w:w="0" w:type="auto"/>
            <w:noWrap/>
            <w:hideMark/>
          </w:tcPr>
          <w:p w14:paraId="7D780DF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0.151</w:t>
            </w:r>
          </w:p>
        </w:tc>
        <w:tc>
          <w:tcPr>
            <w:tcW w:w="704" w:type="dxa"/>
            <w:noWrap/>
            <w:hideMark/>
          </w:tcPr>
          <w:p w14:paraId="01BDE2E1"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320,384 </w:t>
            </w:r>
          </w:p>
        </w:tc>
        <w:tc>
          <w:tcPr>
            <w:tcW w:w="273" w:type="dxa"/>
            <w:noWrap/>
            <w:hideMark/>
          </w:tcPr>
          <w:p w14:paraId="6CB5934C"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0.173</w:t>
            </w:r>
          </w:p>
        </w:tc>
      </w:tr>
      <w:tr w:rsidR="00276DF5" w:rsidRPr="00A51133" w14:paraId="65658ED9"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6729A9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1987</w:t>
            </w:r>
          </w:p>
        </w:tc>
        <w:tc>
          <w:tcPr>
            <w:tcW w:w="0" w:type="auto"/>
            <w:noWrap/>
            <w:hideMark/>
          </w:tcPr>
          <w:p w14:paraId="15A10BF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464,061 </w:t>
            </w:r>
          </w:p>
        </w:tc>
        <w:tc>
          <w:tcPr>
            <w:tcW w:w="0" w:type="auto"/>
            <w:noWrap/>
            <w:hideMark/>
          </w:tcPr>
          <w:p w14:paraId="5E54C14B"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0.121</w:t>
            </w:r>
          </w:p>
        </w:tc>
        <w:tc>
          <w:tcPr>
            <w:tcW w:w="0" w:type="auto"/>
            <w:noWrap/>
            <w:hideMark/>
          </w:tcPr>
          <w:p w14:paraId="74884DC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486,995 </w:t>
            </w:r>
          </w:p>
        </w:tc>
        <w:tc>
          <w:tcPr>
            <w:tcW w:w="0" w:type="auto"/>
            <w:noWrap/>
            <w:hideMark/>
          </w:tcPr>
          <w:p w14:paraId="2C1CF54F"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0.126</w:t>
            </w:r>
          </w:p>
        </w:tc>
        <w:tc>
          <w:tcPr>
            <w:tcW w:w="0" w:type="auto"/>
            <w:noWrap/>
            <w:hideMark/>
          </w:tcPr>
          <w:p w14:paraId="6DFB90B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388,733 </w:t>
            </w:r>
          </w:p>
        </w:tc>
        <w:tc>
          <w:tcPr>
            <w:tcW w:w="0" w:type="auto"/>
            <w:noWrap/>
            <w:hideMark/>
          </w:tcPr>
          <w:p w14:paraId="66EBC573"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0.150</w:t>
            </w:r>
          </w:p>
        </w:tc>
        <w:tc>
          <w:tcPr>
            <w:tcW w:w="0" w:type="auto"/>
            <w:noWrap/>
            <w:hideMark/>
          </w:tcPr>
          <w:p w14:paraId="7E02A81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390,650 </w:t>
            </w:r>
          </w:p>
        </w:tc>
        <w:tc>
          <w:tcPr>
            <w:tcW w:w="0" w:type="auto"/>
            <w:noWrap/>
            <w:hideMark/>
          </w:tcPr>
          <w:p w14:paraId="46F84A7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0.135</w:t>
            </w:r>
          </w:p>
        </w:tc>
        <w:tc>
          <w:tcPr>
            <w:tcW w:w="704" w:type="dxa"/>
            <w:noWrap/>
            <w:hideMark/>
          </w:tcPr>
          <w:p w14:paraId="3E4E4AE4"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338,603 </w:t>
            </w:r>
          </w:p>
        </w:tc>
        <w:tc>
          <w:tcPr>
            <w:tcW w:w="273" w:type="dxa"/>
            <w:noWrap/>
            <w:hideMark/>
          </w:tcPr>
          <w:p w14:paraId="5C9BF07B"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0.153</w:t>
            </w:r>
          </w:p>
        </w:tc>
      </w:tr>
      <w:tr w:rsidR="00276DF5" w:rsidRPr="00A51133" w14:paraId="1CBEB0E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42617D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1988</w:t>
            </w:r>
          </w:p>
        </w:tc>
        <w:tc>
          <w:tcPr>
            <w:tcW w:w="0" w:type="auto"/>
            <w:noWrap/>
            <w:hideMark/>
          </w:tcPr>
          <w:p w14:paraId="446C5F81"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473,796 </w:t>
            </w:r>
          </w:p>
        </w:tc>
        <w:tc>
          <w:tcPr>
            <w:tcW w:w="0" w:type="auto"/>
            <w:noWrap/>
            <w:hideMark/>
          </w:tcPr>
          <w:p w14:paraId="0C98A2A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0.108</w:t>
            </w:r>
          </w:p>
        </w:tc>
        <w:tc>
          <w:tcPr>
            <w:tcW w:w="0" w:type="auto"/>
            <w:noWrap/>
            <w:hideMark/>
          </w:tcPr>
          <w:p w14:paraId="56A4520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512,399 </w:t>
            </w:r>
          </w:p>
        </w:tc>
        <w:tc>
          <w:tcPr>
            <w:tcW w:w="0" w:type="auto"/>
            <w:noWrap/>
            <w:hideMark/>
          </w:tcPr>
          <w:p w14:paraId="78ECD32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0.114</w:t>
            </w:r>
          </w:p>
        </w:tc>
        <w:tc>
          <w:tcPr>
            <w:tcW w:w="0" w:type="auto"/>
            <w:noWrap/>
            <w:hideMark/>
          </w:tcPr>
          <w:p w14:paraId="306E5B5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406,694 </w:t>
            </w:r>
          </w:p>
        </w:tc>
        <w:tc>
          <w:tcPr>
            <w:tcW w:w="0" w:type="auto"/>
            <w:noWrap/>
            <w:hideMark/>
          </w:tcPr>
          <w:p w14:paraId="14B3B59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0.137</w:t>
            </w:r>
          </w:p>
        </w:tc>
        <w:tc>
          <w:tcPr>
            <w:tcW w:w="0" w:type="auto"/>
            <w:noWrap/>
            <w:hideMark/>
          </w:tcPr>
          <w:p w14:paraId="4D49005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420,275 </w:t>
            </w:r>
          </w:p>
        </w:tc>
        <w:tc>
          <w:tcPr>
            <w:tcW w:w="0" w:type="auto"/>
            <w:noWrap/>
            <w:hideMark/>
          </w:tcPr>
          <w:p w14:paraId="049E2DAC"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0.120</w:t>
            </w:r>
          </w:p>
        </w:tc>
        <w:tc>
          <w:tcPr>
            <w:tcW w:w="704" w:type="dxa"/>
            <w:noWrap/>
            <w:hideMark/>
          </w:tcPr>
          <w:p w14:paraId="434AD7D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361,031 </w:t>
            </w:r>
          </w:p>
        </w:tc>
        <w:tc>
          <w:tcPr>
            <w:tcW w:w="273" w:type="dxa"/>
            <w:noWrap/>
            <w:hideMark/>
          </w:tcPr>
          <w:p w14:paraId="2946D0A2"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0.137</w:t>
            </w:r>
          </w:p>
        </w:tc>
      </w:tr>
      <w:tr w:rsidR="00276DF5" w:rsidRPr="00A51133" w14:paraId="7C5A1395"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95E79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1989</w:t>
            </w:r>
          </w:p>
        </w:tc>
        <w:tc>
          <w:tcPr>
            <w:tcW w:w="0" w:type="auto"/>
            <w:noWrap/>
            <w:hideMark/>
          </w:tcPr>
          <w:p w14:paraId="43E2328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494,007 </w:t>
            </w:r>
          </w:p>
        </w:tc>
        <w:tc>
          <w:tcPr>
            <w:tcW w:w="0" w:type="auto"/>
            <w:noWrap/>
            <w:hideMark/>
          </w:tcPr>
          <w:p w14:paraId="57B8E7AA"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14:paraId="6B9C4C4E"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527,121 </w:t>
            </w:r>
          </w:p>
        </w:tc>
        <w:tc>
          <w:tcPr>
            <w:tcW w:w="0" w:type="auto"/>
            <w:noWrap/>
            <w:hideMark/>
          </w:tcPr>
          <w:p w14:paraId="66284D96"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14:paraId="33355A1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414,118 </w:t>
            </w:r>
          </w:p>
        </w:tc>
        <w:tc>
          <w:tcPr>
            <w:tcW w:w="0" w:type="auto"/>
            <w:noWrap/>
            <w:hideMark/>
          </w:tcPr>
          <w:p w14:paraId="20CD3191"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0.122</w:t>
            </w:r>
          </w:p>
        </w:tc>
        <w:tc>
          <w:tcPr>
            <w:tcW w:w="0" w:type="auto"/>
            <w:noWrap/>
            <w:hideMark/>
          </w:tcPr>
          <w:p w14:paraId="7AF3570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439,583 </w:t>
            </w:r>
          </w:p>
        </w:tc>
        <w:tc>
          <w:tcPr>
            <w:tcW w:w="0" w:type="auto"/>
            <w:noWrap/>
            <w:hideMark/>
          </w:tcPr>
          <w:p w14:paraId="645E68BB"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0.106</w:t>
            </w:r>
          </w:p>
        </w:tc>
        <w:tc>
          <w:tcPr>
            <w:tcW w:w="704" w:type="dxa"/>
            <w:noWrap/>
            <w:hideMark/>
          </w:tcPr>
          <w:p w14:paraId="14E4A8F9"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372,635 </w:t>
            </w:r>
          </w:p>
        </w:tc>
        <w:tc>
          <w:tcPr>
            <w:tcW w:w="273" w:type="dxa"/>
            <w:noWrap/>
            <w:hideMark/>
          </w:tcPr>
          <w:p w14:paraId="23332689"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0.120</w:t>
            </w:r>
          </w:p>
        </w:tc>
      </w:tr>
      <w:tr w:rsidR="00276DF5" w:rsidRPr="00A51133" w14:paraId="5D34202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E35B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1990</w:t>
            </w:r>
          </w:p>
        </w:tc>
        <w:tc>
          <w:tcPr>
            <w:tcW w:w="0" w:type="auto"/>
            <w:noWrap/>
            <w:hideMark/>
          </w:tcPr>
          <w:p w14:paraId="044F6741"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496,327 </w:t>
            </w:r>
          </w:p>
        </w:tc>
        <w:tc>
          <w:tcPr>
            <w:tcW w:w="0" w:type="auto"/>
            <w:noWrap/>
            <w:hideMark/>
          </w:tcPr>
          <w:p w14:paraId="7538DDC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14:paraId="21A24D0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501,425 </w:t>
            </w:r>
          </w:p>
        </w:tc>
        <w:tc>
          <w:tcPr>
            <w:tcW w:w="0" w:type="auto"/>
            <w:noWrap/>
            <w:hideMark/>
          </w:tcPr>
          <w:p w14:paraId="6A72D97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14:paraId="530E9495"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391,652 </w:t>
            </w:r>
          </w:p>
        </w:tc>
        <w:tc>
          <w:tcPr>
            <w:tcW w:w="0" w:type="auto"/>
            <w:noWrap/>
            <w:hideMark/>
          </w:tcPr>
          <w:p w14:paraId="716701DA"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0.109</w:t>
            </w:r>
          </w:p>
        </w:tc>
        <w:tc>
          <w:tcPr>
            <w:tcW w:w="0" w:type="auto"/>
            <w:noWrap/>
            <w:hideMark/>
          </w:tcPr>
          <w:p w14:paraId="17BEED5A"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422,272 </w:t>
            </w:r>
          </w:p>
        </w:tc>
        <w:tc>
          <w:tcPr>
            <w:tcW w:w="0" w:type="auto"/>
            <w:noWrap/>
            <w:hideMark/>
          </w:tcPr>
          <w:p w14:paraId="12A45191"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0.094</w:t>
            </w:r>
          </w:p>
        </w:tc>
        <w:tc>
          <w:tcPr>
            <w:tcW w:w="704" w:type="dxa"/>
            <w:noWrap/>
            <w:hideMark/>
          </w:tcPr>
          <w:p w14:paraId="44D9E02C"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355,337 </w:t>
            </w:r>
          </w:p>
        </w:tc>
        <w:tc>
          <w:tcPr>
            <w:tcW w:w="273" w:type="dxa"/>
            <w:noWrap/>
            <w:hideMark/>
          </w:tcPr>
          <w:p w14:paraId="7579D02C"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0.106</w:t>
            </w:r>
          </w:p>
        </w:tc>
      </w:tr>
      <w:tr w:rsidR="00276DF5" w:rsidRPr="00A51133" w14:paraId="314EB29E"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3C2F8F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1991</w:t>
            </w:r>
          </w:p>
        </w:tc>
        <w:tc>
          <w:tcPr>
            <w:tcW w:w="0" w:type="auto"/>
            <w:noWrap/>
            <w:hideMark/>
          </w:tcPr>
          <w:p w14:paraId="59D5484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458,706 </w:t>
            </w:r>
          </w:p>
        </w:tc>
        <w:tc>
          <w:tcPr>
            <w:tcW w:w="0" w:type="auto"/>
            <w:noWrap/>
            <w:hideMark/>
          </w:tcPr>
          <w:p w14:paraId="6641FED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0CDA696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448,277 </w:t>
            </w:r>
          </w:p>
        </w:tc>
        <w:tc>
          <w:tcPr>
            <w:tcW w:w="0" w:type="auto"/>
            <w:noWrap/>
            <w:hideMark/>
          </w:tcPr>
          <w:p w14:paraId="320A727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55D5A46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347,064 </w:t>
            </w:r>
          </w:p>
        </w:tc>
        <w:tc>
          <w:tcPr>
            <w:tcW w:w="0" w:type="auto"/>
            <w:noWrap/>
            <w:hideMark/>
          </w:tcPr>
          <w:p w14:paraId="00110293"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0.107</w:t>
            </w:r>
          </w:p>
        </w:tc>
        <w:tc>
          <w:tcPr>
            <w:tcW w:w="0" w:type="auto"/>
            <w:noWrap/>
            <w:hideMark/>
          </w:tcPr>
          <w:p w14:paraId="279C7E3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377,254 </w:t>
            </w:r>
          </w:p>
        </w:tc>
        <w:tc>
          <w:tcPr>
            <w:tcW w:w="0" w:type="auto"/>
            <w:noWrap/>
            <w:hideMark/>
          </w:tcPr>
          <w:p w14:paraId="39A3FD3F"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704" w:type="dxa"/>
            <w:noWrap/>
            <w:hideMark/>
          </w:tcPr>
          <w:p w14:paraId="63373081"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314,875 </w:t>
            </w:r>
          </w:p>
        </w:tc>
        <w:tc>
          <w:tcPr>
            <w:tcW w:w="273" w:type="dxa"/>
            <w:noWrap/>
            <w:hideMark/>
          </w:tcPr>
          <w:p w14:paraId="574C9DCD"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0.103</w:t>
            </w:r>
          </w:p>
        </w:tc>
      </w:tr>
      <w:tr w:rsidR="00276DF5" w:rsidRPr="00A51133" w14:paraId="0F533394"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327158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1992</w:t>
            </w:r>
          </w:p>
        </w:tc>
        <w:tc>
          <w:tcPr>
            <w:tcW w:w="0" w:type="auto"/>
            <w:noWrap/>
            <w:hideMark/>
          </w:tcPr>
          <w:p w14:paraId="7D7132A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426,699 </w:t>
            </w:r>
          </w:p>
        </w:tc>
        <w:tc>
          <w:tcPr>
            <w:tcW w:w="0" w:type="auto"/>
            <w:noWrap/>
            <w:hideMark/>
          </w:tcPr>
          <w:p w14:paraId="7AB23338"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14:paraId="2163EED8"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412,331 </w:t>
            </w:r>
          </w:p>
        </w:tc>
        <w:tc>
          <w:tcPr>
            <w:tcW w:w="0" w:type="auto"/>
            <w:noWrap/>
            <w:hideMark/>
          </w:tcPr>
          <w:p w14:paraId="11CEA5E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0.088</w:t>
            </w:r>
          </w:p>
        </w:tc>
        <w:tc>
          <w:tcPr>
            <w:tcW w:w="0" w:type="auto"/>
            <w:noWrap/>
            <w:hideMark/>
          </w:tcPr>
          <w:p w14:paraId="3FBFECD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314,412 </w:t>
            </w:r>
          </w:p>
        </w:tc>
        <w:tc>
          <w:tcPr>
            <w:tcW w:w="0" w:type="auto"/>
            <w:noWrap/>
            <w:hideMark/>
          </w:tcPr>
          <w:p w14:paraId="40EE6826"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0.106</w:t>
            </w:r>
          </w:p>
        </w:tc>
        <w:tc>
          <w:tcPr>
            <w:tcW w:w="0" w:type="auto"/>
            <w:noWrap/>
            <w:hideMark/>
          </w:tcPr>
          <w:p w14:paraId="151E447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343,293 </w:t>
            </w:r>
          </w:p>
        </w:tc>
        <w:tc>
          <w:tcPr>
            <w:tcW w:w="0" w:type="auto"/>
            <w:noWrap/>
            <w:hideMark/>
          </w:tcPr>
          <w:p w14:paraId="45342CD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704" w:type="dxa"/>
            <w:noWrap/>
            <w:hideMark/>
          </w:tcPr>
          <w:p w14:paraId="7DAA129E"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282,767 </w:t>
            </w:r>
          </w:p>
        </w:tc>
        <w:tc>
          <w:tcPr>
            <w:tcW w:w="273" w:type="dxa"/>
            <w:noWrap/>
            <w:hideMark/>
          </w:tcPr>
          <w:p w14:paraId="00992CAA"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0.103</w:t>
            </w:r>
          </w:p>
        </w:tc>
      </w:tr>
      <w:tr w:rsidR="00276DF5" w:rsidRPr="00A51133" w14:paraId="1E547E5A"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5EE62A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1993</w:t>
            </w:r>
          </w:p>
        </w:tc>
        <w:tc>
          <w:tcPr>
            <w:tcW w:w="0" w:type="auto"/>
            <w:noWrap/>
            <w:hideMark/>
          </w:tcPr>
          <w:p w14:paraId="254A596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404,222 </w:t>
            </w:r>
          </w:p>
        </w:tc>
        <w:tc>
          <w:tcPr>
            <w:tcW w:w="0" w:type="auto"/>
            <w:noWrap/>
            <w:hideMark/>
          </w:tcPr>
          <w:p w14:paraId="305461E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14:paraId="303CB3D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400,338 </w:t>
            </w:r>
          </w:p>
        </w:tc>
        <w:tc>
          <w:tcPr>
            <w:tcW w:w="0" w:type="auto"/>
            <w:noWrap/>
            <w:hideMark/>
          </w:tcPr>
          <w:p w14:paraId="23CB59C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14:paraId="4B3F878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300,893 </w:t>
            </w:r>
          </w:p>
        </w:tc>
        <w:tc>
          <w:tcPr>
            <w:tcW w:w="0" w:type="auto"/>
            <w:noWrap/>
            <w:hideMark/>
          </w:tcPr>
          <w:p w14:paraId="5F4068DA"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0.107</w:t>
            </w:r>
          </w:p>
        </w:tc>
        <w:tc>
          <w:tcPr>
            <w:tcW w:w="0" w:type="auto"/>
            <w:noWrap/>
            <w:hideMark/>
          </w:tcPr>
          <w:p w14:paraId="45036AEE"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328,001 </w:t>
            </w:r>
          </w:p>
        </w:tc>
        <w:tc>
          <w:tcPr>
            <w:tcW w:w="0" w:type="auto"/>
            <w:noWrap/>
            <w:hideMark/>
          </w:tcPr>
          <w:p w14:paraId="2F2A105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0.088</w:t>
            </w:r>
          </w:p>
        </w:tc>
        <w:tc>
          <w:tcPr>
            <w:tcW w:w="704" w:type="dxa"/>
            <w:noWrap/>
            <w:hideMark/>
          </w:tcPr>
          <w:p w14:paraId="7BC1B850"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266,318 </w:t>
            </w:r>
          </w:p>
        </w:tc>
        <w:tc>
          <w:tcPr>
            <w:tcW w:w="273" w:type="dxa"/>
            <w:noWrap/>
            <w:hideMark/>
          </w:tcPr>
          <w:p w14:paraId="51C8C5AE"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0.104</w:t>
            </w:r>
          </w:p>
        </w:tc>
      </w:tr>
      <w:tr w:rsidR="00276DF5" w:rsidRPr="00A51133" w14:paraId="0438A33C"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A8009E1"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1994</w:t>
            </w:r>
          </w:p>
        </w:tc>
        <w:tc>
          <w:tcPr>
            <w:tcW w:w="0" w:type="auto"/>
            <w:noWrap/>
            <w:hideMark/>
          </w:tcPr>
          <w:p w14:paraId="0D07C5A6"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413,273 </w:t>
            </w:r>
          </w:p>
        </w:tc>
        <w:tc>
          <w:tcPr>
            <w:tcW w:w="0" w:type="auto"/>
            <w:noWrap/>
            <w:hideMark/>
          </w:tcPr>
          <w:p w14:paraId="7E361AA9"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7CA9CFC9"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405,879 </w:t>
            </w:r>
          </w:p>
        </w:tc>
        <w:tc>
          <w:tcPr>
            <w:tcW w:w="0" w:type="auto"/>
            <w:noWrap/>
            <w:hideMark/>
          </w:tcPr>
          <w:p w14:paraId="19953EB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0" w:type="auto"/>
            <w:noWrap/>
            <w:hideMark/>
          </w:tcPr>
          <w:p w14:paraId="0D94C815"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307,616 </w:t>
            </w:r>
          </w:p>
        </w:tc>
        <w:tc>
          <w:tcPr>
            <w:tcW w:w="0" w:type="auto"/>
            <w:noWrap/>
            <w:hideMark/>
          </w:tcPr>
          <w:p w14:paraId="1FCC84E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14:paraId="041453E4"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332,861 </w:t>
            </w:r>
          </w:p>
        </w:tc>
        <w:tc>
          <w:tcPr>
            <w:tcW w:w="0" w:type="auto"/>
            <w:noWrap/>
            <w:hideMark/>
          </w:tcPr>
          <w:p w14:paraId="1AE2F28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704" w:type="dxa"/>
            <w:noWrap/>
            <w:hideMark/>
          </w:tcPr>
          <w:p w14:paraId="0F7DD379"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271,672 </w:t>
            </w:r>
          </w:p>
        </w:tc>
        <w:tc>
          <w:tcPr>
            <w:tcW w:w="273" w:type="dxa"/>
            <w:noWrap/>
            <w:hideMark/>
          </w:tcPr>
          <w:p w14:paraId="69267A8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0.097</w:t>
            </w:r>
          </w:p>
        </w:tc>
      </w:tr>
      <w:tr w:rsidR="00276DF5" w:rsidRPr="00A51133" w14:paraId="62091868"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BDADBC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1995</w:t>
            </w:r>
          </w:p>
        </w:tc>
        <w:tc>
          <w:tcPr>
            <w:tcW w:w="0" w:type="auto"/>
            <w:noWrap/>
            <w:hideMark/>
          </w:tcPr>
          <w:p w14:paraId="662D8CB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418,785 </w:t>
            </w:r>
          </w:p>
        </w:tc>
        <w:tc>
          <w:tcPr>
            <w:tcW w:w="0" w:type="auto"/>
            <w:noWrap/>
            <w:hideMark/>
          </w:tcPr>
          <w:p w14:paraId="7C7B861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29D4231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406,302 </w:t>
            </w:r>
          </w:p>
        </w:tc>
        <w:tc>
          <w:tcPr>
            <w:tcW w:w="0" w:type="auto"/>
            <w:noWrap/>
            <w:hideMark/>
          </w:tcPr>
          <w:p w14:paraId="4A539B4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14:paraId="0479A04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310,736 </w:t>
            </w:r>
          </w:p>
        </w:tc>
        <w:tc>
          <w:tcPr>
            <w:tcW w:w="0" w:type="auto"/>
            <w:noWrap/>
            <w:hideMark/>
          </w:tcPr>
          <w:p w14:paraId="4907A72D"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14:paraId="45A55731"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332,552 </w:t>
            </w:r>
          </w:p>
        </w:tc>
        <w:tc>
          <w:tcPr>
            <w:tcW w:w="0" w:type="auto"/>
            <w:noWrap/>
            <w:hideMark/>
          </w:tcPr>
          <w:p w14:paraId="730ED79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704" w:type="dxa"/>
            <w:noWrap/>
            <w:hideMark/>
          </w:tcPr>
          <w:p w14:paraId="1B712E5F"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273,589 </w:t>
            </w:r>
          </w:p>
        </w:tc>
        <w:tc>
          <w:tcPr>
            <w:tcW w:w="273" w:type="dxa"/>
            <w:noWrap/>
            <w:hideMark/>
          </w:tcPr>
          <w:p w14:paraId="600CB1AD"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0.087</w:t>
            </w:r>
          </w:p>
        </w:tc>
      </w:tr>
      <w:tr w:rsidR="00276DF5" w:rsidRPr="00A51133" w14:paraId="3BC865C5"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FA307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1996</w:t>
            </w:r>
          </w:p>
        </w:tc>
        <w:tc>
          <w:tcPr>
            <w:tcW w:w="0" w:type="auto"/>
            <w:noWrap/>
            <w:hideMark/>
          </w:tcPr>
          <w:p w14:paraId="4622012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380,882 </w:t>
            </w:r>
          </w:p>
        </w:tc>
        <w:tc>
          <w:tcPr>
            <w:tcW w:w="0" w:type="auto"/>
            <w:noWrap/>
            <w:hideMark/>
          </w:tcPr>
          <w:p w14:paraId="2193DAD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403E31A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357,566 </w:t>
            </w:r>
          </w:p>
        </w:tc>
        <w:tc>
          <w:tcPr>
            <w:tcW w:w="0" w:type="auto"/>
            <w:noWrap/>
            <w:hideMark/>
          </w:tcPr>
          <w:p w14:paraId="2D02E60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14:paraId="63403E29"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273,090 </w:t>
            </w:r>
          </w:p>
        </w:tc>
        <w:tc>
          <w:tcPr>
            <w:tcW w:w="0" w:type="auto"/>
            <w:noWrap/>
            <w:hideMark/>
          </w:tcPr>
          <w:p w14:paraId="329DA90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6569335F"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287,602 </w:t>
            </w:r>
          </w:p>
        </w:tc>
        <w:tc>
          <w:tcPr>
            <w:tcW w:w="0" w:type="auto"/>
            <w:noWrap/>
            <w:hideMark/>
          </w:tcPr>
          <w:p w14:paraId="0FE4C391"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704" w:type="dxa"/>
            <w:noWrap/>
            <w:hideMark/>
          </w:tcPr>
          <w:p w14:paraId="562F5569"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236,837 </w:t>
            </w:r>
          </w:p>
        </w:tc>
        <w:tc>
          <w:tcPr>
            <w:tcW w:w="273" w:type="dxa"/>
            <w:noWrap/>
            <w:hideMark/>
          </w:tcPr>
          <w:p w14:paraId="70EC7EC6"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0.084</w:t>
            </w:r>
          </w:p>
        </w:tc>
      </w:tr>
      <w:tr w:rsidR="00276DF5" w:rsidRPr="00A51133" w14:paraId="66934C75"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F5098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1997</w:t>
            </w:r>
          </w:p>
        </w:tc>
        <w:tc>
          <w:tcPr>
            <w:tcW w:w="0" w:type="auto"/>
            <w:noWrap/>
            <w:hideMark/>
          </w:tcPr>
          <w:p w14:paraId="007AC35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334,002 </w:t>
            </w:r>
          </w:p>
        </w:tc>
        <w:tc>
          <w:tcPr>
            <w:tcW w:w="0" w:type="auto"/>
            <w:noWrap/>
            <w:hideMark/>
          </w:tcPr>
          <w:p w14:paraId="00A5289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5B12FAFA"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312,180 </w:t>
            </w:r>
          </w:p>
        </w:tc>
        <w:tc>
          <w:tcPr>
            <w:tcW w:w="0" w:type="auto"/>
            <w:noWrap/>
            <w:hideMark/>
          </w:tcPr>
          <w:p w14:paraId="0233312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00F19F1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239,497 </w:t>
            </w:r>
          </w:p>
        </w:tc>
        <w:tc>
          <w:tcPr>
            <w:tcW w:w="0" w:type="auto"/>
            <w:noWrap/>
            <w:hideMark/>
          </w:tcPr>
          <w:p w14:paraId="50708A0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086CDFA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244,169 </w:t>
            </w:r>
          </w:p>
        </w:tc>
        <w:tc>
          <w:tcPr>
            <w:tcW w:w="0" w:type="auto"/>
            <w:noWrap/>
            <w:hideMark/>
          </w:tcPr>
          <w:p w14:paraId="53CC9C4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704" w:type="dxa"/>
            <w:noWrap/>
            <w:hideMark/>
          </w:tcPr>
          <w:p w14:paraId="6B931EE3"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202,634 </w:t>
            </w:r>
          </w:p>
        </w:tc>
        <w:tc>
          <w:tcPr>
            <w:tcW w:w="273" w:type="dxa"/>
            <w:noWrap/>
            <w:hideMark/>
          </w:tcPr>
          <w:p w14:paraId="0614C9ED"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0.083</w:t>
            </w:r>
          </w:p>
        </w:tc>
      </w:tr>
      <w:tr w:rsidR="00276DF5" w:rsidRPr="00A51133" w14:paraId="130354F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E909A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1998</w:t>
            </w:r>
          </w:p>
        </w:tc>
        <w:tc>
          <w:tcPr>
            <w:tcW w:w="0" w:type="auto"/>
            <w:noWrap/>
            <w:hideMark/>
          </w:tcPr>
          <w:p w14:paraId="7624541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272,559 </w:t>
            </w:r>
          </w:p>
        </w:tc>
        <w:tc>
          <w:tcPr>
            <w:tcW w:w="0" w:type="auto"/>
            <w:noWrap/>
            <w:hideMark/>
          </w:tcPr>
          <w:p w14:paraId="6ABBAD7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3CFA41F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253,115 </w:t>
            </w:r>
          </w:p>
        </w:tc>
        <w:tc>
          <w:tcPr>
            <w:tcW w:w="0" w:type="auto"/>
            <w:noWrap/>
            <w:hideMark/>
          </w:tcPr>
          <w:p w14:paraId="67C06542"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5AF98358"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197,549 </w:t>
            </w:r>
          </w:p>
        </w:tc>
        <w:tc>
          <w:tcPr>
            <w:tcW w:w="0" w:type="auto"/>
            <w:noWrap/>
            <w:hideMark/>
          </w:tcPr>
          <w:p w14:paraId="3130B62A"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34C93204"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204,837 </w:t>
            </w:r>
          </w:p>
        </w:tc>
        <w:tc>
          <w:tcPr>
            <w:tcW w:w="0" w:type="auto"/>
            <w:noWrap/>
            <w:hideMark/>
          </w:tcPr>
          <w:p w14:paraId="2590853E"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704" w:type="dxa"/>
            <w:noWrap/>
            <w:hideMark/>
          </w:tcPr>
          <w:p w14:paraId="3454616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171,849 </w:t>
            </w:r>
          </w:p>
        </w:tc>
        <w:tc>
          <w:tcPr>
            <w:tcW w:w="273" w:type="dxa"/>
            <w:noWrap/>
            <w:hideMark/>
          </w:tcPr>
          <w:p w14:paraId="242AA4DC"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0.084</w:t>
            </w:r>
          </w:p>
        </w:tc>
      </w:tr>
      <w:tr w:rsidR="00276DF5" w:rsidRPr="00A51133" w14:paraId="564DEE2A"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1DFD87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1999</w:t>
            </w:r>
          </w:p>
        </w:tc>
        <w:tc>
          <w:tcPr>
            <w:tcW w:w="0" w:type="auto"/>
            <w:noWrap/>
            <w:hideMark/>
          </w:tcPr>
          <w:p w14:paraId="0380C27A"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233,359 </w:t>
            </w:r>
          </w:p>
        </w:tc>
        <w:tc>
          <w:tcPr>
            <w:tcW w:w="0" w:type="auto"/>
            <w:noWrap/>
            <w:hideMark/>
          </w:tcPr>
          <w:p w14:paraId="7DB162FD"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192F7C3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227,788 </w:t>
            </w:r>
          </w:p>
        </w:tc>
        <w:tc>
          <w:tcPr>
            <w:tcW w:w="0" w:type="auto"/>
            <w:noWrap/>
            <w:hideMark/>
          </w:tcPr>
          <w:p w14:paraId="4DBDEFE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0AAA20AE"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180,998 </w:t>
            </w:r>
          </w:p>
        </w:tc>
        <w:tc>
          <w:tcPr>
            <w:tcW w:w="0" w:type="auto"/>
            <w:noWrap/>
            <w:hideMark/>
          </w:tcPr>
          <w:p w14:paraId="3BB474E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14F6670A"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193,687 </w:t>
            </w:r>
          </w:p>
        </w:tc>
        <w:tc>
          <w:tcPr>
            <w:tcW w:w="0" w:type="auto"/>
            <w:noWrap/>
            <w:hideMark/>
          </w:tcPr>
          <w:p w14:paraId="4BDBB44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704" w:type="dxa"/>
            <w:noWrap/>
            <w:hideMark/>
          </w:tcPr>
          <w:p w14:paraId="46A04390"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164,116 </w:t>
            </w:r>
          </w:p>
        </w:tc>
        <w:tc>
          <w:tcPr>
            <w:tcW w:w="273" w:type="dxa"/>
            <w:noWrap/>
            <w:hideMark/>
          </w:tcPr>
          <w:p w14:paraId="0D4CCC7F"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0.082</w:t>
            </w:r>
          </w:p>
        </w:tc>
      </w:tr>
      <w:tr w:rsidR="00276DF5" w:rsidRPr="00A51133" w14:paraId="17DBB1BD"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6B6ACC9"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2000</w:t>
            </w:r>
          </w:p>
        </w:tc>
        <w:tc>
          <w:tcPr>
            <w:tcW w:w="0" w:type="auto"/>
            <w:noWrap/>
            <w:hideMark/>
          </w:tcPr>
          <w:p w14:paraId="290F413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212,287 </w:t>
            </w:r>
          </w:p>
        </w:tc>
        <w:tc>
          <w:tcPr>
            <w:tcW w:w="0" w:type="auto"/>
            <w:noWrap/>
            <w:hideMark/>
          </w:tcPr>
          <w:p w14:paraId="494666B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2CDEBAF1"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202,479 </w:t>
            </w:r>
          </w:p>
        </w:tc>
        <w:tc>
          <w:tcPr>
            <w:tcW w:w="0" w:type="auto"/>
            <w:noWrap/>
            <w:hideMark/>
          </w:tcPr>
          <w:p w14:paraId="77B6883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14:paraId="3093951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160,126 </w:t>
            </w:r>
          </w:p>
        </w:tc>
        <w:tc>
          <w:tcPr>
            <w:tcW w:w="0" w:type="auto"/>
            <w:noWrap/>
            <w:hideMark/>
          </w:tcPr>
          <w:p w14:paraId="28CAA24A"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0.091</w:t>
            </w:r>
          </w:p>
        </w:tc>
        <w:tc>
          <w:tcPr>
            <w:tcW w:w="0" w:type="auto"/>
            <w:noWrap/>
            <w:hideMark/>
          </w:tcPr>
          <w:p w14:paraId="00C0C70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165,313 </w:t>
            </w:r>
          </w:p>
        </w:tc>
        <w:tc>
          <w:tcPr>
            <w:tcW w:w="0" w:type="auto"/>
            <w:noWrap/>
            <w:hideMark/>
          </w:tcPr>
          <w:p w14:paraId="7EA11336"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704" w:type="dxa"/>
            <w:noWrap/>
            <w:hideMark/>
          </w:tcPr>
          <w:p w14:paraId="046B087E"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140,580 </w:t>
            </w:r>
          </w:p>
        </w:tc>
        <w:tc>
          <w:tcPr>
            <w:tcW w:w="273" w:type="dxa"/>
            <w:noWrap/>
            <w:hideMark/>
          </w:tcPr>
          <w:p w14:paraId="19316AD2"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0.085</w:t>
            </w:r>
          </w:p>
        </w:tc>
      </w:tr>
      <w:tr w:rsidR="00276DF5" w:rsidRPr="00A51133" w14:paraId="1BE96F31"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23E630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2001</w:t>
            </w:r>
          </w:p>
        </w:tc>
        <w:tc>
          <w:tcPr>
            <w:tcW w:w="0" w:type="auto"/>
            <w:noWrap/>
            <w:hideMark/>
          </w:tcPr>
          <w:p w14:paraId="0E699BF9"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199,167 </w:t>
            </w:r>
          </w:p>
        </w:tc>
        <w:tc>
          <w:tcPr>
            <w:tcW w:w="0" w:type="auto"/>
            <w:noWrap/>
            <w:hideMark/>
          </w:tcPr>
          <w:p w14:paraId="04915B2E"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57639E4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188,992 </w:t>
            </w:r>
          </w:p>
        </w:tc>
        <w:tc>
          <w:tcPr>
            <w:tcW w:w="0" w:type="auto"/>
            <w:noWrap/>
            <w:hideMark/>
          </w:tcPr>
          <w:p w14:paraId="23BB9D8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6F96089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150,122 </w:t>
            </w:r>
          </w:p>
        </w:tc>
        <w:tc>
          <w:tcPr>
            <w:tcW w:w="0" w:type="auto"/>
            <w:noWrap/>
            <w:hideMark/>
          </w:tcPr>
          <w:p w14:paraId="69D3B76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14:paraId="7A30000C"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147,858 </w:t>
            </w:r>
          </w:p>
        </w:tc>
        <w:tc>
          <w:tcPr>
            <w:tcW w:w="0" w:type="auto"/>
            <w:noWrap/>
            <w:hideMark/>
          </w:tcPr>
          <w:p w14:paraId="1E7EC273"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704" w:type="dxa"/>
            <w:noWrap/>
            <w:hideMark/>
          </w:tcPr>
          <w:p w14:paraId="7FF67371"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127,055 </w:t>
            </w:r>
          </w:p>
        </w:tc>
        <w:tc>
          <w:tcPr>
            <w:tcW w:w="273" w:type="dxa"/>
            <w:noWrap/>
            <w:hideMark/>
          </w:tcPr>
          <w:p w14:paraId="2CB7A2B3"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0.086</w:t>
            </w:r>
          </w:p>
        </w:tc>
      </w:tr>
      <w:tr w:rsidR="00276DF5" w:rsidRPr="00A51133" w14:paraId="3F643EC0"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55B6D2F"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2002</w:t>
            </w:r>
          </w:p>
        </w:tc>
        <w:tc>
          <w:tcPr>
            <w:tcW w:w="0" w:type="auto"/>
            <w:noWrap/>
            <w:hideMark/>
          </w:tcPr>
          <w:p w14:paraId="7F78A1BA"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193,090 </w:t>
            </w:r>
          </w:p>
        </w:tc>
        <w:tc>
          <w:tcPr>
            <w:tcW w:w="0" w:type="auto"/>
            <w:noWrap/>
            <w:hideMark/>
          </w:tcPr>
          <w:p w14:paraId="51E14DDC"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0" w:type="auto"/>
            <w:noWrap/>
            <w:hideMark/>
          </w:tcPr>
          <w:p w14:paraId="4B74E356"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187,821 </w:t>
            </w:r>
          </w:p>
        </w:tc>
        <w:tc>
          <w:tcPr>
            <w:tcW w:w="0" w:type="auto"/>
            <w:noWrap/>
            <w:hideMark/>
          </w:tcPr>
          <w:p w14:paraId="5E424217"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2EEE631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151,911 </w:t>
            </w:r>
          </w:p>
        </w:tc>
        <w:tc>
          <w:tcPr>
            <w:tcW w:w="0" w:type="auto"/>
            <w:noWrap/>
            <w:hideMark/>
          </w:tcPr>
          <w:p w14:paraId="0A5D4BE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0.087</w:t>
            </w:r>
          </w:p>
        </w:tc>
        <w:tc>
          <w:tcPr>
            <w:tcW w:w="0" w:type="auto"/>
            <w:noWrap/>
            <w:hideMark/>
          </w:tcPr>
          <w:p w14:paraId="38363DE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144,519 </w:t>
            </w:r>
          </w:p>
        </w:tc>
        <w:tc>
          <w:tcPr>
            <w:tcW w:w="0" w:type="auto"/>
            <w:noWrap/>
            <w:hideMark/>
          </w:tcPr>
          <w:p w14:paraId="13F298D9"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0.069</w:t>
            </w:r>
          </w:p>
        </w:tc>
        <w:tc>
          <w:tcPr>
            <w:tcW w:w="704" w:type="dxa"/>
            <w:noWrap/>
            <w:hideMark/>
          </w:tcPr>
          <w:p w14:paraId="5CDE77F3"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126,380 </w:t>
            </w:r>
          </w:p>
        </w:tc>
        <w:tc>
          <w:tcPr>
            <w:tcW w:w="273" w:type="dxa"/>
            <w:noWrap/>
            <w:hideMark/>
          </w:tcPr>
          <w:p w14:paraId="5DAC8B2E"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0.080</w:t>
            </w:r>
          </w:p>
        </w:tc>
      </w:tr>
      <w:tr w:rsidR="00276DF5" w:rsidRPr="00A51133" w14:paraId="0804954A"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3C819D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2003</w:t>
            </w:r>
          </w:p>
        </w:tc>
        <w:tc>
          <w:tcPr>
            <w:tcW w:w="0" w:type="auto"/>
            <w:noWrap/>
            <w:hideMark/>
          </w:tcPr>
          <w:p w14:paraId="2E9397D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197,137 </w:t>
            </w:r>
          </w:p>
        </w:tc>
        <w:tc>
          <w:tcPr>
            <w:tcW w:w="0" w:type="auto"/>
            <w:noWrap/>
            <w:hideMark/>
          </w:tcPr>
          <w:p w14:paraId="6F349A9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501BBFB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185,962 </w:t>
            </w:r>
          </w:p>
        </w:tc>
        <w:tc>
          <w:tcPr>
            <w:tcW w:w="0" w:type="auto"/>
            <w:noWrap/>
            <w:hideMark/>
          </w:tcPr>
          <w:p w14:paraId="5396AB1E"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0.073</w:t>
            </w:r>
          </w:p>
        </w:tc>
        <w:tc>
          <w:tcPr>
            <w:tcW w:w="0" w:type="auto"/>
            <w:noWrap/>
            <w:hideMark/>
          </w:tcPr>
          <w:p w14:paraId="562F7D5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149,904 </w:t>
            </w:r>
          </w:p>
        </w:tc>
        <w:tc>
          <w:tcPr>
            <w:tcW w:w="0" w:type="auto"/>
            <w:noWrap/>
            <w:hideMark/>
          </w:tcPr>
          <w:p w14:paraId="76E8F5A1"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62241F11"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138,718 </w:t>
            </w:r>
          </w:p>
        </w:tc>
        <w:tc>
          <w:tcPr>
            <w:tcW w:w="0" w:type="auto"/>
            <w:noWrap/>
            <w:hideMark/>
          </w:tcPr>
          <w:p w14:paraId="1EC8B98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14:paraId="158133AD"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120,905 </w:t>
            </w:r>
          </w:p>
        </w:tc>
        <w:tc>
          <w:tcPr>
            <w:tcW w:w="273" w:type="dxa"/>
            <w:noWrap/>
            <w:hideMark/>
          </w:tcPr>
          <w:p w14:paraId="18A834F7"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0.076</w:t>
            </w:r>
          </w:p>
        </w:tc>
      </w:tr>
      <w:tr w:rsidR="00276DF5" w:rsidRPr="00A51133" w14:paraId="0485D306"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2DFFC2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2004</w:t>
            </w:r>
          </w:p>
        </w:tc>
        <w:tc>
          <w:tcPr>
            <w:tcW w:w="0" w:type="auto"/>
            <w:noWrap/>
            <w:hideMark/>
          </w:tcPr>
          <w:p w14:paraId="55D8DD2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187,849 </w:t>
            </w:r>
          </w:p>
        </w:tc>
        <w:tc>
          <w:tcPr>
            <w:tcW w:w="0" w:type="auto"/>
            <w:noWrap/>
            <w:hideMark/>
          </w:tcPr>
          <w:p w14:paraId="7BA7EB9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14:paraId="7406E1D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184,057 </w:t>
            </w:r>
          </w:p>
        </w:tc>
        <w:tc>
          <w:tcPr>
            <w:tcW w:w="0" w:type="auto"/>
            <w:noWrap/>
            <w:hideMark/>
          </w:tcPr>
          <w:p w14:paraId="4711EB76"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582F44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148,854 </w:t>
            </w:r>
          </w:p>
        </w:tc>
        <w:tc>
          <w:tcPr>
            <w:tcW w:w="0" w:type="auto"/>
            <w:noWrap/>
            <w:hideMark/>
          </w:tcPr>
          <w:p w14:paraId="5BE2C6B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14:paraId="25ED989F"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145,577 </w:t>
            </w:r>
          </w:p>
        </w:tc>
        <w:tc>
          <w:tcPr>
            <w:tcW w:w="0" w:type="auto"/>
            <w:noWrap/>
            <w:hideMark/>
          </w:tcPr>
          <w:p w14:paraId="2704CC34"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14:paraId="7E1AA27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124,789 </w:t>
            </w:r>
          </w:p>
        </w:tc>
        <w:tc>
          <w:tcPr>
            <w:tcW w:w="273" w:type="dxa"/>
            <w:noWrap/>
            <w:hideMark/>
          </w:tcPr>
          <w:p w14:paraId="5ED74BDA"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0.075</w:t>
            </w:r>
          </w:p>
        </w:tc>
      </w:tr>
      <w:tr w:rsidR="00276DF5" w:rsidRPr="00A51133" w14:paraId="64DBFA83"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CFD451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2005</w:t>
            </w:r>
          </w:p>
        </w:tc>
        <w:tc>
          <w:tcPr>
            <w:tcW w:w="0" w:type="auto"/>
            <w:noWrap/>
            <w:hideMark/>
          </w:tcPr>
          <w:p w14:paraId="3B4FD713"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176,854 </w:t>
            </w:r>
          </w:p>
        </w:tc>
        <w:tc>
          <w:tcPr>
            <w:tcW w:w="0" w:type="auto"/>
            <w:noWrap/>
            <w:hideMark/>
          </w:tcPr>
          <w:p w14:paraId="00FAC055"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14:paraId="2EB13AD9"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173,813 </w:t>
            </w:r>
          </w:p>
        </w:tc>
        <w:tc>
          <w:tcPr>
            <w:tcW w:w="0" w:type="auto"/>
            <w:noWrap/>
            <w:hideMark/>
          </w:tcPr>
          <w:p w14:paraId="602B52A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790DA784"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138,144 </w:t>
            </w:r>
          </w:p>
        </w:tc>
        <w:tc>
          <w:tcPr>
            <w:tcW w:w="0" w:type="auto"/>
            <w:noWrap/>
            <w:hideMark/>
          </w:tcPr>
          <w:p w14:paraId="1BE05DF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09811BCE"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138,088 </w:t>
            </w:r>
          </w:p>
        </w:tc>
        <w:tc>
          <w:tcPr>
            <w:tcW w:w="0" w:type="auto"/>
            <w:noWrap/>
            <w:hideMark/>
          </w:tcPr>
          <w:p w14:paraId="3914703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14:paraId="602211FF"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115,608 </w:t>
            </w:r>
          </w:p>
        </w:tc>
        <w:tc>
          <w:tcPr>
            <w:tcW w:w="273" w:type="dxa"/>
            <w:noWrap/>
            <w:hideMark/>
          </w:tcPr>
          <w:p w14:paraId="161954EE"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0.076</w:t>
            </w:r>
          </w:p>
        </w:tc>
      </w:tr>
      <w:tr w:rsidR="00276DF5" w:rsidRPr="00A51133" w14:paraId="7012C34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6265B70"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2006</w:t>
            </w:r>
          </w:p>
        </w:tc>
        <w:tc>
          <w:tcPr>
            <w:tcW w:w="0" w:type="auto"/>
            <w:noWrap/>
            <w:hideMark/>
          </w:tcPr>
          <w:p w14:paraId="688ECE72"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138,040 </w:t>
            </w:r>
          </w:p>
        </w:tc>
        <w:tc>
          <w:tcPr>
            <w:tcW w:w="0" w:type="auto"/>
            <w:noWrap/>
            <w:hideMark/>
          </w:tcPr>
          <w:p w14:paraId="4992E7C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0.060</w:t>
            </w:r>
          </w:p>
        </w:tc>
        <w:tc>
          <w:tcPr>
            <w:tcW w:w="0" w:type="auto"/>
            <w:noWrap/>
            <w:hideMark/>
          </w:tcPr>
          <w:p w14:paraId="23D344A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137,703 </w:t>
            </w:r>
          </w:p>
        </w:tc>
        <w:tc>
          <w:tcPr>
            <w:tcW w:w="0" w:type="auto"/>
            <w:noWrap/>
            <w:hideMark/>
          </w:tcPr>
          <w:p w14:paraId="7AFE198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0.063</w:t>
            </w:r>
          </w:p>
        </w:tc>
        <w:tc>
          <w:tcPr>
            <w:tcW w:w="0" w:type="auto"/>
            <w:noWrap/>
            <w:hideMark/>
          </w:tcPr>
          <w:p w14:paraId="01254B59"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110,165 </w:t>
            </w:r>
          </w:p>
        </w:tc>
        <w:tc>
          <w:tcPr>
            <w:tcW w:w="0" w:type="auto"/>
            <w:noWrap/>
            <w:hideMark/>
          </w:tcPr>
          <w:p w14:paraId="0EC854F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0.074</w:t>
            </w:r>
          </w:p>
        </w:tc>
        <w:tc>
          <w:tcPr>
            <w:tcW w:w="0" w:type="auto"/>
            <w:noWrap/>
            <w:hideMark/>
          </w:tcPr>
          <w:p w14:paraId="366FA9E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128,002 </w:t>
            </w:r>
          </w:p>
        </w:tc>
        <w:tc>
          <w:tcPr>
            <w:tcW w:w="0" w:type="auto"/>
            <w:noWrap/>
            <w:hideMark/>
          </w:tcPr>
          <w:p w14:paraId="74D6983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14:paraId="67995CAD"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105,080 </w:t>
            </w:r>
          </w:p>
        </w:tc>
        <w:tc>
          <w:tcPr>
            <w:tcW w:w="273" w:type="dxa"/>
            <w:noWrap/>
            <w:hideMark/>
          </w:tcPr>
          <w:p w14:paraId="018540C7"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0.074</w:t>
            </w:r>
          </w:p>
        </w:tc>
      </w:tr>
      <w:tr w:rsidR="00276DF5" w:rsidRPr="00A51133" w14:paraId="43084916"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ADB0C8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2007</w:t>
            </w:r>
          </w:p>
        </w:tc>
        <w:tc>
          <w:tcPr>
            <w:tcW w:w="0" w:type="auto"/>
            <w:noWrap/>
            <w:hideMark/>
          </w:tcPr>
          <w:p w14:paraId="607BAAC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120,464 </w:t>
            </w:r>
          </w:p>
        </w:tc>
        <w:tc>
          <w:tcPr>
            <w:tcW w:w="0" w:type="auto"/>
            <w:noWrap/>
            <w:hideMark/>
          </w:tcPr>
          <w:p w14:paraId="035335B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0.061</w:t>
            </w:r>
          </w:p>
        </w:tc>
        <w:tc>
          <w:tcPr>
            <w:tcW w:w="0" w:type="auto"/>
            <w:noWrap/>
            <w:hideMark/>
          </w:tcPr>
          <w:p w14:paraId="2A40616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121,760 </w:t>
            </w:r>
          </w:p>
        </w:tc>
        <w:tc>
          <w:tcPr>
            <w:tcW w:w="0" w:type="auto"/>
            <w:noWrap/>
            <w:hideMark/>
          </w:tcPr>
          <w:p w14:paraId="02E5A7E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14:paraId="3F67209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96,026 </w:t>
            </w:r>
          </w:p>
        </w:tc>
        <w:tc>
          <w:tcPr>
            <w:tcW w:w="0" w:type="auto"/>
            <w:noWrap/>
            <w:hideMark/>
          </w:tcPr>
          <w:p w14:paraId="7259E1E6"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0.075</w:t>
            </w:r>
          </w:p>
        </w:tc>
        <w:tc>
          <w:tcPr>
            <w:tcW w:w="0" w:type="auto"/>
            <w:noWrap/>
            <w:hideMark/>
          </w:tcPr>
          <w:p w14:paraId="7D3C295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114,076 </w:t>
            </w:r>
          </w:p>
        </w:tc>
        <w:tc>
          <w:tcPr>
            <w:tcW w:w="0" w:type="auto"/>
            <w:noWrap/>
            <w:hideMark/>
          </w:tcPr>
          <w:p w14:paraId="080BDBE2"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14:paraId="49FF33C2"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92,709 </w:t>
            </w:r>
          </w:p>
        </w:tc>
        <w:tc>
          <w:tcPr>
            <w:tcW w:w="273" w:type="dxa"/>
            <w:noWrap/>
            <w:hideMark/>
          </w:tcPr>
          <w:p w14:paraId="5E717E54"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0.074</w:t>
            </w:r>
          </w:p>
        </w:tc>
      </w:tr>
      <w:tr w:rsidR="00276DF5" w:rsidRPr="00A51133" w14:paraId="72ECA861"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FE8B266"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2008</w:t>
            </w:r>
          </w:p>
        </w:tc>
        <w:tc>
          <w:tcPr>
            <w:tcW w:w="0" w:type="auto"/>
            <w:noWrap/>
            <w:hideMark/>
          </w:tcPr>
          <w:p w14:paraId="0D10D1F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113,153 </w:t>
            </w:r>
          </w:p>
        </w:tc>
        <w:tc>
          <w:tcPr>
            <w:tcW w:w="0" w:type="auto"/>
            <w:noWrap/>
            <w:hideMark/>
          </w:tcPr>
          <w:p w14:paraId="5954B611"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0.065</w:t>
            </w:r>
          </w:p>
        </w:tc>
        <w:tc>
          <w:tcPr>
            <w:tcW w:w="0" w:type="auto"/>
            <w:noWrap/>
            <w:hideMark/>
          </w:tcPr>
          <w:p w14:paraId="21D99E3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111,625 </w:t>
            </w:r>
          </w:p>
        </w:tc>
        <w:tc>
          <w:tcPr>
            <w:tcW w:w="0" w:type="auto"/>
            <w:noWrap/>
            <w:hideMark/>
          </w:tcPr>
          <w:p w14:paraId="349871D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5754EDBF"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87,339 </w:t>
            </w:r>
          </w:p>
        </w:tc>
        <w:tc>
          <w:tcPr>
            <w:tcW w:w="0" w:type="auto"/>
            <w:noWrap/>
            <w:hideMark/>
          </w:tcPr>
          <w:p w14:paraId="703196A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14:paraId="396D251D"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102,979 </w:t>
            </w:r>
          </w:p>
        </w:tc>
        <w:tc>
          <w:tcPr>
            <w:tcW w:w="0" w:type="auto"/>
            <w:noWrap/>
            <w:hideMark/>
          </w:tcPr>
          <w:p w14:paraId="2B35960A"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14:paraId="41C9C291"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83,623 </w:t>
            </w:r>
          </w:p>
        </w:tc>
        <w:tc>
          <w:tcPr>
            <w:tcW w:w="273" w:type="dxa"/>
            <w:noWrap/>
            <w:hideMark/>
          </w:tcPr>
          <w:p w14:paraId="743A12B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0.077</w:t>
            </w:r>
          </w:p>
        </w:tc>
      </w:tr>
      <w:tr w:rsidR="00276DF5" w:rsidRPr="00A51133" w14:paraId="7F5CEB3F"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C04908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2009</w:t>
            </w:r>
          </w:p>
        </w:tc>
        <w:tc>
          <w:tcPr>
            <w:tcW w:w="0" w:type="auto"/>
            <w:noWrap/>
            <w:hideMark/>
          </w:tcPr>
          <w:p w14:paraId="5629EF59"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122,263 </w:t>
            </w:r>
          </w:p>
        </w:tc>
        <w:tc>
          <w:tcPr>
            <w:tcW w:w="0" w:type="auto"/>
            <w:noWrap/>
            <w:hideMark/>
          </w:tcPr>
          <w:p w14:paraId="21D014DB"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46BCE223"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119,405 </w:t>
            </w:r>
          </w:p>
        </w:tc>
        <w:tc>
          <w:tcPr>
            <w:tcW w:w="0" w:type="auto"/>
            <w:noWrap/>
            <w:hideMark/>
          </w:tcPr>
          <w:p w14:paraId="573C249E"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39559B50"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93,947 </w:t>
            </w:r>
          </w:p>
        </w:tc>
        <w:tc>
          <w:tcPr>
            <w:tcW w:w="0" w:type="auto"/>
            <w:noWrap/>
            <w:hideMark/>
          </w:tcPr>
          <w:p w14:paraId="243424B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14:paraId="7F70E2A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107,779 </w:t>
            </w:r>
          </w:p>
        </w:tc>
        <w:tc>
          <w:tcPr>
            <w:tcW w:w="0" w:type="auto"/>
            <w:noWrap/>
            <w:hideMark/>
          </w:tcPr>
          <w:p w14:paraId="28B43BFF"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14:paraId="256E6DF2"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88,541 </w:t>
            </w:r>
          </w:p>
        </w:tc>
        <w:tc>
          <w:tcPr>
            <w:tcW w:w="273" w:type="dxa"/>
            <w:noWrap/>
            <w:hideMark/>
          </w:tcPr>
          <w:p w14:paraId="187C9B42"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0.080</w:t>
            </w:r>
          </w:p>
        </w:tc>
      </w:tr>
      <w:tr w:rsidR="00276DF5" w:rsidRPr="00A51133" w14:paraId="51A70130"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AB9B98A"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2010</w:t>
            </w:r>
          </w:p>
        </w:tc>
        <w:tc>
          <w:tcPr>
            <w:tcW w:w="0" w:type="auto"/>
            <w:noWrap/>
            <w:hideMark/>
          </w:tcPr>
          <w:p w14:paraId="320F9B1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160,139 </w:t>
            </w:r>
          </w:p>
        </w:tc>
        <w:tc>
          <w:tcPr>
            <w:tcW w:w="0" w:type="auto"/>
            <w:noWrap/>
            <w:hideMark/>
          </w:tcPr>
          <w:p w14:paraId="1BBE2896"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0" w:type="auto"/>
            <w:noWrap/>
            <w:hideMark/>
          </w:tcPr>
          <w:p w14:paraId="6927CAC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146,178 </w:t>
            </w:r>
          </w:p>
        </w:tc>
        <w:tc>
          <w:tcPr>
            <w:tcW w:w="0" w:type="auto"/>
            <w:noWrap/>
            <w:hideMark/>
          </w:tcPr>
          <w:p w14:paraId="369BD8D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0" w:type="auto"/>
            <w:noWrap/>
            <w:hideMark/>
          </w:tcPr>
          <w:p w14:paraId="13D9823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118,836 </w:t>
            </w:r>
          </w:p>
        </w:tc>
        <w:tc>
          <w:tcPr>
            <w:tcW w:w="0" w:type="auto"/>
            <w:noWrap/>
            <w:hideMark/>
          </w:tcPr>
          <w:p w14:paraId="1A64A1D1"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21A086C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129,526 </w:t>
            </w:r>
          </w:p>
        </w:tc>
        <w:tc>
          <w:tcPr>
            <w:tcW w:w="0" w:type="auto"/>
            <w:noWrap/>
            <w:hideMark/>
          </w:tcPr>
          <w:p w14:paraId="265E3397"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704" w:type="dxa"/>
            <w:noWrap/>
            <w:hideMark/>
          </w:tcPr>
          <w:p w14:paraId="06EDF868"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110,571 </w:t>
            </w:r>
          </w:p>
        </w:tc>
        <w:tc>
          <w:tcPr>
            <w:tcW w:w="273" w:type="dxa"/>
            <w:noWrap/>
            <w:hideMark/>
          </w:tcPr>
          <w:p w14:paraId="725F6B5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0.076</w:t>
            </w:r>
          </w:p>
        </w:tc>
      </w:tr>
      <w:tr w:rsidR="00276DF5" w:rsidRPr="00A51133" w14:paraId="59324FD6"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EE57B0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2011</w:t>
            </w:r>
          </w:p>
        </w:tc>
        <w:tc>
          <w:tcPr>
            <w:tcW w:w="0" w:type="auto"/>
            <w:noWrap/>
            <w:hideMark/>
          </w:tcPr>
          <w:p w14:paraId="14ACDD23"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179,657 </w:t>
            </w:r>
          </w:p>
        </w:tc>
        <w:tc>
          <w:tcPr>
            <w:tcW w:w="0" w:type="auto"/>
            <w:noWrap/>
            <w:hideMark/>
          </w:tcPr>
          <w:p w14:paraId="46AC404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0.066</w:t>
            </w:r>
          </w:p>
        </w:tc>
        <w:tc>
          <w:tcPr>
            <w:tcW w:w="0" w:type="auto"/>
            <w:noWrap/>
            <w:hideMark/>
          </w:tcPr>
          <w:p w14:paraId="592B0FA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173,528 </w:t>
            </w:r>
          </w:p>
        </w:tc>
        <w:tc>
          <w:tcPr>
            <w:tcW w:w="0" w:type="auto"/>
            <w:noWrap/>
            <w:hideMark/>
          </w:tcPr>
          <w:p w14:paraId="640553E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0.067</w:t>
            </w:r>
          </w:p>
        </w:tc>
        <w:tc>
          <w:tcPr>
            <w:tcW w:w="0" w:type="auto"/>
            <w:noWrap/>
            <w:hideMark/>
          </w:tcPr>
          <w:p w14:paraId="3B70F959"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143,042 </w:t>
            </w:r>
          </w:p>
        </w:tc>
        <w:tc>
          <w:tcPr>
            <w:tcW w:w="0" w:type="auto"/>
            <w:noWrap/>
            <w:hideMark/>
          </w:tcPr>
          <w:p w14:paraId="781A8DCA"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14:paraId="2DBE830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151,603 </w:t>
            </w:r>
          </w:p>
        </w:tc>
        <w:tc>
          <w:tcPr>
            <w:tcW w:w="0" w:type="auto"/>
            <w:noWrap/>
            <w:hideMark/>
          </w:tcPr>
          <w:p w14:paraId="00B4AAB0"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0.062</w:t>
            </w:r>
          </w:p>
        </w:tc>
        <w:tc>
          <w:tcPr>
            <w:tcW w:w="704" w:type="dxa"/>
            <w:noWrap/>
            <w:hideMark/>
          </w:tcPr>
          <w:p w14:paraId="2E04D5F0"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131,697 </w:t>
            </w:r>
          </w:p>
        </w:tc>
        <w:tc>
          <w:tcPr>
            <w:tcW w:w="273" w:type="dxa"/>
            <w:noWrap/>
            <w:hideMark/>
          </w:tcPr>
          <w:p w14:paraId="0A903447"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0.070</w:t>
            </w:r>
          </w:p>
        </w:tc>
      </w:tr>
      <w:tr w:rsidR="00276DF5" w:rsidRPr="00A51133" w14:paraId="048F4600"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A2DA43C"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2012</w:t>
            </w:r>
          </w:p>
        </w:tc>
        <w:tc>
          <w:tcPr>
            <w:tcW w:w="0" w:type="auto"/>
            <w:noWrap/>
            <w:hideMark/>
          </w:tcPr>
          <w:p w14:paraId="4402921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185,945 </w:t>
            </w:r>
          </w:p>
        </w:tc>
        <w:tc>
          <w:tcPr>
            <w:tcW w:w="0" w:type="auto"/>
            <w:noWrap/>
            <w:hideMark/>
          </w:tcPr>
          <w:p w14:paraId="31AABB8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0.071</w:t>
            </w:r>
          </w:p>
        </w:tc>
        <w:tc>
          <w:tcPr>
            <w:tcW w:w="0" w:type="auto"/>
            <w:noWrap/>
            <w:hideMark/>
          </w:tcPr>
          <w:p w14:paraId="7DE998C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179,629 </w:t>
            </w:r>
          </w:p>
        </w:tc>
        <w:tc>
          <w:tcPr>
            <w:tcW w:w="0" w:type="auto"/>
            <w:noWrap/>
            <w:hideMark/>
          </w:tcPr>
          <w:p w14:paraId="059665C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0" w:type="auto"/>
            <w:noWrap/>
            <w:hideMark/>
          </w:tcPr>
          <w:p w14:paraId="75CC5824"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146,154 </w:t>
            </w:r>
          </w:p>
        </w:tc>
        <w:tc>
          <w:tcPr>
            <w:tcW w:w="0" w:type="auto"/>
            <w:noWrap/>
            <w:hideMark/>
          </w:tcPr>
          <w:p w14:paraId="3B5E41C8"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2A0E744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152,382 </w:t>
            </w:r>
          </w:p>
        </w:tc>
        <w:tc>
          <w:tcPr>
            <w:tcW w:w="0" w:type="auto"/>
            <w:noWrap/>
            <w:hideMark/>
          </w:tcPr>
          <w:p w14:paraId="07902489"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0.064</w:t>
            </w:r>
          </w:p>
        </w:tc>
        <w:tc>
          <w:tcPr>
            <w:tcW w:w="704" w:type="dxa"/>
            <w:noWrap/>
            <w:hideMark/>
          </w:tcPr>
          <w:p w14:paraId="3FD65397"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131,625 </w:t>
            </w:r>
          </w:p>
        </w:tc>
        <w:tc>
          <w:tcPr>
            <w:tcW w:w="273" w:type="dxa"/>
            <w:noWrap/>
            <w:hideMark/>
          </w:tcPr>
          <w:p w14:paraId="1C51AE0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0.071</w:t>
            </w:r>
          </w:p>
        </w:tc>
      </w:tr>
      <w:tr w:rsidR="00276DF5" w:rsidRPr="00A51133" w14:paraId="1E4D669D"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77D2B98"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2013</w:t>
            </w:r>
          </w:p>
        </w:tc>
        <w:tc>
          <w:tcPr>
            <w:tcW w:w="0" w:type="auto"/>
            <w:noWrap/>
            <w:hideMark/>
          </w:tcPr>
          <w:p w14:paraId="67FE2588"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188,812 </w:t>
            </w:r>
          </w:p>
        </w:tc>
        <w:tc>
          <w:tcPr>
            <w:tcW w:w="0" w:type="auto"/>
            <w:noWrap/>
            <w:hideMark/>
          </w:tcPr>
          <w:p w14:paraId="1BF2BEE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0" w:type="auto"/>
            <w:noWrap/>
            <w:hideMark/>
          </w:tcPr>
          <w:p w14:paraId="4A927E5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173,979 </w:t>
            </w:r>
          </w:p>
        </w:tc>
        <w:tc>
          <w:tcPr>
            <w:tcW w:w="0" w:type="auto"/>
            <w:noWrap/>
            <w:hideMark/>
          </w:tcPr>
          <w:p w14:paraId="71064C1C"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0.079</w:t>
            </w:r>
          </w:p>
        </w:tc>
        <w:tc>
          <w:tcPr>
            <w:tcW w:w="0" w:type="auto"/>
            <w:noWrap/>
            <w:hideMark/>
          </w:tcPr>
          <w:p w14:paraId="19A2D35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138,857 </w:t>
            </w:r>
          </w:p>
        </w:tc>
        <w:tc>
          <w:tcPr>
            <w:tcW w:w="0" w:type="auto"/>
            <w:noWrap/>
            <w:hideMark/>
          </w:tcPr>
          <w:p w14:paraId="1691C21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70CFA2E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142,737 </w:t>
            </w:r>
          </w:p>
        </w:tc>
        <w:tc>
          <w:tcPr>
            <w:tcW w:w="0" w:type="auto"/>
            <w:noWrap/>
            <w:hideMark/>
          </w:tcPr>
          <w:p w14:paraId="68A95ABF"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0.068</w:t>
            </w:r>
          </w:p>
        </w:tc>
        <w:tc>
          <w:tcPr>
            <w:tcW w:w="704" w:type="dxa"/>
            <w:noWrap/>
            <w:hideMark/>
          </w:tcPr>
          <w:p w14:paraId="440B41B4"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121,909 </w:t>
            </w:r>
          </w:p>
        </w:tc>
        <w:tc>
          <w:tcPr>
            <w:tcW w:w="273" w:type="dxa"/>
            <w:noWrap/>
            <w:hideMark/>
          </w:tcPr>
          <w:p w14:paraId="7EE47AF1"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0.074</w:t>
            </w:r>
          </w:p>
        </w:tc>
      </w:tr>
      <w:tr w:rsidR="00276DF5" w:rsidRPr="00A51133" w14:paraId="0502F94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A6660A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2014</w:t>
            </w:r>
          </w:p>
        </w:tc>
        <w:tc>
          <w:tcPr>
            <w:tcW w:w="0" w:type="auto"/>
            <w:noWrap/>
            <w:hideMark/>
          </w:tcPr>
          <w:p w14:paraId="6496319E"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191,787 </w:t>
            </w:r>
          </w:p>
        </w:tc>
        <w:tc>
          <w:tcPr>
            <w:tcW w:w="0" w:type="auto"/>
            <w:noWrap/>
            <w:hideMark/>
          </w:tcPr>
          <w:p w14:paraId="70FA638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50C8DF7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174,067 </w:t>
            </w:r>
          </w:p>
        </w:tc>
        <w:tc>
          <w:tcPr>
            <w:tcW w:w="0" w:type="auto"/>
            <w:noWrap/>
            <w:hideMark/>
          </w:tcPr>
          <w:p w14:paraId="45311B9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0.086</w:t>
            </w:r>
          </w:p>
        </w:tc>
        <w:tc>
          <w:tcPr>
            <w:tcW w:w="0" w:type="auto"/>
            <w:noWrap/>
            <w:hideMark/>
          </w:tcPr>
          <w:p w14:paraId="07FD31E7"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137,290 </w:t>
            </w:r>
          </w:p>
        </w:tc>
        <w:tc>
          <w:tcPr>
            <w:tcW w:w="0" w:type="auto"/>
            <w:noWrap/>
            <w:hideMark/>
          </w:tcPr>
          <w:p w14:paraId="1770128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0.095</w:t>
            </w:r>
          </w:p>
        </w:tc>
        <w:tc>
          <w:tcPr>
            <w:tcW w:w="0" w:type="auto"/>
            <w:noWrap/>
            <w:hideMark/>
          </w:tcPr>
          <w:p w14:paraId="4184AEC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137,492 </w:t>
            </w:r>
          </w:p>
        </w:tc>
        <w:tc>
          <w:tcPr>
            <w:tcW w:w="0" w:type="auto"/>
            <w:noWrap/>
            <w:hideMark/>
          </w:tcPr>
          <w:p w14:paraId="1A32A074"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0.072</w:t>
            </w:r>
          </w:p>
        </w:tc>
        <w:tc>
          <w:tcPr>
            <w:tcW w:w="704" w:type="dxa"/>
            <w:noWrap/>
            <w:hideMark/>
          </w:tcPr>
          <w:p w14:paraId="23423B8A"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116,825 </w:t>
            </w:r>
          </w:p>
        </w:tc>
        <w:tc>
          <w:tcPr>
            <w:tcW w:w="273" w:type="dxa"/>
            <w:noWrap/>
            <w:hideMark/>
          </w:tcPr>
          <w:p w14:paraId="3EF2D5DB"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0.079</w:t>
            </w:r>
          </w:p>
        </w:tc>
      </w:tr>
      <w:tr w:rsidR="00276DF5" w:rsidRPr="00A51133" w14:paraId="69607715"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E2277B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2015</w:t>
            </w:r>
          </w:p>
        </w:tc>
        <w:tc>
          <w:tcPr>
            <w:tcW w:w="0" w:type="auto"/>
            <w:noWrap/>
            <w:hideMark/>
          </w:tcPr>
          <w:p w14:paraId="6B571CD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165,518 </w:t>
            </w:r>
          </w:p>
        </w:tc>
        <w:tc>
          <w:tcPr>
            <w:tcW w:w="0" w:type="auto"/>
            <w:noWrap/>
            <w:hideMark/>
          </w:tcPr>
          <w:p w14:paraId="07FA45E4"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0.083</w:t>
            </w:r>
          </w:p>
        </w:tc>
        <w:tc>
          <w:tcPr>
            <w:tcW w:w="0" w:type="auto"/>
            <w:noWrap/>
            <w:hideMark/>
          </w:tcPr>
          <w:p w14:paraId="2757F0F4"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149,549 </w:t>
            </w:r>
          </w:p>
        </w:tc>
        <w:tc>
          <w:tcPr>
            <w:tcW w:w="0" w:type="auto"/>
            <w:noWrap/>
            <w:hideMark/>
          </w:tcPr>
          <w:p w14:paraId="73C3922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0.090</w:t>
            </w:r>
          </w:p>
        </w:tc>
        <w:tc>
          <w:tcPr>
            <w:tcW w:w="0" w:type="auto"/>
            <w:noWrap/>
            <w:hideMark/>
          </w:tcPr>
          <w:p w14:paraId="30CB20B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119,158 </w:t>
            </w:r>
          </w:p>
        </w:tc>
        <w:tc>
          <w:tcPr>
            <w:tcW w:w="0" w:type="auto"/>
            <w:noWrap/>
            <w:hideMark/>
          </w:tcPr>
          <w:p w14:paraId="7BB2BCA8"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noWrap/>
            <w:hideMark/>
          </w:tcPr>
          <w:p w14:paraId="12FC715F"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135,963 </w:t>
            </w:r>
          </w:p>
        </w:tc>
        <w:tc>
          <w:tcPr>
            <w:tcW w:w="0" w:type="auto"/>
            <w:noWrap/>
            <w:hideMark/>
          </w:tcPr>
          <w:p w14:paraId="7995F232"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0.082</w:t>
            </w:r>
          </w:p>
        </w:tc>
        <w:tc>
          <w:tcPr>
            <w:tcW w:w="704" w:type="dxa"/>
            <w:noWrap/>
            <w:hideMark/>
          </w:tcPr>
          <w:p w14:paraId="08795A35"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114,577 </w:t>
            </w:r>
          </w:p>
        </w:tc>
        <w:tc>
          <w:tcPr>
            <w:tcW w:w="273" w:type="dxa"/>
            <w:noWrap/>
            <w:hideMark/>
          </w:tcPr>
          <w:p w14:paraId="3286686A"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0.096</w:t>
            </w:r>
          </w:p>
        </w:tc>
      </w:tr>
      <w:tr w:rsidR="00276DF5" w:rsidRPr="00A51133" w14:paraId="245A5C27"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4C552E5"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2016</w:t>
            </w:r>
          </w:p>
        </w:tc>
        <w:tc>
          <w:tcPr>
            <w:tcW w:w="0" w:type="auto"/>
            <w:noWrap/>
            <w:hideMark/>
          </w:tcPr>
          <w:p w14:paraId="1109F51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148,435 </w:t>
            </w:r>
          </w:p>
        </w:tc>
        <w:tc>
          <w:tcPr>
            <w:tcW w:w="0" w:type="auto"/>
            <w:noWrap/>
            <w:hideMark/>
          </w:tcPr>
          <w:p w14:paraId="460CE57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0.081</w:t>
            </w:r>
          </w:p>
        </w:tc>
        <w:tc>
          <w:tcPr>
            <w:tcW w:w="0" w:type="auto"/>
            <w:noWrap/>
            <w:hideMark/>
          </w:tcPr>
          <w:p w14:paraId="77CB420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140,636 </w:t>
            </w:r>
          </w:p>
        </w:tc>
        <w:tc>
          <w:tcPr>
            <w:tcW w:w="0" w:type="auto"/>
            <w:noWrap/>
            <w:hideMark/>
          </w:tcPr>
          <w:p w14:paraId="4BB194F5"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0.084</w:t>
            </w:r>
          </w:p>
        </w:tc>
        <w:tc>
          <w:tcPr>
            <w:tcW w:w="0" w:type="auto"/>
            <w:noWrap/>
            <w:hideMark/>
          </w:tcPr>
          <w:p w14:paraId="76AC69AC"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117,154 </w:t>
            </w:r>
          </w:p>
        </w:tc>
        <w:tc>
          <w:tcPr>
            <w:tcW w:w="0" w:type="auto"/>
            <w:noWrap/>
            <w:hideMark/>
          </w:tcPr>
          <w:p w14:paraId="4F5ED03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noWrap/>
            <w:hideMark/>
          </w:tcPr>
          <w:p w14:paraId="0365A01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125,248 </w:t>
            </w:r>
          </w:p>
        </w:tc>
        <w:tc>
          <w:tcPr>
            <w:tcW w:w="0" w:type="auto"/>
            <w:noWrap/>
            <w:hideMark/>
          </w:tcPr>
          <w:p w14:paraId="6CBABC3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0.077</w:t>
            </w:r>
          </w:p>
        </w:tc>
        <w:tc>
          <w:tcPr>
            <w:tcW w:w="704" w:type="dxa"/>
            <w:noWrap/>
            <w:hideMark/>
          </w:tcPr>
          <w:p w14:paraId="52D25B9F"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110,939 </w:t>
            </w:r>
          </w:p>
        </w:tc>
        <w:tc>
          <w:tcPr>
            <w:tcW w:w="273" w:type="dxa"/>
            <w:noWrap/>
            <w:hideMark/>
          </w:tcPr>
          <w:p w14:paraId="6B11C909"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0.097</w:t>
            </w:r>
          </w:p>
        </w:tc>
      </w:tr>
      <w:tr w:rsidR="00276DF5" w:rsidRPr="00A51133" w14:paraId="6EDDF694"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98DFDA4"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2017</w:t>
            </w:r>
          </w:p>
        </w:tc>
        <w:tc>
          <w:tcPr>
            <w:tcW w:w="0" w:type="auto"/>
            <w:noWrap/>
            <w:hideMark/>
          </w:tcPr>
          <w:p w14:paraId="17483C45"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99,600 </w:t>
            </w:r>
          </w:p>
        </w:tc>
        <w:tc>
          <w:tcPr>
            <w:tcW w:w="0" w:type="auto"/>
            <w:noWrap/>
            <w:hideMark/>
          </w:tcPr>
          <w:p w14:paraId="493CE5AD"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0.078</w:t>
            </w:r>
          </w:p>
        </w:tc>
        <w:tc>
          <w:tcPr>
            <w:tcW w:w="0" w:type="auto"/>
            <w:noWrap/>
            <w:hideMark/>
          </w:tcPr>
          <w:p w14:paraId="40440A0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96,023 </w:t>
            </w:r>
          </w:p>
        </w:tc>
        <w:tc>
          <w:tcPr>
            <w:tcW w:w="0" w:type="auto"/>
            <w:noWrap/>
            <w:hideMark/>
          </w:tcPr>
          <w:p w14:paraId="0D422CEE"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0.080</w:t>
            </w:r>
          </w:p>
        </w:tc>
        <w:tc>
          <w:tcPr>
            <w:tcW w:w="0" w:type="auto"/>
            <w:noWrap/>
            <w:hideMark/>
          </w:tcPr>
          <w:p w14:paraId="3EC24D46"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85,734 </w:t>
            </w:r>
          </w:p>
        </w:tc>
        <w:tc>
          <w:tcPr>
            <w:tcW w:w="0" w:type="auto"/>
            <w:noWrap/>
            <w:hideMark/>
          </w:tcPr>
          <w:p w14:paraId="3F1B53B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0.110</w:t>
            </w:r>
          </w:p>
        </w:tc>
        <w:tc>
          <w:tcPr>
            <w:tcW w:w="0" w:type="auto"/>
            <w:noWrap/>
            <w:hideMark/>
          </w:tcPr>
          <w:p w14:paraId="166772CB"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104,598 </w:t>
            </w:r>
          </w:p>
        </w:tc>
        <w:tc>
          <w:tcPr>
            <w:tcW w:w="0" w:type="auto"/>
            <w:noWrap/>
            <w:hideMark/>
          </w:tcPr>
          <w:p w14:paraId="19AB8B06"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0.076</w:t>
            </w:r>
          </w:p>
        </w:tc>
        <w:tc>
          <w:tcPr>
            <w:tcW w:w="704" w:type="dxa"/>
            <w:noWrap/>
            <w:hideMark/>
          </w:tcPr>
          <w:p w14:paraId="65011E46"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96,421 </w:t>
            </w:r>
          </w:p>
        </w:tc>
        <w:tc>
          <w:tcPr>
            <w:tcW w:w="273" w:type="dxa"/>
            <w:noWrap/>
            <w:hideMark/>
          </w:tcPr>
          <w:p w14:paraId="76F34D00"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0.105</w:t>
            </w:r>
          </w:p>
        </w:tc>
      </w:tr>
      <w:tr w:rsidR="00276DF5" w:rsidRPr="00A51133" w14:paraId="74EB3D4B"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449761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2018</w:t>
            </w:r>
          </w:p>
        </w:tc>
        <w:tc>
          <w:tcPr>
            <w:tcW w:w="0" w:type="auto"/>
            <w:noWrap/>
            <w:hideMark/>
          </w:tcPr>
          <w:p w14:paraId="2144209B"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82,694 </w:t>
            </w:r>
          </w:p>
        </w:tc>
        <w:tc>
          <w:tcPr>
            <w:tcW w:w="0" w:type="auto"/>
            <w:noWrap/>
            <w:hideMark/>
          </w:tcPr>
          <w:p w14:paraId="4DA3A264"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0.092</w:t>
            </w:r>
          </w:p>
        </w:tc>
        <w:tc>
          <w:tcPr>
            <w:tcW w:w="0" w:type="auto"/>
            <w:noWrap/>
            <w:hideMark/>
          </w:tcPr>
          <w:p w14:paraId="1999A621"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78,415 </w:t>
            </w:r>
          </w:p>
        </w:tc>
        <w:tc>
          <w:tcPr>
            <w:tcW w:w="0" w:type="auto"/>
            <w:noWrap/>
            <w:hideMark/>
          </w:tcPr>
          <w:p w14:paraId="368704A0"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0.096</w:t>
            </w:r>
          </w:p>
        </w:tc>
        <w:tc>
          <w:tcPr>
            <w:tcW w:w="0" w:type="auto"/>
            <w:noWrap/>
            <w:hideMark/>
          </w:tcPr>
          <w:p w14:paraId="74C93049"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69,005 </w:t>
            </w:r>
          </w:p>
        </w:tc>
        <w:tc>
          <w:tcPr>
            <w:tcW w:w="0" w:type="auto"/>
            <w:noWrap/>
            <w:hideMark/>
          </w:tcPr>
          <w:p w14:paraId="654E4944"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0.139</w:t>
            </w:r>
          </w:p>
        </w:tc>
        <w:tc>
          <w:tcPr>
            <w:tcW w:w="0" w:type="auto"/>
            <w:noWrap/>
            <w:hideMark/>
          </w:tcPr>
          <w:p w14:paraId="075DB38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65,695 </w:t>
            </w:r>
          </w:p>
        </w:tc>
        <w:tc>
          <w:tcPr>
            <w:tcW w:w="0" w:type="auto"/>
            <w:noWrap/>
            <w:hideMark/>
          </w:tcPr>
          <w:p w14:paraId="30BC5B18"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704" w:type="dxa"/>
            <w:noWrap/>
            <w:hideMark/>
          </w:tcPr>
          <w:p w14:paraId="44FF6B87"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62,398 </w:t>
            </w:r>
          </w:p>
        </w:tc>
        <w:tc>
          <w:tcPr>
            <w:tcW w:w="273" w:type="dxa"/>
            <w:noWrap/>
            <w:hideMark/>
          </w:tcPr>
          <w:p w14:paraId="15CD02A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0.134</w:t>
            </w:r>
          </w:p>
        </w:tc>
      </w:tr>
      <w:tr w:rsidR="00276DF5" w:rsidRPr="00A51133" w14:paraId="7A54F438" w14:textId="77777777" w:rsidTr="00964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F9B5FC7"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2019</w:t>
            </w:r>
          </w:p>
        </w:tc>
        <w:tc>
          <w:tcPr>
            <w:tcW w:w="0" w:type="auto"/>
            <w:noWrap/>
            <w:hideMark/>
          </w:tcPr>
          <w:p w14:paraId="06B6471D"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79,042 </w:t>
            </w:r>
          </w:p>
        </w:tc>
        <w:tc>
          <w:tcPr>
            <w:tcW w:w="0" w:type="auto"/>
            <w:noWrap/>
            <w:hideMark/>
          </w:tcPr>
          <w:p w14:paraId="19D2D3B7"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0.089</w:t>
            </w:r>
          </w:p>
        </w:tc>
        <w:tc>
          <w:tcPr>
            <w:tcW w:w="0" w:type="auto"/>
            <w:noWrap/>
            <w:hideMark/>
          </w:tcPr>
          <w:p w14:paraId="4810E574"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76,258 </w:t>
            </w:r>
          </w:p>
        </w:tc>
        <w:tc>
          <w:tcPr>
            <w:tcW w:w="0" w:type="auto"/>
            <w:noWrap/>
            <w:hideMark/>
          </w:tcPr>
          <w:p w14:paraId="4B3F620A"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0.093</w:t>
            </w:r>
          </w:p>
        </w:tc>
        <w:tc>
          <w:tcPr>
            <w:tcW w:w="0" w:type="auto"/>
            <w:noWrap/>
            <w:hideMark/>
          </w:tcPr>
          <w:p w14:paraId="59A0FDBC"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69,397 </w:t>
            </w:r>
          </w:p>
        </w:tc>
        <w:tc>
          <w:tcPr>
            <w:tcW w:w="0" w:type="auto"/>
            <w:noWrap/>
            <w:hideMark/>
          </w:tcPr>
          <w:p w14:paraId="103308EA"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0.139</w:t>
            </w:r>
          </w:p>
        </w:tc>
        <w:tc>
          <w:tcPr>
            <w:tcW w:w="0" w:type="auto"/>
            <w:noWrap/>
            <w:hideMark/>
          </w:tcPr>
          <w:p w14:paraId="10E9B6E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49,064 </w:t>
            </w:r>
          </w:p>
        </w:tc>
        <w:tc>
          <w:tcPr>
            <w:tcW w:w="0" w:type="auto"/>
            <w:noWrap/>
            <w:hideMark/>
          </w:tcPr>
          <w:p w14:paraId="711A70BD"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0.094</w:t>
            </w:r>
          </w:p>
        </w:tc>
        <w:tc>
          <w:tcPr>
            <w:tcW w:w="704" w:type="dxa"/>
            <w:noWrap/>
            <w:hideMark/>
          </w:tcPr>
          <w:p w14:paraId="1E64050A"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49,205 </w:t>
            </w:r>
          </w:p>
        </w:tc>
        <w:tc>
          <w:tcPr>
            <w:tcW w:w="273" w:type="dxa"/>
            <w:noWrap/>
            <w:hideMark/>
          </w:tcPr>
          <w:p w14:paraId="7E220634"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0.155</w:t>
            </w:r>
          </w:p>
        </w:tc>
      </w:tr>
      <w:tr w:rsidR="00276DF5" w:rsidRPr="00A51133" w14:paraId="528D216E" w14:textId="77777777" w:rsidTr="009647F4">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82A07F3"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2020</w:t>
            </w:r>
          </w:p>
        </w:tc>
        <w:tc>
          <w:tcPr>
            <w:tcW w:w="0" w:type="auto"/>
            <w:tcBorders>
              <w:bottom w:val="single" w:sz="4" w:space="0" w:color="auto"/>
            </w:tcBorders>
            <w:noWrap/>
            <w:hideMark/>
          </w:tcPr>
          <w:p w14:paraId="6F7FB5A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57,957 </w:t>
            </w:r>
          </w:p>
        </w:tc>
        <w:tc>
          <w:tcPr>
            <w:tcW w:w="0" w:type="auto"/>
            <w:tcBorders>
              <w:bottom w:val="single" w:sz="4" w:space="0" w:color="auto"/>
            </w:tcBorders>
            <w:noWrap/>
            <w:hideMark/>
          </w:tcPr>
          <w:p w14:paraId="11682F8B"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0.100</w:t>
            </w:r>
          </w:p>
        </w:tc>
        <w:tc>
          <w:tcPr>
            <w:tcW w:w="0" w:type="auto"/>
            <w:tcBorders>
              <w:bottom w:val="single" w:sz="4" w:space="0" w:color="auto"/>
            </w:tcBorders>
            <w:noWrap/>
            <w:hideMark/>
          </w:tcPr>
          <w:p w14:paraId="64F4AEC0"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57,495 </w:t>
            </w:r>
          </w:p>
        </w:tc>
        <w:tc>
          <w:tcPr>
            <w:tcW w:w="0" w:type="auto"/>
            <w:tcBorders>
              <w:bottom w:val="single" w:sz="4" w:space="0" w:color="auto"/>
            </w:tcBorders>
            <w:noWrap/>
            <w:hideMark/>
          </w:tcPr>
          <w:p w14:paraId="19E0F1FD"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tcBorders>
              <w:bottom w:val="single" w:sz="4" w:space="0" w:color="auto"/>
            </w:tcBorders>
            <w:noWrap/>
            <w:hideMark/>
          </w:tcPr>
          <w:p w14:paraId="65B04283"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57,892 </w:t>
            </w:r>
          </w:p>
        </w:tc>
        <w:tc>
          <w:tcPr>
            <w:tcW w:w="0" w:type="auto"/>
            <w:tcBorders>
              <w:bottom w:val="single" w:sz="4" w:space="0" w:color="auto"/>
            </w:tcBorders>
            <w:noWrap/>
            <w:hideMark/>
          </w:tcPr>
          <w:p w14:paraId="35F47FFF"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0.163</w:t>
            </w:r>
          </w:p>
        </w:tc>
        <w:tc>
          <w:tcPr>
            <w:tcW w:w="0" w:type="auto"/>
            <w:tcBorders>
              <w:bottom w:val="single" w:sz="4" w:space="0" w:color="auto"/>
            </w:tcBorders>
            <w:noWrap/>
            <w:hideMark/>
          </w:tcPr>
          <w:p w14:paraId="7FDF1C65" w14:textId="77777777" w:rsidR="00276DF5" w:rsidRPr="0094771B" w:rsidRDefault="00276DF5" w:rsidP="009647F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37,099 </w:t>
            </w:r>
          </w:p>
        </w:tc>
        <w:tc>
          <w:tcPr>
            <w:tcW w:w="0" w:type="auto"/>
            <w:tcBorders>
              <w:bottom w:val="single" w:sz="4" w:space="0" w:color="auto"/>
            </w:tcBorders>
            <w:noWrap/>
            <w:hideMark/>
          </w:tcPr>
          <w:p w14:paraId="2D5148D3" w14:textId="77777777" w:rsidR="00276DF5" w:rsidRPr="0094771B" w:rsidRDefault="00276DF5" w:rsidP="009647F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0.116</w:t>
            </w:r>
          </w:p>
        </w:tc>
        <w:tc>
          <w:tcPr>
            <w:tcW w:w="704" w:type="dxa"/>
            <w:tcBorders>
              <w:bottom w:val="single" w:sz="4" w:space="0" w:color="auto"/>
            </w:tcBorders>
            <w:noWrap/>
            <w:hideMark/>
          </w:tcPr>
          <w:p w14:paraId="2263A37E"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 xml:space="preserve">     39,822 </w:t>
            </w:r>
          </w:p>
        </w:tc>
        <w:tc>
          <w:tcPr>
            <w:tcW w:w="273" w:type="dxa"/>
            <w:tcBorders>
              <w:bottom w:val="single" w:sz="4" w:space="0" w:color="auto"/>
            </w:tcBorders>
            <w:noWrap/>
            <w:hideMark/>
          </w:tcPr>
          <w:p w14:paraId="6383CE45" w14:textId="77777777" w:rsidR="00276DF5" w:rsidRPr="00A51133" w:rsidRDefault="00276DF5" w:rsidP="009647F4">
            <w:pPr>
              <w:cnfStyle w:val="000000000000" w:firstRow="0" w:lastRow="0" w:firstColumn="0" w:lastColumn="0" w:oddVBand="0" w:evenVBand="0" w:oddHBand="0" w:evenHBand="0" w:firstRowFirstColumn="0" w:firstRowLastColumn="0" w:lastRowFirstColumn="0" w:lastRowLastColumn="0"/>
              <w:rPr>
                <w:rFonts w:cs="Times New Roman"/>
                <w:sz w:val="12"/>
                <w:szCs w:val="12"/>
              </w:rPr>
            </w:pPr>
            <w:r w:rsidRPr="00A51133">
              <w:rPr>
                <w:rFonts w:cs="Times New Roman"/>
                <w:sz w:val="12"/>
                <w:szCs w:val="12"/>
              </w:rPr>
              <w:t>0.197</w:t>
            </w:r>
          </w:p>
        </w:tc>
      </w:tr>
      <w:tr w:rsidR="00276DF5" w:rsidRPr="00A51133" w14:paraId="3447092A" w14:textId="77777777" w:rsidTr="009647F4">
        <w:trPr>
          <w:cnfStyle w:val="000000100000" w:firstRow="0" w:lastRow="0" w:firstColumn="0" w:lastColumn="0" w:oddVBand="0" w:evenVBand="0" w:oddHBand="1" w:evenHBand="0" w:firstRowFirstColumn="0" w:firstRowLastColumn="0" w:lastRowFirstColumn="0" w:lastRowLastColumn="0"/>
          <w:trHeight w:val="3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B48562D" w14:textId="77777777" w:rsidR="00276DF5" w:rsidRPr="0094771B" w:rsidRDefault="00276DF5" w:rsidP="009647F4">
            <w:pPr>
              <w:rPr>
                <w:rFonts w:eastAsia="Times New Roman" w:cs="Times New Roman"/>
                <w:color w:val="000000"/>
                <w:sz w:val="12"/>
                <w:szCs w:val="12"/>
              </w:rPr>
            </w:pPr>
            <w:r w:rsidRPr="0094771B">
              <w:rPr>
                <w:rFonts w:eastAsia="Times New Roman" w:cs="Times New Roman"/>
                <w:color w:val="000000"/>
                <w:sz w:val="12"/>
                <w:szCs w:val="12"/>
              </w:rPr>
              <w:t>1978-2020 mean</w:t>
            </w:r>
          </w:p>
        </w:tc>
        <w:tc>
          <w:tcPr>
            <w:tcW w:w="0" w:type="auto"/>
            <w:tcBorders>
              <w:top w:val="single" w:sz="4" w:space="0" w:color="auto"/>
            </w:tcBorders>
            <w:noWrap/>
            <w:hideMark/>
          </w:tcPr>
          <w:p w14:paraId="711EAE5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266,609 </w:t>
            </w:r>
          </w:p>
        </w:tc>
        <w:tc>
          <w:tcPr>
            <w:tcW w:w="0" w:type="auto"/>
            <w:tcBorders>
              <w:top w:val="single" w:sz="4" w:space="0" w:color="auto"/>
            </w:tcBorders>
            <w:noWrap/>
            <w:hideMark/>
          </w:tcPr>
          <w:p w14:paraId="411285E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0.098</w:t>
            </w:r>
          </w:p>
        </w:tc>
        <w:tc>
          <w:tcPr>
            <w:tcW w:w="0" w:type="auto"/>
            <w:tcBorders>
              <w:top w:val="single" w:sz="4" w:space="0" w:color="auto"/>
            </w:tcBorders>
            <w:noWrap/>
            <w:hideMark/>
          </w:tcPr>
          <w:p w14:paraId="7EA81AE0"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265,837 </w:t>
            </w:r>
          </w:p>
        </w:tc>
        <w:tc>
          <w:tcPr>
            <w:tcW w:w="0" w:type="auto"/>
            <w:tcBorders>
              <w:top w:val="single" w:sz="4" w:space="0" w:color="auto"/>
            </w:tcBorders>
            <w:noWrap/>
            <w:hideMark/>
          </w:tcPr>
          <w:p w14:paraId="121BFE6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0.102</w:t>
            </w:r>
          </w:p>
        </w:tc>
        <w:tc>
          <w:tcPr>
            <w:tcW w:w="0" w:type="auto"/>
            <w:tcBorders>
              <w:top w:val="single" w:sz="4" w:space="0" w:color="auto"/>
            </w:tcBorders>
            <w:noWrap/>
            <w:hideMark/>
          </w:tcPr>
          <w:p w14:paraId="56FBBF82"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220,406 </w:t>
            </w:r>
          </w:p>
        </w:tc>
        <w:tc>
          <w:tcPr>
            <w:tcW w:w="0" w:type="auto"/>
            <w:tcBorders>
              <w:top w:val="single" w:sz="4" w:space="0" w:color="auto"/>
            </w:tcBorders>
            <w:noWrap/>
            <w:hideMark/>
          </w:tcPr>
          <w:p w14:paraId="12EED55E"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0.123</w:t>
            </w:r>
          </w:p>
        </w:tc>
        <w:tc>
          <w:tcPr>
            <w:tcW w:w="0" w:type="auto"/>
            <w:tcBorders>
              <w:top w:val="single" w:sz="4" w:space="0" w:color="auto"/>
            </w:tcBorders>
            <w:noWrap/>
            <w:hideMark/>
          </w:tcPr>
          <w:p w14:paraId="6F7C2347" w14:textId="77777777" w:rsidR="00276DF5" w:rsidRPr="0094771B" w:rsidRDefault="00276DF5" w:rsidP="009647F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 xml:space="preserve">   211,159 </w:t>
            </w:r>
          </w:p>
        </w:tc>
        <w:tc>
          <w:tcPr>
            <w:tcW w:w="0" w:type="auto"/>
            <w:tcBorders>
              <w:top w:val="single" w:sz="4" w:space="0" w:color="auto"/>
            </w:tcBorders>
            <w:noWrap/>
            <w:hideMark/>
          </w:tcPr>
          <w:p w14:paraId="08625A79" w14:textId="77777777" w:rsidR="00276DF5" w:rsidRPr="0094771B" w:rsidRDefault="00276DF5" w:rsidP="009647F4">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94771B">
              <w:rPr>
                <w:rFonts w:eastAsia="Times New Roman" w:cs="Times New Roman"/>
                <w:color w:val="000000"/>
                <w:sz w:val="12"/>
                <w:szCs w:val="12"/>
              </w:rPr>
              <w:t>0.103</w:t>
            </w:r>
          </w:p>
        </w:tc>
        <w:tc>
          <w:tcPr>
            <w:tcW w:w="704" w:type="dxa"/>
            <w:tcBorders>
              <w:top w:val="single" w:sz="4" w:space="0" w:color="auto"/>
            </w:tcBorders>
            <w:noWrap/>
            <w:hideMark/>
          </w:tcPr>
          <w:p w14:paraId="40359B37"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 xml:space="preserve">   186,902 </w:t>
            </w:r>
          </w:p>
        </w:tc>
        <w:tc>
          <w:tcPr>
            <w:tcW w:w="273" w:type="dxa"/>
            <w:tcBorders>
              <w:top w:val="single" w:sz="4" w:space="0" w:color="auto"/>
            </w:tcBorders>
            <w:noWrap/>
            <w:hideMark/>
          </w:tcPr>
          <w:p w14:paraId="63905CDA" w14:textId="77777777" w:rsidR="00276DF5" w:rsidRPr="00A51133" w:rsidRDefault="00276DF5" w:rsidP="009647F4">
            <w:pPr>
              <w:cnfStyle w:val="000000100000" w:firstRow="0" w:lastRow="0" w:firstColumn="0" w:lastColumn="0" w:oddVBand="0" w:evenVBand="0" w:oddHBand="1" w:evenHBand="0" w:firstRowFirstColumn="0" w:firstRowLastColumn="0" w:lastRowFirstColumn="0" w:lastRowLastColumn="0"/>
              <w:rPr>
                <w:rFonts w:cs="Times New Roman"/>
                <w:sz w:val="12"/>
                <w:szCs w:val="12"/>
              </w:rPr>
            </w:pPr>
            <w:r w:rsidRPr="00A51133">
              <w:rPr>
                <w:rFonts w:cs="Times New Roman"/>
                <w:sz w:val="12"/>
                <w:szCs w:val="12"/>
              </w:rPr>
              <w:t>0.123</w:t>
            </w:r>
          </w:p>
        </w:tc>
      </w:tr>
    </w:tbl>
    <w:p w14:paraId="24374E4D" w14:textId="77777777" w:rsidR="00276DF5" w:rsidRDefault="00276DF5" w:rsidP="00A151EF"/>
    <w:p w14:paraId="78C3A2BB" w14:textId="77777777" w:rsidR="008B1CDC" w:rsidRDefault="008B1CDC" w:rsidP="0094771B">
      <w:pPr>
        <w:ind w:left="720" w:hanging="720"/>
      </w:pPr>
      <w:r>
        <w:br w:type="page"/>
      </w:r>
    </w:p>
    <w:p w14:paraId="0446DA12" w14:textId="77777777" w:rsidR="00D80745" w:rsidRDefault="00EE7D22" w:rsidP="0094771B">
      <w:pPr>
        <w:ind w:left="720" w:hanging="720"/>
      </w:pPr>
      <w:r>
        <w:lastRenderedPageBreak/>
        <w:t>Table 9 – Environmental link parameters, coefficient of variation, gradient by model for all models evaluated.</w:t>
      </w:r>
    </w:p>
    <w:tbl>
      <w:tblPr>
        <w:tblStyle w:val="PlainTable51"/>
        <w:tblW w:w="0" w:type="auto"/>
        <w:jc w:val="center"/>
        <w:tblLook w:val="04A0" w:firstRow="1" w:lastRow="0" w:firstColumn="1" w:lastColumn="0" w:noHBand="0" w:noVBand="1"/>
      </w:tblPr>
      <w:tblGrid>
        <w:gridCol w:w="1008"/>
        <w:gridCol w:w="1042"/>
        <w:gridCol w:w="1296"/>
        <w:gridCol w:w="576"/>
        <w:gridCol w:w="1368"/>
        <w:gridCol w:w="625"/>
      </w:tblGrid>
      <w:tr w:rsidR="00D80745" w:rsidRPr="00D80745" w14:paraId="2246150B" w14:textId="77777777" w:rsidTr="00DD0C1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2"/>
            <w:tcBorders>
              <w:top w:val="single" w:sz="4" w:space="0" w:color="auto"/>
              <w:bottom w:val="double" w:sz="4" w:space="0" w:color="auto"/>
            </w:tcBorders>
            <w:noWrap/>
            <w:hideMark/>
          </w:tcPr>
          <w:p w14:paraId="2D289B03" w14:textId="77777777" w:rsidR="00D80745" w:rsidRPr="00D80745" w:rsidRDefault="00D80745" w:rsidP="00D80745">
            <w:pPr>
              <w:ind w:left="720" w:hanging="720"/>
              <w:jc w:val="left"/>
              <w:rPr>
                <w:sz w:val="16"/>
                <w:szCs w:val="16"/>
              </w:rPr>
            </w:pPr>
            <w:r w:rsidRPr="00D80745">
              <w:rPr>
                <w:sz w:val="16"/>
                <w:szCs w:val="16"/>
              </w:rPr>
              <w:t>Environmental link</w:t>
            </w:r>
          </w:p>
        </w:tc>
        <w:tc>
          <w:tcPr>
            <w:tcW w:w="0" w:type="auto"/>
            <w:tcBorders>
              <w:top w:val="single" w:sz="4" w:space="0" w:color="auto"/>
              <w:bottom w:val="double" w:sz="4" w:space="0" w:color="auto"/>
            </w:tcBorders>
            <w:noWrap/>
            <w:hideMark/>
          </w:tcPr>
          <w:p w14:paraId="09CF9DF5" w14:textId="77777777"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Value</w:t>
            </w:r>
          </w:p>
        </w:tc>
        <w:tc>
          <w:tcPr>
            <w:tcW w:w="0" w:type="auto"/>
            <w:tcBorders>
              <w:top w:val="single" w:sz="4" w:space="0" w:color="auto"/>
              <w:bottom w:val="double" w:sz="4" w:space="0" w:color="auto"/>
            </w:tcBorders>
            <w:noWrap/>
            <w:hideMark/>
          </w:tcPr>
          <w:p w14:paraId="7CEB67A3" w14:textId="77777777"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cv</w:t>
            </w:r>
          </w:p>
        </w:tc>
        <w:tc>
          <w:tcPr>
            <w:tcW w:w="0" w:type="auto"/>
            <w:tcBorders>
              <w:top w:val="single" w:sz="4" w:space="0" w:color="auto"/>
              <w:bottom w:val="double" w:sz="4" w:space="0" w:color="auto"/>
            </w:tcBorders>
            <w:noWrap/>
            <w:hideMark/>
          </w:tcPr>
          <w:p w14:paraId="6DF3DBC9" w14:textId="77777777"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Gradient</w:t>
            </w:r>
          </w:p>
        </w:tc>
        <w:tc>
          <w:tcPr>
            <w:tcW w:w="0" w:type="auto"/>
            <w:tcBorders>
              <w:top w:val="single" w:sz="4" w:space="0" w:color="auto"/>
              <w:bottom w:val="double" w:sz="4" w:space="0" w:color="auto"/>
            </w:tcBorders>
            <w:noWrap/>
            <w:hideMark/>
          </w:tcPr>
          <w:p w14:paraId="3F43ACB9" w14:textId="77777777" w:rsidR="00D80745" w:rsidRPr="00D80745" w:rsidRDefault="00D80745" w:rsidP="00D80745">
            <w:pPr>
              <w:ind w:left="720" w:hanging="720"/>
              <w:cnfStyle w:val="100000000000" w:firstRow="1" w:lastRow="0" w:firstColumn="0" w:lastColumn="0" w:oddVBand="0" w:evenVBand="0" w:oddHBand="0" w:evenHBand="0" w:firstRowFirstColumn="0" w:firstRowLastColumn="0" w:lastRowFirstColumn="0" w:lastRowLastColumn="0"/>
              <w:rPr>
                <w:sz w:val="16"/>
                <w:szCs w:val="16"/>
              </w:rPr>
            </w:pPr>
            <w:r w:rsidRPr="00D80745">
              <w:rPr>
                <w:sz w:val="16"/>
                <w:szCs w:val="16"/>
              </w:rPr>
              <w:t xml:space="preserve">Model </w:t>
            </w:r>
          </w:p>
        </w:tc>
      </w:tr>
      <w:tr w:rsidR="00D80745" w:rsidRPr="00D80745" w14:paraId="35DAFE9C"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auto"/>
            </w:tcBorders>
            <w:noWrap/>
            <w:hideMark/>
          </w:tcPr>
          <w:p w14:paraId="75A206AF"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top w:val="double" w:sz="4" w:space="0" w:color="auto"/>
              <w:right w:val="single" w:sz="4" w:space="0" w:color="auto"/>
            </w:tcBorders>
            <w:shd w:val="clear" w:color="auto" w:fill="auto"/>
            <w:noWrap/>
            <w:hideMark/>
          </w:tcPr>
          <w:p w14:paraId="63E7508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top w:val="double" w:sz="4" w:space="0" w:color="auto"/>
              <w:left w:val="single" w:sz="4" w:space="0" w:color="auto"/>
            </w:tcBorders>
            <w:noWrap/>
            <w:hideMark/>
          </w:tcPr>
          <w:p w14:paraId="3C09F72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0.941</w:t>
            </w:r>
          </w:p>
        </w:tc>
        <w:tc>
          <w:tcPr>
            <w:tcW w:w="0" w:type="auto"/>
            <w:tcBorders>
              <w:top w:val="double" w:sz="4" w:space="0" w:color="auto"/>
            </w:tcBorders>
            <w:noWrap/>
            <w:hideMark/>
          </w:tcPr>
          <w:p w14:paraId="655A98E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0.324</w:t>
            </w:r>
          </w:p>
        </w:tc>
        <w:tc>
          <w:tcPr>
            <w:tcW w:w="0" w:type="auto"/>
            <w:tcBorders>
              <w:top w:val="double" w:sz="4" w:space="0" w:color="auto"/>
            </w:tcBorders>
            <w:noWrap/>
            <w:hideMark/>
          </w:tcPr>
          <w:p w14:paraId="5FA80585"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1.83E-07</w:t>
            </w:r>
          </w:p>
        </w:tc>
        <w:tc>
          <w:tcPr>
            <w:tcW w:w="0" w:type="auto"/>
            <w:tcBorders>
              <w:top w:val="double" w:sz="4" w:space="0" w:color="auto"/>
            </w:tcBorders>
            <w:noWrap/>
            <w:hideMark/>
          </w:tcPr>
          <w:p w14:paraId="4BE89CF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19.1</w:t>
            </w:r>
          </w:p>
        </w:tc>
      </w:tr>
      <w:tr w:rsidR="00D80745" w:rsidRPr="00D80745" w14:paraId="4C3D0829"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D666DB5"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4D8B73B9"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79E3582B"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0.926</w:t>
            </w:r>
          </w:p>
        </w:tc>
        <w:tc>
          <w:tcPr>
            <w:tcW w:w="0" w:type="auto"/>
            <w:noWrap/>
            <w:hideMark/>
          </w:tcPr>
          <w:p w14:paraId="21BA734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0.340</w:t>
            </w:r>
          </w:p>
        </w:tc>
        <w:tc>
          <w:tcPr>
            <w:tcW w:w="0" w:type="auto"/>
            <w:noWrap/>
            <w:hideMark/>
          </w:tcPr>
          <w:p w14:paraId="08E4C51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-6.64E-07</w:t>
            </w:r>
          </w:p>
        </w:tc>
        <w:tc>
          <w:tcPr>
            <w:tcW w:w="0" w:type="auto"/>
            <w:noWrap/>
            <w:hideMark/>
          </w:tcPr>
          <w:p w14:paraId="4B6A68A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21.1a</w:t>
            </w:r>
          </w:p>
        </w:tc>
      </w:tr>
      <w:tr w:rsidR="00D80745" w:rsidRPr="00D80745" w14:paraId="3DF596A1"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C6EE9A8"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2606A6ED"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683EA43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0.802</w:t>
            </w:r>
          </w:p>
        </w:tc>
        <w:tc>
          <w:tcPr>
            <w:tcW w:w="0" w:type="auto"/>
            <w:noWrap/>
            <w:hideMark/>
          </w:tcPr>
          <w:p w14:paraId="462ED52E"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0.301</w:t>
            </w:r>
          </w:p>
        </w:tc>
        <w:tc>
          <w:tcPr>
            <w:tcW w:w="0" w:type="auto"/>
            <w:noWrap/>
            <w:hideMark/>
          </w:tcPr>
          <w:p w14:paraId="0DB5219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1.73E-06</w:t>
            </w:r>
          </w:p>
        </w:tc>
        <w:tc>
          <w:tcPr>
            <w:tcW w:w="0" w:type="auto"/>
            <w:noWrap/>
            <w:hideMark/>
          </w:tcPr>
          <w:p w14:paraId="78D5D266"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21.1b</w:t>
            </w:r>
          </w:p>
        </w:tc>
      </w:tr>
      <w:tr w:rsidR="00D80745" w:rsidRPr="00D80745" w14:paraId="1C48055D"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A076D5"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53FB82C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72D4C50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1.064</w:t>
            </w:r>
          </w:p>
        </w:tc>
        <w:tc>
          <w:tcPr>
            <w:tcW w:w="0" w:type="auto"/>
            <w:noWrap/>
            <w:hideMark/>
          </w:tcPr>
          <w:p w14:paraId="6796F12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0.404</w:t>
            </w:r>
          </w:p>
        </w:tc>
        <w:tc>
          <w:tcPr>
            <w:tcW w:w="0" w:type="auto"/>
            <w:noWrap/>
            <w:hideMark/>
          </w:tcPr>
          <w:p w14:paraId="24AF83E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1.07E-05</w:t>
            </w:r>
          </w:p>
        </w:tc>
        <w:tc>
          <w:tcPr>
            <w:tcW w:w="0" w:type="auto"/>
            <w:noWrap/>
            <w:hideMark/>
          </w:tcPr>
          <w:p w14:paraId="7C63D0A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21.1c</w:t>
            </w:r>
          </w:p>
        </w:tc>
      </w:tr>
      <w:tr w:rsidR="00D80745" w:rsidRPr="00D80745" w14:paraId="4B1E5630"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20275EA"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03723D2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50A16613"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0.992</w:t>
            </w:r>
          </w:p>
        </w:tc>
        <w:tc>
          <w:tcPr>
            <w:tcW w:w="0" w:type="auto"/>
            <w:noWrap/>
            <w:hideMark/>
          </w:tcPr>
          <w:p w14:paraId="5AD5BD5E"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0.339</w:t>
            </w:r>
          </w:p>
        </w:tc>
        <w:tc>
          <w:tcPr>
            <w:tcW w:w="0" w:type="auto"/>
            <w:noWrap/>
            <w:hideMark/>
          </w:tcPr>
          <w:p w14:paraId="54CEB08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-4.74E-08</w:t>
            </w:r>
          </w:p>
        </w:tc>
        <w:tc>
          <w:tcPr>
            <w:tcW w:w="0" w:type="auto"/>
            <w:noWrap/>
            <w:hideMark/>
          </w:tcPr>
          <w:p w14:paraId="18568AF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21.1d</w:t>
            </w:r>
          </w:p>
        </w:tc>
      </w:tr>
      <w:tr w:rsidR="00D80745" w:rsidRPr="00D80745" w14:paraId="630D0D7D"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5DD4035"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73F52A1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1F5D73D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0.953</w:t>
            </w:r>
          </w:p>
        </w:tc>
        <w:tc>
          <w:tcPr>
            <w:tcW w:w="0" w:type="auto"/>
            <w:noWrap/>
            <w:hideMark/>
          </w:tcPr>
          <w:p w14:paraId="5F32397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0.370</w:t>
            </w:r>
          </w:p>
        </w:tc>
        <w:tc>
          <w:tcPr>
            <w:tcW w:w="0" w:type="auto"/>
            <w:noWrap/>
            <w:hideMark/>
          </w:tcPr>
          <w:p w14:paraId="24D2E70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1.61E-05</w:t>
            </w:r>
          </w:p>
        </w:tc>
        <w:tc>
          <w:tcPr>
            <w:tcW w:w="0" w:type="auto"/>
            <w:noWrap/>
            <w:hideMark/>
          </w:tcPr>
          <w:p w14:paraId="49F5500E"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21.1e</w:t>
            </w:r>
          </w:p>
        </w:tc>
      </w:tr>
      <w:tr w:rsidR="00D80745" w:rsidRPr="00D80745" w14:paraId="410DABE0"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6CB5D8A"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42D0248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46169ED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0.382</w:t>
            </w:r>
          </w:p>
        </w:tc>
        <w:tc>
          <w:tcPr>
            <w:tcW w:w="0" w:type="auto"/>
            <w:noWrap/>
            <w:hideMark/>
          </w:tcPr>
          <w:p w14:paraId="6CD7AC36"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0.730</w:t>
            </w:r>
          </w:p>
        </w:tc>
        <w:tc>
          <w:tcPr>
            <w:tcW w:w="0" w:type="auto"/>
            <w:noWrap/>
            <w:hideMark/>
          </w:tcPr>
          <w:p w14:paraId="28F6903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-2.79E-05</w:t>
            </w:r>
          </w:p>
        </w:tc>
        <w:tc>
          <w:tcPr>
            <w:tcW w:w="0" w:type="auto"/>
            <w:noWrap/>
            <w:hideMark/>
          </w:tcPr>
          <w:p w14:paraId="1607B73F"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21.1g</w:t>
            </w:r>
          </w:p>
        </w:tc>
      </w:tr>
      <w:tr w:rsidR="00D80745" w:rsidRPr="00D80745" w14:paraId="6EF5C131"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4878EDC"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right w:val="single" w:sz="4" w:space="0" w:color="auto"/>
            </w:tcBorders>
            <w:shd w:val="clear" w:color="auto" w:fill="auto"/>
            <w:noWrap/>
            <w:hideMark/>
          </w:tcPr>
          <w:p w14:paraId="1F8069A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tcBorders>
            <w:noWrap/>
            <w:hideMark/>
          </w:tcPr>
          <w:p w14:paraId="1C615248"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0.529</w:t>
            </w:r>
          </w:p>
        </w:tc>
        <w:tc>
          <w:tcPr>
            <w:tcW w:w="0" w:type="auto"/>
            <w:noWrap/>
            <w:hideMark/>
          </w:tcPr>
          <w:p w14:paraId="5C9E533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0.285</w:t>
            </w:r>
          </w:p>
        </w:tc>
        <w:tc>
          <w:tcPr>
            <w:tcW w:w="0" w:type="auto"/>
            <w:noWrap/>
            <w:hideMark/>
          </w:tcPr>
          <w:p w14:paraId="40EC6F7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1.27E-07</w:t>
            </w:r>
          </w:p>
        </w:tc>
        <w:tc>
          <w:tcPr>
            <w:tcW w:w="0" w:type="auto"/>
            <w:noWrap/>
            <w:hideMark/>
          </w:tcPr>
          <w:p w14:paraId="497D821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21.5a</w:t>
            </w:r>
          </w:p>
        </w:tc>
      </w:tr>
      <w:tr w:rsidR="00D80745" w:rsidRPr="00D80745" w14:paraId="59D7EA54"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65015E26" w14:textId="77777777" w:rsidR="00D80745" w:rsidRPr="00D80745" w:rsidRDefault="00D80745" w:rsidP="00D80745">
            <w:pPr>
              <w:ind w:left="720" w:hanging="720"/>
              <w:jc w:val="left"/>
              <w:rPr>
                <w:sz w:val="16"/>
                <w:szCs w:val="16"/>
              </w:rPr>
            </w:pPr>
            <w:r w:rsidRPr="00D80745">
              <w:rPr>
                <w:sz w:val="16"/>
                <w:szCs w:val="16"/>
              </w:rPr>
              <w:t>Catchability</w:t>
            </w:r>
          </w:p>
        </w:tc>
        <w:tc>
          <w:tcPr>
            <w:tcW w:w="0" w:type="auto"/>
            <w:tcBorders>
              <w:bottom w:val="single" w:sz="4" w:space="0" w:color="auto"/>
              <w:right w:val="single" w:sz="4" w:space="0" w:color="auto"/>
            </w:tcBorders>
            <w:shd w:val="clear" w:color="auto" w:fill="auto"/>
            <w:noWrap/>
            <w:hideMark/>
          </w:tcPr>
          <w:p w14:paraId="0085C0A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Q - α</w:t>
            </w:r>
          </w:p>
        </w:tc>
        <w:tc>
          <w:tcPr>
            <w:tcW w:w="0" w:type="auto"/>
            <w:tcBorders>
              <w:left w:val="single" w:sz="4" w:space="0" w:color="auto"/>
              <w:bottom w:val="single" w:sz="4" w:space="0" w:color="auto"/>
            </w:tcBorders>
            <w:noWrap/>
            <w:hideMark/>
          </w:tcPr>
          <w:p w14:paraId="263BBEC0"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0.295</w:t>
            </w:r>
          </w:p>
        </w:tc>
        <w:tc>
          <w:tcPr>
            <w:tcW w:w="0" w:type="auto"/>
            <w:tcBorders>
              <w:bottom w:val="single" w:sz="4" w:space="0" w:color="auto"/>
            </w:tcBorders>
            <w:noWrap/>
            <w:hideMark/>
          </w:tcPr>
          <w:p w14:paraId="5D11928F"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0.714</w:t>
            </w:r>
          </w:p>
        </w:tc>
        <w:tc>
          <w:tcPr>
            <w:tcW w:w="0" w:type="auto"/>
            <w:tcBorders>
              <w:bottom w:val="single" w:sz="4" w:space="0" w:color="auto"/>
            </w:tcBorders>
            <w:noWrap/>
            <w:hideMark/>
          </w:tcPr>
          <w:p w14:paraId="06304FE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-2.93E-05</w:t>
            </w:r>
          </w:p>
        </w:tc>
        <w:tc>
          <w:tcPr>
            <w:tcW w:w="0" w:type="auto"/>
            <w:tcBorders>
              <w:bottom w:val="single" w:sz="4" w:space="0" w:color="auto"/>
            </w:tcBorders>
            <w:noWrap/>
            <w:hideMark/>
          </w:tcPr>
          <w:p w14:paraId="0675375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21.5c</w:t>
            </w:r>
          </w:p>
        </w:tc>
      </w:tr>
      <w:tr w:rsidR="00D80745" w:rsidRPr="00D80745" w14:paraId="5AE0E349"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4B45726E"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top w:val="single" w:sz="4" w:space="0" w:color="auto"/>
              <w:right w:val="single" w:sz="4" w:space="0" w:color="auto"/>
            </w:tcBorders>
            <w:shd w:val="clear" w:color="auto" w:fill="auto"/>
            <w:noWrap/>
            <w:hideMark/>
          </w:tcPr>
          <w:p w14:paraId="4243BE9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K - φ</w:t>
            </w:r>
          </w:p>
        </w:tc>
        <w:tc>
          <w:tcPr>
            <w:tcW w:w="0" w:type="auto"/>
            <w:tcBorders>
              <w:top w:val="single" w:sz="4" w:space="0" w:color="auto"/>
              <w:left w:val="single" w:sz="4" w:space="0" w:color="auto"/>
            </w:tcBorders>
            <w:noWrap/>
            <w:hideMark/>
          </w:tcPr>
          <w:p w14:paraId="3BF3EF37"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-0.159</w:t>
            </w:r>
          </w:p>
        </w:tc>
        <w:tc>
          <w:tcPr>
            <w:tcW w:w="0" w:type="auto"/>
            <w:tcBorders>
              <w:top w:val="single" w:sz="4" w:space="0" w:color="auto"/>
            </w:tcBorders>
            <w:noWrap/>
            <w:hideMark/>
          </w:tcPr>
          <w:p w14:paraId="182CDF9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0.276</w:t>
            </w:r>
          </w:p>
        </w:tc>
        <w:tc>
          <w:tcPr>
            <w:tcW w:w="0" w:type="auto"/>
            <w:tcBorders>
              <w:top w:val="single" w:sz="4" w:space="0" w:color="auto"/>
            </w:tcBorders>
            <w:noWrap/>
            <w:hideMark/>
          </w:tcPr>
          <w:p w14:paraId="0C8A1F5D"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-9.84E-06</w:t>
            </w:r>
          </w:p>
        </w:tc>
        <w:tc>
          <w:tcPr>
            <w:tcW w:w="0" w:type="auto"/>
            <w:tcBorders>
              <w:top w:val="single" w:sz="4" w:space="0" w:color="auto"/>
            </w:tcBorders>
            <w:noWrap/>
            <w:hideMark/>
          </w:tcPr>
          <w:p w14:paraId="29E1EA29"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21.1b</w:t>
            </w:r>
          </w:p>
        </w:tc>
      </w:tr>
      <w:tr w:rsidR="00D80745" w:rsidRPr="00D80745" w14:paraId="752AB912"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7C50CC"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3C345D7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tcBorders>
            <w:noWrap/>
            <w:hideMark/>
          </w:tcPr>
          <w:p w14:paraId="3FF1FF96"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-0.155</w:t>
            </w:r>
          </w:p>
        </w:tc>
        <w:tc>
          <w:tcPr>
            <w:tcW w:w="0" w:type="auto"/>
            <w:noWrap/>
            <w:hideMark/>
          </w:tcPr>
          <w:p w14:paraId="41E6F7A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0.281</w:t>
            </w:r>
          </w:p>
        </w:tc>
        <w:tc>
          <w:tcPr>
            <w:tcW w:w="0" w:type="auto"/>
            <w:noWrap/>
            <w:hideMark/>
          </w:tcPr>
          <w:p w14:paraId="54B6C90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1.45E-05</w:t>
            </w:r>
          </w:p>
        </w:tc>
        <w:tc>
          <w:tcPr>
            <w:tcW w:w="0" w:type="auto"/>
            <w:noWrap/>
            <w:hideMark/>
          </w:tcPr>
          <w:p w14:paraId="034B272E"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21.1e</w:t>
            </w:r>
          </w:p>
        </w:tc>
      </w:tr>
      <w:tr w:rsidR="00D80745" w:rsidRPr="00D80745" w14:paraId="7F1D0E07"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30ACB93"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50307D5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tcBorders>
            <w:noWrap/>
            <w:hideMark/>
          </w:tcPr>
          <w:p w14:paraId="6F44B87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-0.127</w:t>
            </w:r>
          </w:p>
        </w:tc>
        <w:tc>
          <w:tcPr>
            <w:tcW w:w="0" w:type="auto"/>
            <w:noWrap/>
            <w:hideMark/>
          </w:tcPr>
          <w:p w14:paraId="3A657982"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0.419</w:t>
            </w:r>
          </w:p>
        </w:tc>
        <w:tc>
          <w:tcPr>
            <w:tcW w:w="0" w:type="auto"/>
            <w:noWrap/>
            <w:hideMark/>
          </w:tcPr>
          <w:p w14:paraId="61F346C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-8.71E-05</w:t>
            </w:r>
          </w:p>
        </w:tc>
        <w:tc>
          <w:tcPr>
            <w:tcW w:w="0" w:type="auto"/>
            <w:noWrap/>
            <w:hideMark/>
          </w:tcPr>
          <w:p w14:paraId="4CEEC58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21.1g</w:t>
            </w:r>
          </w:p>
        </w:tc>
      </w:tr>
      <w:tr w:rsidR="00D80745" w:rsidRPr="00D80745" w14:paraId="3EDDDBF3"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8B02D03"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39BB995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tcBorders>
            <w:noWrap/>
            <w:hideMark/>
          </w:tcPr>
          <w:p w14:paraId="6CF682DB"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-0.146</w:t>
            </w:r>
          </w:p>
        </w:tc>
        <w:tc>
          <w:tcPr>
            <w:tcW w:w="0" w:type="auto"/>
            <w:noWrap/>
            <w:hideMark/>
          </w:tcPr>
          <w:p w14:paraId="48070D1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0.292</w:t>
            </w:r>
          </w:p>
        </w:tc>
        <w:tc>
          <w:tcPr>
            <w:tcW w:w="0" w:type="auto"/>
            <w:noWrap/>
            <w:hideMark/>
          </w:tcPr>
          <w:p w14:paraId="518EC742"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1.26E-06</w:t>
            </w:r>
          </w:p>
        </w:tc>
        <w:tc>
          <w:tcPr>
            <w:tcW w:w="0" w:type="auto"/>
            <w:noWrap/>
            <w:hideMark/>
          </w:tcPr>
          <w:p w14:paraId="6D7F11E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21.5a</w:t>
            </w:r>
          </w:p>
        </w:tc>
      </w:tr>
      <w:tr w:rsidR="00D80745" w:rsidRPr="00D80745" w14:paraId="5906058E"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04BD2D1"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bottom w:val="single" w:sz="4" w:space="0" w:color="auto"/>
              <w:right w:val="single" w:sz="4" w:space="0" w:color="auto"/>
            </w:tcBorders>
            <w:shd w:val="clear" w:color="auto" w:fill="auto"/>
            <w:noWrap/>
            <w:hideMark/>
          </w:tcPr>
          <w:p w14:paraId="57E3781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K - φ</w:t>
            </w:r>
          </w:p>
        </w:tc>
        <w:tc>
          <w:tcPr>
            <w:tcW w:w="0" w:type="auto"/>
            <w:tcBorders>
              <w:left w:val="single" w:sz="4" w:space="0" w:color="auto"/>
              <w:bottom w:val="single" w:sz="4" w:space="0" w:color="auto"/>
            </w:tcBorders>
            <w:noWrap/>
            <w:hideMark/>
          </w:tcPr>
          <w:p w14:paraId="4C82CDDE"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-0.124</w:t>
            </w:r>
          </w:p>
        </w:tc>
        <w:tc>
          <w:tcPr>
            <w:tcW w:w="0" w:type="auto"/>
            <w:tcBorders>
              <w:bottom w:val="single" w:sz="4" w:space="0" w:color="auto"/>
            </w:tcBorders>
            <w:noWrap/>
            <w:hideMark/>
          </w:tcPr>
          <w:p w14:paraId="51208A60"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0.428</w:t>
            </w:r>
          </w:p>
        </w:tc>
        <w:tc>
          <w:tcPr>
            <w:tcW w:w="0" w:type="auto"/>
            <w:tcBorders>
              <w:bottom w:val="single" w:sz="4" w:space="0" w:color="auto"/>
            </w:tcBorders>
            <w:noWrap/>
            <w:hideMark/>
          </w:tcPr>
          <w:p w14:paraId="68695EB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-2.12E-04</w:t>
            </w:r>
          </w:p>
        </w:tc>
        <w:tc>
          <w:tcPr>
            <w:tcW w:w="0" w:type="auto"/>
            <w:tcBorders>
              <w:bottom w:val="single" w:sz="4" w:space="0" w:color="auto"/>
            </w:tcBorders>
            <w:noWrap/>
            <w:hideMark/>
          </w:tcPr>
          <w:p w14:paraId="2D636427"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21.5c</w:t>
            </w:r>
          </w:p>
        </w:tc>
      </w:tr>
      <w:tr w:rsidR="00D80745" w:rsidRPr="00D80745" w14:paraId="13EB3C09"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7100D2C"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top w:val="single" w:sz="4" w:space="0" w:color="auto"/>
              <w:right w:val="single" w:sz="4" w:space="0" w:color="auto"/>
            </w:tcBorders>
            <w:shd w:val="clear" w:color="auto" w:fill="auto"/>
            <w:noWrap/>
            <w:hideMark/>
          </w:tcPr>
          <w:p w14:paraId="1DD6431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L1 - γ</w:t>
            </w:r>
          </w:p>
        </w:tc>
        <w:tc>
          <w:tcPr>
            <w:tcW w:w="0" w:type="auto"/>
            <w:tcBorders>
              <w:top w:val="single" w:sz="4" w:space="0" w:color="auto"/>
              <w:left w:val="single" w:sz="4" w:space="0" w:color="auto"/>
            </w:tcBorders>
            <w:noWrap/>
            <w:hideMark/>
          </w:tcPr>
          <w:p w14:paraId="3FD9086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0.559</w:t>
            </w:r>
          </w:p>
        </w:tc>
        <w:tc>
          <w:tcPr>
            <w:tcW w:w="0" w:type="auto"/>
            <w:tcBorders>
              <w:top w:val="single" w:sz="4" w:space="0" w:color="auto"/>
            </w:tcBorders>
            <w:noWrap/>
            <w:hideMark/>
          </w:tcPr>
          <w:p w14:paraId="0424F81F"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0.231</w:t>
            </w:r>
          </w:p>
        </w:tc>
        <w:tc>
          <w:tcPr>
            <w:tcW w:w="0" w:type="auto"/>
            <w:tcBorders>
              <w:top w:val="single" w:sz="4" w:space="0" w:color="auto"/>
            </w:tcBorders>
            <w:noWrap/>
            <w:hideMark/>
          </w:tcPr>
          <w:p w14:paraId="194F6B6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2.68E-05</w:t>
            </w:r>
          </w:p>
        </w:tc>
        <w:tc>
          <w:tcPr>
            <w:tcW w:w="0" w:type="auto"/>
            <w:tcBorders>
              <w:top w:val="single" w:sz="4" w:space="0" w:color="auto"/>
            </w:tcBorders>
            <w:noWrap/>
            <w:hideMark/>
          </w:tcPr>
          <w:p w14:paraId="16D8BD8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21.1b</w:t>
            </w:r>
          </w:p>
        </w:tc>
      </w:tr>
      <w:tr w:rsidR="00D80745" w:rsidRPr="00D80745" w14:paraId="3DC1E335"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26AD8E5"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180FA8CD"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tcBorders>
            <w:noWrap/>
            <w:hideMark/>
          </w:tcPr>
          <w:p w14:paraId="2BCB919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0.606</w:t>
            </w:r>
          </w:p>
        </w:tc>
        <w:tc>
          <w:tcPr>
            <w:tcW w:w="0" w:type="auto"/>
            <w:noWrap/>
            <w:hideMark/>
          </w:tcPr>
          <w:p w14:paraId="3B9E4FBD"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0.217</w:t>
            </w:r>
          </w:p>
        </w:tc>
        <w:tc>
          <w:tcPr>
            <w:tcW w:w="0" w:type="auto"/>
            <w:noWrap/>
            <w:hideMark/>
          </w:tcPr>
          <w:p w14:paraId="4365CA5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3.11E-05</w:t>
            </w:r>
          </w:p>
        </w:tc>
        <w:tc>
          <w:tcPr>
            <w:tcW w:w="0" w:type="auto"/>
            <w:noWrap/>
            <w:hideMark/>
          </w:tcPr>
          <w:p w14:paraId="331167A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21.1e</w:t>
            </w:r>
          </w:p>
        </w:tc>
      </w:tr>
      <w:tr w:rsidR="00D80745" w:rsidRPr="00D80745" w14:paraId="4DF1381C"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2363FEB"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063F0825"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tcBorders>
            <w:noWrap/>
            <w:hideMark/>
          </w:tcPr>
          <w:p w14:paraId="3B282AE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0.714</w:t>
            </w:r>
          </w:p>
        </w:tc>
        <w:tc>
          <w:tcPr>
            <w:tcW w:w="0" w:type="auto"/>
            <w:noWrap/>
            <w:hideMark/>
          </w:tcPr>
          <w:p w14:paraId="0F02303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0.217</w:t>
            </w:r>
          </w:p>
        </w:tc>
        <w:tc>
          <w:tcPr>
            <w:tcW w:w="0" w:type="auto"/>
            <w:noWrap/>
            <w:hideMark/>
          </w:tcPr>
          <w:p w14:paraId="61FF869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-1.09E-04</w:t>
            </w:r>
          </w:p>
        </w:tc>
        <w:tc>
          <w:tcPr>
            <w:tcW w:w="0" w:type="auto"/>
            <w:noWrap/>
            <w:hideMark/>
          </w:tcPr>
          <w:p w14:paraId="22DB30F0"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21.1g</w:t>
            </w:r>
          </w:p>
        </w:tc>
      </w:tr>
      <w:tr w:rsidR="00D80745" w:rsidRPr="00D80745" w14:paraId="70024A21"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A026A9B"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09C08D62"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tcBorders>
            <w:noWrap/>
            <w:hideMark/>
          </w:tcPr>
          <w:p w14:paraId="3AFCB09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0.613</w:t>
            </w:r>
          </w:p>
        </w:tc>
        <w:tc>
          <w:tcPr>
            <w:tcW w:w="0" w:type="auto"/>
            <w:noWrap/>
            <w:hideMark/>
          </w:tcPr>
          <w:p w14:paraId="0B101981"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0.211</w:t>
            </w:r>
          </w:p>
        </w:tc>
        <w:tc>
          <w:tcPr>
            <w:tcW w:w="0" w:type="auto"/>
            <w:noWrap/>
            <w:hideMark/>
          </w:tcPr>
          <w:p w14:paraId="03AF329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2.41E-06</w:t>
            </w:r>
          </w:p>
        </w:tc>
        <w:tc>
          <w:tcPr>
            <w:tcW w:w="0" w:type="auto"/>
            <w:noWrap/>
            <w:hideMark/>
          </w:tcPr>
          <w:p w14:paraId="7335BF8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21.5a</w:t>
            </w:r>
          </w:p>
        </w:tc>
      </w:tr>
      <w:tr w:rsidR="00D80745" w:rsidRPr="00D80745" w14:paraId="225A2A3C"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2E2BFF6"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bottom w:val="single" w:sz="4" w:space="0" w:color="auto"/>
              <w:right w:val="single" w:sz="4" w:space="0" w:color="auto"/>
            </w:tcBorders>
            <w:shd w:val="clear" w:color="auto" w:fill="auto"/>
            <w:noWrap/>
            <w:hideMark/>
          </w:tcPr>
          <w:p w14:paraId="6FEB107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L1 - γ</w:t>
            </w:r>
          </w:p>
        </w:tc>
        <w:tc>
          <w:tcPr>
            <w:tcW w:w="0" w:type="auto"/>
            <w:tcBorders>
              <w:left w:val="single" w:sz="4" w:space="0" w:color="auto"/>
              <w:bottom w:val="single" w:sz="4" w:space="0" w:color="auto"/>
            </w:tcBorders>
            <w:noWrap/>
            <w:hideMark/>
          </w:tcPr>
          <w:p w14:paraId="27E385BD"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0.728</w:t>
            </w:r>
          </w:p>
        </w:tc>
        <w:tc>
          <w:tcPr>
            <w:tcW w:w="0" w:type="auto"/>
            <w:tcBorders>
              <w:bottom w:val="single" w:sz="4" w:space="0" w:color="auto"/>
            </w:tcBorders>
            <w:noWrap/>
            <w:hideMark/>
          </w:tcPr>
          <w:p w14:paraId="5E8E7BB3"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0.213</w:t>
            </w:r>
          </w:p>
        </w:tc>
        <w:tc>
          <w:tcPr>
            <w:tcW w:w="0" w:type="auto"/>
            <w:tcBorders>
              <w:bottom w:val="single" w:sz="4" w:space="0" w:color="auto"/>
            </w:tcBorders>
            <w:noWrap/>
            <w:hideMark/>
          </w:tcPr>
          <w:p w14:paraId="1B2C6C4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-9.99E-05</w:t>
            </w:r>
          </w:p>
        </w:tc>
        <w:tc>
          <w:tcPr>
            <w:tcW w:w="0" w:type="auto"/>
            <w:tcBorders>
              <w:bottom w:val="single" w:sz="4" w:space="0" w:color="auto"/>
            </w:tcBorders>
            <w:noWrap/>
            <w:hideMark/>
          </w:tcPr>
          <w:p w14:paraId="1242A900"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21.5c</w:t>
            </w:r>
          </w:p>
        </w:tc>
      </w:tr>
      <w:tr w:rsidR="00D80745" w:rsidRPr="00D80745" w14:paraId="4AA69AED"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8131357"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top w:val="single" w:sz="4" w:space="0" w:color="auto"/>
              <w:right w:val="single" w:sz="4" w:space="0" w:color="auto"/>
            </w:tcBorders>
            <w:shd w:val="clear" w:color="auto" w:fill="auto"/>
            <w:noWrap/>
            <w:hideMark/>
          </w:tcPr>
          <w:p w14:paraId="0ED9DEC1"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L2 - υ</w:t>
            </w:r>
          </w:p>
        </w:tc>
        <w:tc>
          <w:tcPr>
            <w:tcW w:w="0" w:type="auto"/>
            <w:tcBorders>
              <w:top w:val="single" w:sz="4" w:space="0" w:color="auto"/>
              <w:left w:val="single" w:sz="4" w:space="0" w:color="auto"/>
            </w:tcBorders>
            <w:noWrap/>
            <w:hideMark/>
          </w:tcPr>
          <w:p w14:paraId="57434630"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0.111</w:t>
            </w:r>
          </w:p>
        </w:tc>
        <w:tc>
          <w:tcPr>
            <w:tcW w:w="0" w:type="auto"/>
            <w:tcBorders>
              <w:top w:val="single" w:sz="4" w:space="0" w:color="auto"/>
            </w:tcBorders>
            <w:noWrap/>
            <w:hideMark/>
          </w:tcPr>
          <w:p w14:paraId="4AE8827E"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0.248</w:t>
            </w:r>
          </w:p>
        </w:tc>
        <w:tc>
          <w:tcPr>
            <w:tcW w:w="0" w:type="auto"/>
            <w:tcBorders>
              <w:top w:val="single" w:sz="4" w:space="0" w:color="auto"/>
            </w:tcBorders>
            <w:noWrap/>
            <w:hideMark/>
          </w:tcPr>
          <w:p w14:paraId="54E2FA8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-1.98E-05</w:t>
            </w:r>
          </w:p>
        </w:tc>
        <w:tc>
          <w:tcPr>
            <w:tcW w:w="0" w:type="auto"/>
            <w:tcBorders>
              <w:top w:val="single" w:sz="4" w:space="0" w:color="auto"/>
            </w:tcBorders>
            <w:noWrap/>
            <w:hideMark/>
          </w:tcPr>
          <w:p w14:paraId="22B3112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21.1b</w:t>
            </w:r>
          </w:p>
        </w:tc>
      </w:tr>
      <w:tr w:rsidR="00D80745" w:rsidRPr="00D80745" w14:paraId="60900915"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4925D0C"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2E08853B"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tcBorders>
            <w:noWrap/>
            <w:hideMark/>
          </w:tcPr>
          <w:p w14:paraId="17EBE34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0.110</w:t>
            </w:r>
          </w:p>
        </w:tc>
        <w:tc>
          <w:tcPr>
            <w:tcW w:w="0" w:type="auto"/>
            <w:noWrap/>
            <w:hideMark/>
          </w:tcPr>
          <w:p w14:paraId="4F79FEA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0.247</w:t>
            </w:r>
          </w:p>
        </w:tc>
        <w:tc>
          <w:tcPr>
            <w:tcW w:w="0" w:type="auto"/>
            <w:noWrap/>
            <w:hideMark/>
          </w:tcPr>
          <w:p w14:paraId="162AC51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2.43E-05</w:t>
            </w:r>
          </w:p>
        </w:tc>
        <w:tc>
          <w:tcPr>
            <w:tcW w:w="0" w:type="auto"/>
            <w:noWrap/>
            <w:hideMark/>
          </w:tcPr>
          <w:p w14:paraId="01D8430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21.1e</w:t>
            </w:r>
          </w:p>
        </w:tc>
      </w:tr>
      <w:tr w:rsidR="00D80745" w:rsidRPr="00D80745" w14:paraId="559B3465"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0B9448C"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2E87782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tcBorders>
            <w:noWrap/>
            <w:hideMark/>
          </w:tcPr>
          <w:p w14:paraId="1E18C948"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0.097</w:t>
            </w:r>
          </w:p>
        </w:tc>
        <w:tc>
          <w:tcPr>
            <w:tcW w:w="0" w:type="auto"/>
            <w:noWrap/>
            <w:hideMark/>
          </w:tcPr>
          <w:p w14:paraId="37EE9E9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0.352</w:t>
            </w:r>
          </w:p>
        </w:tc>
        <w:tc>
          <w:tcPr>
            <w:tcW w:w="0" w:type="auto"/>
            <w:noWrap/>
            <w:hideMark/>
          </w:tcPr>
          <w:p w14:paraId="58468249"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-1.23E-04</w:t>
            </w:r>
          </w:p>
        </w:tc>
        <w:tc>
          <w:tcPr>
            <w:tcW w:w="0" w:type="auto"/>
            <w:noWrap/>
            <w:hideMark/>
          </w:tcPr>
          <w:p w14:paraId="2401014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21.1g</w:t>
            </w:r>
          </w:p>
        </w:tc>
      </w:tr>
      <w:tr w:rsidR="00D80745" w:rsidRPr="00D80745" w14:paraId="2F775493"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E35EF97"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right w:val="single" w:sz="4" w:space="0" w:color="auto"/>
            </w:tcBorders>
            <w:shd w:val="clear" w:color="auto" w:fill="auto"/>
            <w:noWrap/>
            <w:hideMark/>
          </w:tcPr>
          <w:p w14:paraId="36355916"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tcBorders>
            <w:noWrap/>
            <w:hideMark/>
          </w:tcPr>
          <w:p w14:paraId="37A763AE"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0.109</w:t>
            </w:r>
          </w:p>
        </w:tc>
        <w:tc>
          <w:tcPr>
            <w:tcW w:w="0" w:type="auto"/>
            <w:noWrap/>
            <w:hideMark/>
          </w:tcPr>
          <w:p w14:paraId="2BA7D70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0.245</w:t>
            </w:r>
          </w:p>
        </w:tc>
        <w:tc>
          <w:tcPr>
            <w:tcW w:w="0" w:type="auto"/>
            <w:noWrap/>
            <w:hideMark/>
          </w:tcPr>
          <w:p w14:paraId="60F06EE5"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1.98E-06</w:t>
            </w:r>
          </w:p>
        </w:tc>
        <w:tc>
          <w:tcPr>
            <w:tcW w:w="0" w:type="auto"/>
            <w:noWrap/>
            <w:hideMark/>
          </w:tcPr>
          <w:p w14:paraId="02DB3B1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21.5a</w:t>
            </w:r>
          </w:p>
        </w:tc>
      </w:tr>
      <w:tr w:rsidR="00D80745" w:rsidRPr="00D80745" w14:paraId="026BE862"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FF4561D" w14:textId="77777777" w:rsidR="00D80745" w:rsidRPr="00D80745" w:rsidRDefault="00D80745" w:rsidP="00D80745">
            <w:pPr>
              <w:ind w:left="720" w:hanging="720"/>
              <w:jc w:val="left"/>
              <w:rPr>
                <w:sz w:val="16"/>
                <w:szCs w:val="16"/>
              </w:rPr>
            </w:pPr>
            <w:r w:rsidRPr="00D80745">
              <w:rPr>
                <w:sz w:val="16"/>
                <w:szCs w:val="16"/>
              </w:rPr>
              <w:t>Growth</w:t>
            </w:r>
          </w:p>
        </w:tc>
        <w:tc>
          <w:tcPr>
            <w:tcW w:w="0" w:type="auto"/>
            <w:tcBorders>
              <w:bottom w:val="single" w:sz="4" w:space="0" w:color="auto"/>
              <w:right w:val="single" w:sz="4" w:space="0" w:color="auto"/>
            </w:tcBorders>
            <w:shd w:val="clear" w:color="auto" w:fill="auto"/>
            <w:noWrap/>
            <w:hideMark/>
          </w:tcPr>
          <w:p w14:paraId="2B983E53"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L2 - υ</w:t>
            </w:r>
          </w:p>
        </w:tc>
        <w:tc>
          <w:tcPr>
            <w:tcW w:w="0" w:type="auto"/>
            <w:tcBorders>
              <w:left w:val="single" w:sz="4" w:space="0" w:color="auto"/>
              <w:bottom w:val="single" w:sz="4" w:space="0" w:color="auto"/>
            </w:tcBorders>
            <w:noWrap/>
            <w:hideMark/>
          </w:tcPr>
          <w:p w14:paraId="0A9BBAF1"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0.097</w:t>
            </w:r>
          </w:p>
        </w:tc>
        <w:tc>
          <w:tcPr>
            <w:tcW w:w="0" w:type="auto"/>
            <w:tcBorders>
              <w:bottom w:val="single" w:sz="4" w:space="0" w:color="auto"/>
            </w:tcBorders>
            <w:noWrap/>
            <w:hideMark/>
          </w:tcPr>
          <w:p w14:paraId="135F594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0.351</w:t>
            </w:r>
          </w:p>
        </w:tc>
        <w:tc>
          <w:tcPr>
            <w:tcW w:w="0" w:type="auto"/>
            <w:tcBorders>
              <w:bottom w:val="single" w:sz="4" w:space="0" w:color="auto"/>
            </w:tcBorders>
            <w:noWrap/>
            <w:hideMark/>
          </w:tcPr>
          <w:p w14:paraId="4BF12607"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-4.01E-04</w:t>
            </w:r>
          </w:p>
        </w:tc>
        <w:tc>
          <w:tcPr>
            <w:tcW w:w="0" w:type="auto"/>
            <w:tcBorders>
              <w:bottom w:val="single" w:sz="4" w:space="0" w:color="auto"/>
            </w:tcBorders>
            <w:noWrap/>
            <w:hideMark/>
          </w:tcPr>
          <w:p w14:paraId="7D4CB29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21.5c</w:t>
            </w:r>
          </w:p>
        </w:tc>
      </w:tr>
      <w:tr w:rsidR="00D80745" w:rsidRPr="00D80745" w14:paraId="3BBEC2B1"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0BE9A99" w14:textId="77777777" w:rsidR="00D80745" w:rsidRPr="00D80745" w:rsidRDefault="00D80745" w:rsidP="00D80745">
            <w:pPr>
              <w:ind w:left="720" w:hanging="720"/>
              <w:jc w:val="left"/>
              <w:rPr>
                <w:sz w:val="16"/>
                <w:szCs w:val="16"/>
              </w:rPr>
            </w:pPr>
            <w:r w:rsidRPr="00D80745">
              <w:rPr>
                <w:sz w:val="16"/>
                <w:szCs w:val="16"/>
              </w:rPr>
              <w:t>Mortality</w:t>
            </w:r>
          </w:p>
        </w:tc>
        <w:tc>
          <w:tcPr>
            <w:tcW w:w="0" w:type="auto"/>
            <w:tcBorders>
              <w:top w:val="single" w:sz="4" w:space="0" w:color="auto"/>
              <w:right w:val="single" w:sz="4" w:space="0" w:color="auto"/>
            </w:tcBorders>
            <w:shd w:val="clear" w:color="auto" w:fill="auto"/>
            <w:noWrap/>
            <w:hideMark/>
          </w:tcPr>
          <w:p w14:paraId="2B3D8C65"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M - η</w:t>
            </w:r>
          </w:p>
        </w:tc>
        <w:tc>
          <w:tcPr>
            <w:tcW w:w="0" w:type="auto"/>
            <w:tcBorders>
              <w:top w:val="single" w:sz="4" w:space="0" w:color="auto"/>
              <w:left w:val="single" w:sz="4" w:space="0" w:color="auto"/>
            </w:tcBorders>
            <w:noWrap/>
            <w:hideMark/>
          </w:tcPr>
          <w:p w14:paraId="733FBAA0"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1.116</w:t>
            </w:r>
          </w:p>
        </w:tc>
        <w:tc>
          <w:tcPr>
            <w:tcW w:w="0" w:type="auto"/>
            <w:tcBorders>
              <w:top w:val="single" w:sz="4" w:space="0" w:color="auto"/>
            </w:tcBorders>
            <w:noWrap/>
            <w:hideMark/>
          </w:tcPr>
          <w:p w14:paraId="6EE7852B"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0.099</w:t>
            </w:r>
          </w:p>
        </w:tc>
        <w:tc>
          <w:tcPr>
            <w:tcW w:w="0" w:type="auto"/>
            <w:tcBorders>
              <w:top w:val="single" w:sz="4" w:space="0" w:color="auto"/>
            </w:tcBorders>
            <w:noWrap/>
            <w:hideMark/>
          </w:tcPr>
          <w:p w14:paraId="42ECC093"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-4.50E-05</w:t>
            </w:r>
          </w:p>
        </w:tc>
        <w:tc>
          <w:tcPr>
            <w:tcW w:w="0" w:type="auto"/>
            <w:tcBorders>
              <w:top w:val="single" w:sz="4" w:space="0" w:color="auto"/>
            </w:tcBorders>
            <w:noWrap/>
            <w:hideMark/>
          </w:tcPr>
          <w:p w14:paraId="0FA4AE4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21.1c</w:t>
            </w:r>
          </w:p>
        </w:tc>
      </w:tr>
      <w:tr w:rsidR="00D80745" w:rsidRPr="00D80745" w14:paraId="4C52AD3D"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03FE588" w14:textId="77777777" w:rsidR="00D80745" w:rsidRPr="00D80745" w:rsidRDefault="00D80745" w:rsidP="00D80745">
            <w:pPr>
              <w:ind w:left="720" w:hanging="720"/>
              <w:jc w:val="left"/>
              <w:rPr>
                <w:sz w:val="16"/>
                <w:szCs w:val="16"/>
              </w:rPr>
            </w:pPr>
            <w:r w:rsidRPr="00D80745">
              <w:rPr>
                <w:sz w:val="16"/>
                <w:szCs w:val="16"/>
              </w:rPr>
              <w:t>Mortality</w:t>
            </w:r>
          </w:p>
        </w:tc>
        <w:tc>
          <w:tcPr>
            <w:tcW w:w="0" w:type="auto"/>
            <w:tcBorders>
              <w:right w:val="single" w:sz="4" w:space="0" w:color="auto"/>
            </w:tcBorders>
            <w:shd w:val="clear" w:color="auto" w:fill="auto"/>
            <w:noWrap/>
            <w:hideMark/>
          </w:tcPr>
          <w:p w14:paraId="4E555518"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tcBorders>
            <w:noWrap/>
            <w:hideMark/>
          </w:tcPr>
          <w:p w14:paraId="3AAE468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1.174</w:t>
            </w:r>
          </w:p>
        </w:tc>
        <w:tc>
          <w:tcPr>
            <w:tcW w:w="0" w:type="auto"/>
            <w:noWrap/>
            <w:hideMark/>
          </w:tcPr>
          <w:p w14:paraId="4AD43D20"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0.099</w:t>
            </w:r>
          </w:p>
        </w:tc>
        <w:tc>
          <w:tcPr>
            <w:tcW w:w="0" w:type="auto"/>
            <w:noWrap/>
            <w:hideMark/>
          </w:tcPr>
          <w:p w14:paraId="4B39C22D"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-6.01E-05</w:t>
            </w:r>
          </w:p>
        </w:tc>
        <w:tc>
          <w:tcPr>
            <w:tcW w:w="0" w:type="auto"/>
            <w:noWrap/>
            <w:hideMark/>
          </w:tcPr>
          <w:p w14:paraId="01DB121E"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21.1e</w:t>
            </w:r>
          </w:p>
        </w:tc>
      </w:tr>
      <w:tr w:rsidR="00D80745" w:rsidRPr="00D80745" w14:paraId="4D21EAF6"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ACCDAAD" w14:textId="77777777" w:rsidR="00D80745" w:rsidRPr="00D80745" w:rsidRDefault="00D80745" w:rsidP="00D80745">
            <w:pPr>
              <w:ind w:left="720" w:hanging="720"/>
              <w:jc w:val="left"/>
              <w:rPr>
                <w:sz w:val="16"/>
                <w:szCs w:val="16"/>
              </w:rPr>
            </w:pPr>
            <w:r w:rsidRPr="00D80745">
              <w:rPr>
                <w:sz w:val="16"/>
                <w:szCs w:val="16"/>
              </w:rPr>
              <w:t>Mortality</w:t>
            </w:r>
          </w:p>
        </w:tc>
        <w:tc>
          <w:tcPr>
            <w:tcW w:w="0" w:type="auto"/>
            <w:tcBorders>
              <w:right w:val="single" w:sz="4" w:space="0" w:color="auto"/>
            </w:tcBorders>
            <w:shd w:val="clear" w:color="auto" w:fill="auto"/>
            <w:noWrap/>
            <w:hideMark/>
          </w:tcPr>
          <w:p w14:paraId="3FEDDD5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tcBorders>
            <w:noWrap/>
            <w:hideMark/>
          </w:tcPr>
          <w:p w14:paraId="235118D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0.984</w:t>
            </w:r>
          </w:p>
        </w:tc>
        <w:tc>
          <w:tcPr>
            <w:tcW w:w="0" w:type="auto"/>
            <w:noWrap/>
            <w:hideMark/>
          </w:tcPr>
          <w:p w14:paraId="7931C4F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0.160</w:t>
            </w:r>
          </w:p>
        </w:tc>
        <w:tc>
          <w:tcPr>
            <w:tcW w:w="0" w:type="auto"/>
            <w:noWrap/>
            <w:hideMark/>
          </w:tcPr>
          <w:p w14:paraId="055E3D0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2.29E-04</w:t>
            </w:r>
          </w:p>
        </w:tc>
        <w:tc>
          <w:tcPr>
            <w:tcW w:w="0" w:type="auto"/>
            <w:noWrap/>
            <w:hideMark/>
          </w:tcPr>
          <w:p w14:paraId="0B5814C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21.1g</w:t>
            </w:r>
          </w:p>
        </w:tc>
      </w:tr>
      <w:tr w:rsidR="00D80745" w:rsidRPr="00D80745" w14:paraId="4B269648"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93FC2F3" w14:textId="77777777" w:rsidR="00D80745" w:rsidRPr="00D80745" w:rsidRDefault="00D80745" w:rsidP="00D80745">
            <w:pPr>
              <w:ind w:left="720" w:hanging="720"/>
              <w:jc w:val="left"/>
              <w:rPr>
                <w:sz w:val="16"/>
                <w:szCs w:val="16"/>
              </w:rPr>
            </w:pPr>
            <w:r w:rsidRPr="00D80745">
              <w:rPr>
                <w:sz w:val="16"/>
                <w:szCs w:val="16"/>
              </w:rPr>
              <w:t>Mortality</w:t>
            </w:r>
          </w:p>
        </w:tc>
        <w:tc>
          <w:tcPr>
            <w:tcW w:w="0" w:type="auto"/>
            <w:tcBorders>
              <w:right w:val="single" w:sz="4" w:space="0" w:color="auto"/>
            </w:tcBorders>
            <w:shd w:val="clear" w:color="auto" w:fill="auto"/>
            <w:noWrap/>
            <w:hideMark/>
          </w:tcPr>
          <w:p w14:paraId="0E26A71E"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tcBorders>
            <w:noWrap/>
            <w:hideMark/>
          </w:tcPr>
          <w:p w14:paraId="7BE5DE4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0.572</w:t>
            </w:r>
          </w:p>
        </w:tc>
        <w:tc>
          <w:tcPr>
            <w:tcW w:w="0" w:type="auto"/>
            <w:noWrap/>
            <w:hideMark/>
          </w:tcPr>
          <w:p w14:paraId="3C8CFBF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0.078</w:t>
            </w:r>
          </w:p>
        </w:tc>
        <w:tc>
          <w:tcPr>
            <w:tcW w:w="0" w:type="auto"/>
            <w:noWrap/>
            <w:hideMark/>
          </w:tcPr>
          <w:p w14:paraId="07AC3417"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-1.87E-06</w:t>
            </w:r>
          </w:p>
        </w:tc>
        <w:tc>
          <w:tcPr>
            <w:tcW w:w="0" w:type="auto"/>
            <w:noWrap/>
            <w:hideMark/>
          </w:tcPr>
          <w:p w14:paraId="745710A6"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21.5a</w:t>
            </w:r>
          </w:p>
        </w:tc>
      </w:tr>
      <w:tr w:rsidR="00D80745" w:rsidRPr="00D80745" w14:paraId="633B269A"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2602A3D" w14:textId="77777777" w:rsidR="00D80745" w:rsidRPr="00D80745" w:rsidRDefault="00D80745" w:rsidP="00D80745">
            <w:pPr>
              <w:ind w:left="720" w:hanging="720"/>
              <w:jc w:val="left"/>
              <w:rPr>
                <w:sz w:val="16"/>
                <w:szCs w:val="16"/>
              </w:rPr>
            </w:pPr>
            <w:r w:rsidRPr="00D80745">
              <w:rPr>
                <w:sz w:val="16"/>
                <w:szCs w:val="16"/>
              </w:rPr>
              <w:t>Mortality</w:t>
            </w:r>
          </w:p>
        </w:tc>
        <w:tc>
          <w:tcPr>
            <w:tcW w:w="0" w:type="auto"/>
            <w:tcBorders>
              <w:bottom w:val="single" w:sz="4" w:space="0" w:color="auto"/>
              <w:right w:val="single" w:sz="4" w:space="0" w:color="auto"/>
            </w:tcBorders>
            <w:shd w:val="clear" w:color="auto" w:fill="auto"/>
            <w:noWrap/>
            <w:hideMark/>
          </w:tcPr>
          <w:p w14:paraId="5E413715"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M - η</w:t>
            </w:r>
          </w:p>
        </w:tc>
        <w:tc>
          <w:tcPr>
            <w:tcW w:w="0" w:type="auto"/>
            <w:tcBorders>
              <w:left w:val="single" w:sz="4" w:space="0" w:color="auto"/>
              <w:bottom w:val="single" w:sz="4" w:space="0" w:color="auto"/>
            </w:tcBorders>
            <w:noWrap/>
            <w:hideMark/>
          </w:tcPr>
          <w:p w14:paraId="06EB011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0.508</w:t>
            </w:r>
          </w:p>
        </w:tc>
        <w:tc>
          <w:tcPr>
            <w:tcW w:w="0" w:type="auto"/>
            <w:tcBorders>
              <w:bottom w:val="single" w:sz="4" w:space="0" w:color="auto"/>
            </w:tcBorders>
            <w:noWrap/>
            <w:hideMark/>
          </w:tcPr>
          <w:p w14:paraId="009493E4"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0.134</w:t>
            </w:r>
          </w:p>
        </w:tc>
        <w:tc>
          <w:tcPr>
            <w:tcW w:w="0" w:type="auto"/>
            <w:tcBorders>
              <w:bottom w:val="single" w:sz="4" w:space="0" w:color="auto"/>
            </w:tcBorders>
            <w:noWrap/>
            <w:hideMark/>
          </w:tcPr>
          <w:p w14:paraId="5EFA337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-7.39E-06</w:t>
            </w:r>
          </w:p>
        </w:tc>
        <w:tc>
          <w:tcPr>
            <w:tcW w:w="0" w:type="auto"/>
            <w:tcBorders>
              <w:bottom w:val="single" w:sz="4" w:space="0" w:color="auto"/>
            </w:tcBorders>
            <w:noWrap/>
            <w:hideMark/>
          </w:tcPr>
          <w:p w14:paraId="3F9571CA"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21.5c</w:t>
            </w:r>
          </w:p>
        </w:tc>
      </w:tr>
      <w:tr w:rsidR="00D80745" w:rsidRPr="00D80745" w14:paraId="0D9D4A76"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6F44C213" w14:textId="77777777" w:rsidR="00D80745" w:rsidRPr="00D80745" w:rsidRDefault="00D80745" w:rsidP="00D80745">
            <w:pPr>
              <w:ind w:left="720" w:hanging="720"/>
              <w:jc w:val="left"/>
              <w:rPr>
                <w:sz w:val="16"/>
                <w:szCs w:val="16"/>
              </w:rPr>
            </w:pPr>
            <w:r w:rsidRPr="00D80745">
              <w:rPr>
                <w:sz w:val="16"/>
                <w:szCs w:val="16"/>
              </w:rPr>
              <w:t>Recruitment</w:t>
            </w:r>
          </w:p>
        </w:tc>
        <w:tc>
          <w:tcPr>
            <w:tcW w:w="0" w:type="auto"/>
            <w:tcBorders>
              <w:top w:val="single" w:sz="4" w:space="0" w:color="auto"/>
              <w:right w:val="single" w:sz="4" w:space="0" w:color="auto"/>
            </w:tcBorders>
            <w:shd w:val="clear" w:color="auto" w:fill="auto"/>
            <w:noWrap/>
            <w:hideMark/>
          </w:tcPr>
          <w:p w14:paraId="3BD654D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R0 - ω</w:t>
            </w:r>
          </w:p>
        </w:tc>
        <w:tc>
          <w:tcPr>
            <w:tcW w:w="0" w:type="auto"/>
            <w:tcBorders>
              <w:top w:val="single" w:sz="4" w:space="0" w:color="auto"/>
              <w:left w:val="single" w:sz="4" w:space="0" w:color="auto"/>
            </w:tcBorders>
            <w:noWrap/>
            <w:hideMark/>
          </w:tcPr>
          <w:p w14:paraId="288121A8"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-0.011</w:t>
            </w:r>
          </w:p>
        </w:tc>
        <w:tc>
          <w:tcPr>
            <w:tcW w:w="0" w:type="auto"/>
            <w:tcBorders>
              <w:top w:val="single" w:sz="4" w:space="0" w:color="auto"/>
            </w:tcBorders>
            <w:noWrap/>
            <w:hideMark/>
          </w:tcPr>
          <w:p w14:paraId="7CF4FF4C"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0.308</w:t>
            </w:r>
          </w:p>
        </w:tc>
        <w:tc>
          <w:tcPr>
            <w:tcW w:w="0" w:type="auto"/>
            <w:tcBorders>
              <w:top w:val="single" w:sz="4" w:space="0" w:color="auto"/>
            </w:tcBorders>
            <w:noWrap/>
            <w:hideMark/>
          </w:tcPr>
          <w:p w14:paraId="5DF2FB92"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1.80E-05</w:t>
            </w:r>
          </w:p>
        </w:tc>
        <w:tc>
          <w:tcPr>
            <w:tcW w:w="0" w:type="auto"/>
            <w:tcBorders>
              <w:top w:val="single" w:sz="4" w:space="0" w:color="auto"/>
            </w:tcBorders>
            <w:noWrap/>
            <w:hideMark/>
          </w:tcPr>
          <w:p w14:paraId="4DA9FEB5"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21.1d</w:t>
            </w:r>
          </w:p>
        </w:tc>
      </w:tr>
      <w:tr w:rsidR="00D80745" w:rsidRPr="00D80745" w14:paraId="29A38EEE"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63E4923" w14:textId="77777777" w:rsidR="00D80745" w:rsidRPr="00D80745" w:rsidRDefault="00D80745" w:rsidP="00D80745">
            <w:pPr>
              <w:ind w:left="720" w:hanging="720"/>
              <w:jc w:val="left"/>
              <w:rPr>
                <w:sz w:val="16"/>
                <w:szCs w:val="16"/>
              </w:rPr>
            </w:pPr>
            <w:r w:rsidRPr="00D80745">
              <w:rPr>
                <w:sz w:val="16"/>
                <w:szCs w:val="16"/>
              </w:rPr>
              <w:t>Recruitment</w:t>
            </w:r>
          </w:p>
        </w:tc>
        <w:tc>
          <w:tcPr>
            <w:tcW w:w="0" w:type="auto"/>
            <w:tcBorders>
              <w:right w:val="single" w:sz="4" w:space="0" w:color="auto"/>
            </w:tcBorders>
            <w:shd w:val="clear" w:color="auto" w:fill="auto"/>
            <w:noWrap/>
            <w:hideMark/>
          </w:tcPr>
          <w:p w14:paraId="7E88AD5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tcBorders>
            <w:noWrap/>
            <w:hideMark/>
          </w:tcPr>
          <w:p w14:paraId="5C6FA6F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-0.009</w:t>
            </w:r>
          </w:p>
        </w:tc>
        <w:tc>
          <w:tcPr>
            <w:tcW w:w="0" w:type="auto"/>
            <w:noWrap/>
            <w:hideMark/>
          </w:tcPr>
          <w:p w14:paraId="42655E5F"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0.381</w:t>
            </w:r>
          </w:p>
        </w:tc>
        <w:tc>
          <w:tcPr>
            <w:tcW w:w="0" w:type="auto"/>
            <w:noWrap/>
            <w:hideMark/>
          </w:tcPr>
          <w:p w14:paraId="45E23A07"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-1.14E-04</w:t>
            </w:r>
          </w:p>
        </w:tc>
        <w:tc>
          <w:tcPr>
            <w:tcW w:w="0" w:type="auto"/>
            <w:noWrap/>
            <w:hideMark/>
          </w:tcPr>
          <w:p w14:paraId="12D8FE61"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21.1e</w:t>
            </w:r>
          </w:p>
        </w:tc>
      </w:tr>
      <w:tr w:rsidR="00D80745" w:rsidRPr="00D80745" w14:paraId="23AFA822"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2AF0314" w14:textId="77777777" w:rsidR="00D80745" w:rsidRPr="00D80745" w:rsidRDefault="00D80745" w:rsidP="00D80745">
            <w:pPr>
              <w:ind w:left="720" w:hanging="720"/>
              <w:jc w:val="left"/>
              <w:rPr>
                <w:sz w:val="16"/>
                <w:szCs w:val="16"/>
              </w:rPr>
            </w:pPr>
            <w:r w:rsidRPr="00D80745">
              <w:rPr>
                <w:sz w:val="16"/>
                <w:szCs w:val="16"/>
              </w:rPr>
              <w:t>Recruitment</w:t>
            </w:r>
          </w:p>
        </w:tc>
        <w:tc>
          <w:tcPr>
            <w:tcW w:w="0" w:type="auto"/>
            <w:tcBorders>
              <w:right w:val="single" w:sz="4" w:space="0" w:color="auto"/>
            </w:tcBorders>
            <w:shd w:val="clear" w:color="auto" w:fill="auto"/>
            <w:noWrap/>
            <w:hideMark/>
          </w:tcPr>
          <w:p w14:paraId="0F15B5BD"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tcBorders>
            <w:noWrap/>
            <w:hideMark/>
          </w:tcPr>
          <w:p w14:paraId="4EE9D23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-0.010</w:t>
            </w:r>
          </w:p>
        </w:tc>
        <w:tc>
          <w:tcPr>
            <w:tcW w:w="0" w:type="auto"/>
            <w:noWrap/>
            <w:hideMark/>
          </w:tcPr>
          <w:p w14:paraId="7B32DF3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0.384</w:t>
            </w:r>
          </w:p>
        </w:tc>
        <w:tc>
          <w:tcPr>
            <w:tcW w:w="0" w:type="auto"/>
            <w:noWrap/>
            <w:hideMark/>
          </w:tcPr>
          <w:p w14:paraId="69AB6E78"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-5.69E-03</w:t>
            </w:r>
          </w:p>
        </w:tc>
        <w:tc>
          <w:tcPr>
            <w:tcW w:w="0" w:type="auto"/>
            <w:noWrap/>
            <w:hideMark/>
          </w:tcPr>
          <w:p w14:paraId="70B9D1B9"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21.1g</w:t>
            </w:r>
          </w:p>
        </w:tc>
      </w:tr>
      <w:tr w:rsidR="00D80745" w:rsidRPr="00D80745" w14:paraId="35C5448F" w14:textId="77777777" w:rsidTr="00DD0C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4D1F8FE" w14:textId="77777777" w:rsidR="00D80745" w:rsidRPr="00D80745" w:rsidRDefault="00D80745" w:rsidP="00D80745">
            <w:pPr>
              <w:ind w:left="720" w:hanging="720"/>
              <w:jc w:val="left"/>
              <w:rPr>
                <w:sz w:val="16"/>
                <w:szCs w:val="16"/>
              </w:rPr>
            </w:pPr>
            <w:r w:rsidRPr="00D80745">
              <w:rPr>
                <w:sz w:val="16"/>
                <w:szCs w:val="16"/>
              </w:rPr>
              <w:t>Recruitment</w:t>
            </w:r>
          </w:p>
        </w:tc>
        <w:tc>
          <w:tcPr>
            <w:tcW w:w="0" w:type="auto"/>
            <w:tcBorders>
              <w:right w:val="single" w:sz="4" w:space="0" w:color="auto"/>
            </w:tcBorders>
            <w:shd w:val="clear" w:color="auto" w:fill="auto"/>
            <w:noWrap/>
            <w:hideMark/>
          </w:tcPr>
          <w:p w14:paraId="2649FD8B"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tcBorders>
            <w:noWrap/>
            <w:hideMark/>
          </w:tcPr>
          <w:p w14:paraId="7F908C18"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-0.009</w:t>
            </w:r>
          </w:p>
        </w:tc>
        <w:tc>
          <w:tcPr>
            <w:tcW w:w="0" w:type="auto"/>
            <w:noWrap/>
            <w:hideMark/>
          </w:tcPr>
          <w:p w14:paraId="675B6350"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0.393</w:t>
            </w:r>
          </w:p>
        </w:tc>
        <w:tc>
          <w:tcPr>
            <w:tcW w:w="0" w:type="auto"/>
            <w:noWrap/>
            <w:hideMark/>
          </w:tcPr>
          <w:p w14:paraId="37FDD1CC"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5.08E-05</w:t>
            </w:r>
          </w:p>
        </w:tc>
        <w:tc>
          <w:tcPr>
            <w:tcW w:w="0" w:type="auto"/>
            <w:noWrap/>
            <w:hideMark/>
          </w:tcPr>
          <w:p w14:paraId="1F6661DE" w14:textId="77777777" w:rsidR="00D80745" w:rsidRPr="00D80745" w:rsidRDefault="00D80745" w:rsidP="00D80745">
            <w:pPr>
              <w:ind w:left="720" w:hanging="720"/>
              <w:cnfStyle w:val="000000100000" w:firstRow="0" w:lastRow="0" w:firstColumn="0" w:lastColumn="0" w:oddVBand="0" w:evenVBand="0" w:oddHBand="1" w:evenHBand="0" w:firstRowFirstColumn="0" w:firstRowLastColumn="0" w:lastRowFirstColumn="0" w:lastRowLastColumn="0"/>
              <w:rPr>
                <w:sz w:val="16"/>
                <w:szCs w:val="16"/>
              </w:rPr>
            </w:pPr>
            <w:r w:rsidRPr="00D80745">
              <w:rPr>
                <w:sz w:val="16"/>
                <w:szCs w:val="16"/>
              </w:rPr>
              <w:t>21.5a</w:t>
            </w:r>
          </w:p>
        </w:tc>
      </w:tr>
      <w:tr w:rsidR="00D80745" w:rsidRPr="00D80745" w14:paraId="3BC0668F" w14:textId="77777777" w:rsidTr="00DD0C15">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7F7F7F" w:themeColor="text1" w:themeTint="80"/>
            </w:tcBorders>
            <w:noWrap/>
            <w:hideMark/>
          </w:tcPr>
          <w:p w14:paraId="6BE403A7" w14:textId="77777777" w:rsidR="00D80745" w:rsidRPr="00D80745" w:rsidRDefault="00D80745" w:rsidP="00D80745">
            <w:pPr>
              <w:ind w:left="720" w:hanging="720"/>
              <w:jc w:val="left"/>
              <w:rPr>
                <w:sz w:val="16"/>
                <w:szCs w:val="16"/>
              </w:rPr>
            </w:pPr>
            <w:r w:rsidRPr="00D80745">
              <w:rPr>
                <w:sz w:val="16"/>
                <w:szCs w:val="16"/>
              </w:rPr>
              <w:t>Recruitment</w:t>
            </w:r>
          </w:p>
        </w:tc>
        <w:tc>
          <w:tcPr>
            <w:tcW w:w="0" w:type="auto"/>
            <w:tcBorders>
              <w:bottom w:val="single" w:sz="4" w:space="0" w:color="7F7F7F" w:themeColor="text1" w:themeTint="80"/>
              <w:right w:val="single" w:sz="4" w:space="0" w:color="auto"/>
            </w:tcBorders>
            <w:shd w:val="clear" w:color="auto" w:fill="auto"/>
            <w:noWrap/>
            <w:hideMark/>
          </w:tcPr>
          <w:p w14:paraId="256D187A"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R0 - ω</w:t>
            </w:r>
          </w:p>
        </w:tc>
        <w:tc>
          <w:tcPr>
            <w:tcW w:w="0" w:type="auto"/>
            <w:tcBorders>
              <w:left w:val="single" w:sz="4" w:space="0" w:color="auto"/>
              <w:bottom w:val="single" w:sz="4" w:space="0" w:color="7F7F7F" w:themeColor="text1" w:themeTint="80"/>
            </w:tcBorders>
            <w:noWrap/>
            <w:hideMark/>
          </w:tcPr>
          <w:p w14:paraId="6550CF11"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-0.010</w:t>
            </w:r>
          </w:p>
        </w:tc>
        <w:tc>
          <w:tcPr>
            <w:tcW w:w="0" w:type="auto"/>
            <w:tcBorders>
              <w:bottom w:val="single" w:sz="4" w:space="0" w:color="7F7F7F" w:themeColor="text1" w:themeTint="80"/>
            </w:tcBorders>
            <w:noWrap/>
            <w:hideMark/>
          </w:tcPr>
          <w:p w14:paraId="6824BBB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0.388</w:t>
            </w:r>
          </w:p>
        </w:tc>
        <w:tc>
          <w:tcPr>
            <w:tcW w:w="0" w:type="auto"/>
            <w:tcBorders>
              <w:bottom w:val="single" w:sz="4" w:space="0" w:color="7F7F7F" w:themeColor="text1" w:themeTint="80"/>
            </w:tcBorders>
            <w:noWrap/>
            <w:hideMark/>
          </w:tcPr>
          <w:p w14:paraId="6441E43F"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7.69E-03</w:t>
            </w:r>
          </w:p>
        </w:tc>
        <w:tc>
          <w:tcPr>
            <w:tcW w:w="0" w:type="auto"/>
            <w:tcBorders>
              <w:bottom w:val="single" w:sz="4" w:space="0" w:color="7F7F7F" w:themeColor="text1" w:themeTint="80"/>
            </w:tcBorders>
            <w:noWrap/>
            <w:hideMark/>
          </w:tcPr>
          <w:p w14:paraId="4EDE2864" w14:textId="77777777" w:rsidR="00D80745" w:rsidRPr="00D80745" w:rsidRDefault="00D80745" w:rsidP="00D80745">
            <w:pPr>
              <w:ind w:left="720" w:hanging="720"/>
              <w:cnfStyle w:val="000000000000" w:firstRow="0" w:lastRow="0" w:firstColumn="0" w:lastColumn="0" w:oddVBand="0" w:evenVBand="0" w:oddHBand="0" w:evenHBand="0" w:firstRowFirstColumn="0" w:firstRowLastColumn="0" w:lastRowFirstColumn="0" w:lastRowLastColumn="0"/>
              <w:rPr>
                <w:sz w:val="16"/>
                <w:szCs w:val="16"/>
              </w:rPr>
            </w:pPr>
            <w:r w:rsidRPr="00D80745">
              <w:rPr>
                <w:sz w:val="16"/>
                <w:szCs w:val="16"/>
              </w:rPr>
              <w:t>21.5c</w:t>
            </w:r>
          </w:p>
        </w:tc>
      </w:tr>
    </w:tbl>
    <w:p w14:paraId="5F2B5ACF" w14:textId="77777777" w:rsidR="00D80745" w:rsidRDefault="00D80745" w:rsidP="0094771B">
      <w:pPr>
        <w:ind w:left="720" w:hanging="720"/>
      </w:pPr>
    </w:p>
    <w:p w14:paraId="1D478F64" w14:textId="77777777" w:rsidR="00DC0195" w:rsidRDefault="00E91507" w:rsidP="005A5AFC">
      <w:r>
        <w:t>Table 10 – Tuning values for Model 21.1g and Model 21.5c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532"/>
        <w:gridCol w:w="1603"/>
        <w:gridCol w:w="1034"/>
        <w:gridCol w:w="1025"/>
      </w:tblGrid>
      <w:tr w:rsidR="009F4473" w:rsidRPr="009F4473" w14:paraId="6D22D351" w14:textId="77777777" w:rsidTr="00E91507">
        <w:trPr>
          <w:trHeight w:val="206"/>
          <w:jc w:val="center"/>
        </w:trPr>
        <w:tc>
          <w:tcPr>
            <w:tcW w:w="0" w:type="auto"/>
            <w:gridSpan w:val="2"/>
            <w:tcBorders>
              <w:top w:val="single" w:sz="4" w:space="0" w:color="auto"/>
              <w:bottom w:val="double" w:sz="4" w:space="0" w:color="auto"/>
            </w:tcBorders>
            <w:noWrap/>
            <w:vAlign w:val="center"/>
            <w:hideMark/>
          </w:tcPr>
          <w:p w14:paraId="5D54C126" w14:textId="77777777" w:rsidR="009F4473" w:rsidRPr="009F4473" w:rsidRDefault="009F4473">
            <w:pPr>
              <w:rPr>
                <w:sz w:val="16"/>
                <w:szCs w:val="16"/>
              </w:rPr>
            </w:pPr>
            <w:r w:rsidRPr="009F4473">
              <w:rPr>
                <w:sz w:val="16"/>
                <w:szCs w:val="16"/>
              </w:rPr>
              <w:t>Component</w:t>
            </w:r>
          </w:p>
        </w:tc>
        <w:tc>
          <w:tcPr>
            <w:tcW w:w="0" w:type="auto"/>
            <w:tcBorders>
              <w:top w:val="single" w:sz="4" w:space="0" w:color="auto"/>
              <w:bottom w:val="double" w:sz="4" w:space="0" w:color="auto"/>
            </w:tcBorders>
            <w:noWrap/>
            <w:vAlign w:val="center"/>
            <w:hideMark/>
          </w:tcPr>
          <w:p w14:paraId="1782B622" w14:textId="77777777" w:rsidR="009F4473" w:rsidRPr="009F4473" w:rsidRDefault="009F4473">
            <w:pPr>
              <w:rPr>
                <w:sz w:val="16"/>
                <w:szCs w:val="16"/>
              </w:rPr>
            </w:pPr>
            <w:r w:rsidRPr="009F4473">
              <w:rPr>
                <w:sz w:val="16"/>
                <w:szCs w:val="16"/>
              </w:rPr>
              <w:t>Tuning</w:t>
            </w:r>
          </w:p>
        </w:tc>
        <w:tc>
          <w:tcPr>
            <w:tcW w:w="0" w:type="auto"/>
            <w:tcBorders>
              <w:top w:val="single" w:sz="4" w:space="0" w:color="auto"/>
              <w:bottom w:val="double" w:sz="4" w:space="0" w:color="auto"/>
            </w:tcBorders>
            <w:noWrap/>
            <w:vAlign w:val="center"/>
            <w:hideMark/>
          </w:tcPr>
          <w:p w14:paraId="0C91FC57" w14:textId="77777777" w:rsidR="009F4473" w:rsidRPr="009F4473" w:rsidRDefault="009F4473">
            <w:pPr>
              <w:rPr>
                <w:sz w:val="16"/>
                <w:szCs w:val="16"/>
              </w:rPr>
            </w:pPr>
            <w:r w:rsidRPr="009F4473">
              <w:rPr>
                <w:sz w:val="16"/>
                <w:szCs w:val="16"/>
              </w:rPr>
              <w:t>Model 21.1g</w:t>
            </w:r>
          </w:p>
        </w:tc>
        <w:tc>
          <w:tcPr>
            <w:tcW w:w="0" w:type="auto"/>
            <w:tcBorders>
              <w:top w:val="single" w:sz="4" w:space="0" w:color="auto"/>
              <w:bottom w:val="double" w:sz="4" w:space="0" w:color="auto"/>
            </w:tcBorders>
            <w:noWrap/>
            <w:vAlign w:val="center"/>
            <w:hideMark/>
          </w:tcPr>
          <w:p w14:paraId="578A3BBE" w14:textId="77777777" w:rsidR="009F4473" w:rsidRPr="009F4473" w:rsidRDefault="009F4473">
            <w:pPr>
              <w:rPr>
                <w:sz w:val="16"/>
                <w:szCs w:val="16"/>
              </w:rPr>
            </w:pPr>
            <w:r w:rsidRPr="009F4473">
              <w:rPr>
                <w:sz w:val="16"/>
                <w:szCs w:val="16"/>
              </w:rPr>
              <w:t>Model 21.5c</w:t>
            </w:r>
          </w:p>
        </w:tc>
      </w:tr>
      <w:tr w:rsidR="009F4473" w:rsidRPr="009F4473" w14:paraId="78CF0AAF" w14:textId="77777777" w:rsidTr="00E91507">
        <w:trPr>
          <w:jc w:val="center"/>
        </w:trPr>
        <w:tc>
          <w:tcPr>
            <w:tcW w:w="0" w:type="auto"/>
            <w:tcBorders>
              <w:top w:val="double" w:sz="4" w:space="0" w:color="auto"/>
            </w:tcBorders>
            <w:noWrap/>
            <w:vAlign w:val="center"/>
            <w:hideMark/>
          </w:tcPr>
          <w:p w14:paraId="6C11CED2" w14:textId="77777777" w:rsidR="009F4473" w:rsidRPr="009F4473" w:rsidRDefault="009F4473">
            <w:pPr>
              <w:rPr>
                <w:rFonts w:cs="Times New Roman"/>
                <w:sz w:val="16"/>
                <w:szCs w:val="16"/>
              </w:rPr>
            </w:pPr>
            <w:r w:rsidRPr="009F4473">
              <w:rPr>
                <w:rFonts w:cs="Times New Roman"/>
                <w:sz w:val="16"/>
                <w:szCs w:val="16"/>
              </w:rPr>
              <w:t>Index</w:t>
            </w:r>
          </w:p>
        </w:tc>
        <w:tc>
          <w:tcPr>
            <w:tcW w:w="0" w:type="auto"/>
            <w:tcBorders>
              <w:top w:val="double" w:sz="4" w:space="0" w:color="auto"/>
            </w:tcBorders>
            <w:noWrap/>
            <w:vAlign w:val="center"/>
            <w:hideMark/>
          </w:tcPr>
          <w:p w14:paraId="02384CFF" w14:textId="77777777" w:rsidR="009F4473" w:rsidRPr="009F4473" w:rsidRDefault="009F4473" w:rsidP="009F4473">
            <w:pPr>
              <w:rPr>
                <w:rFonts w:cs="Times New Roman"/>
                <w:sz w:val="16"/>
                <w:szCs w:val="16"/>
              </w:rPr>
            </w:pPr>
            <w:r w:rsidRPr="009F4473">
              <w:rPr>
                <w:rFonts w:cs="Times New Roman"/>
                <w:sz w:val="16"/>
                <w:szCs w:val="16"/>
              </w:rPr>
              <w:t xml:space="preserve">Beach siene survey </w:t>
            </w:r>
          </w:p>
        </w:tc>
        <w:tc>
          <w:tcPr>
            <w:tcW w:w="0" w:type="auto"/>
            <w:tcBorders>
              <w:top w:val="double" w:sz="4" w:space="0" w:color="auto"/>
            </w:tcBorders>
            <w:noWrap/>
            <w:vAlign w:val="center"/>
            <w:hideMark/>
          </w:tcPr>
          <w:p w14:paraId="44EE8C1B" w14:textId="77777777" w:rsidR="009F4473" w:rsidRPr="009F4473" w:rsidRDefault="009F4473">
            <w:pPr>
              <w:rPr>
                <w:rFonts w:cs="Times New Roman"/>
                <w:sz w:val="16"/>
                <w:szCs w:val="16"/>
              </w:rPr>
            </w:pPr>
            <w:r w:rsidRPr="009F4473">
              <w:rPr>
                <w:rFonts w:cs="Times New Roman"/>
                <w:sz w:val="16"/>
                <w:szCs w:val="16"/>
              </w:rPr>
              <w:t>add_to_survey_CV</w:t>
            </w:r>
          </w:p>
        </w:tc>
        <w:tc>
          <w:tcPr>
            <w:tcW w:w="0" w:type="auto"/>
            <w:tcBorders>
              <w:top w:val="double" w:sz="4" w:space="0" w:color="auto"/>
            </w:tcBorders>
            <w:noWrap/>
            <w:vAlign w:val="center"/>
            <w:hideMark/>
          </w:tcPr>
          <w:p w14:paraId="0E81CDDE" w14:textId="77777777" w:rsidR="009F4473" w:rsidRPr="009F4473" w:rsidRDefault="009F4473" w:rsidP="009F4473">
            <w:pPr>
              <w:rPr>
                <w:rFonts w:cs="Times New Roman"/>
                <w:sz w:val="16"/>
                <w:szCs w:val="16"/>
              </w:rPr>
            </w:pPr>
            <w:r w:rsidRPr="009F4473">
              <w:rPr>
                <w:rFonts w:cs="Times New Roman"/>
                <w:sz w:val="16"/>
                <w:szCs w:val="16"/>
              </w:rPr>
              <w:t>0.100</w:t>
            </w:r>
          </w:p>
        </w:tc>
        <w:tc>
          <w:tcPr>
            <w:tcW w:w="0" w:type="auto"/>
            <w:tcBorders>
              <w:top w:val="double" w:sz="4" w:space="0" w:color="auto"/>
            </w:tcBorders>
            <w:noWrap/>
            <w:vAlign w:val="center"/>
            <w:hideMark/>
          </w:tcPr>
          <w:p w14:paraId="24C370E7" w14:textId="77777777" w:rsidR="009F4473" w:rsidRPr="009F4473" w:rsidRDefault="009F4473" w:rsidP="009F4473">
            <w:pPr>
              <w:rPr>
                <w:rFonts w:cs="Times New Roman"/>
                <w:sz w:val="16"/>
                <w:szCs w:val="16"/>
              </w:rPr>
            </w:pPr>
            <w:r w:rsidRPr="009F4473">
              <w:rPr>
                <w:rFonts w:cs="Times New Roman"/>
                <w:sz w:val="16"/>
                <w:szCs w:val="16"/>
              </w:rPr>
              <w:t>0.100</w:t>
            </w:r>
          </w:p>
        </w:tc>
      </w:tr>
      <w:tr w:rsidR="009F4473" w:rsidRPr="009F4473" w14:paraId="6680D0EE" w14:textId="77777777" w:rsidTr="00E91507">
        <w:trPr>
          <w:jc w:val="center"/>
        </w:trPr>
        <w:tc>
          <w:tcPr>
            <w:tcW w:w="0" w:type="auto"/>
            <w:noWrap/>
            <w:vAlign w:val="center"/>
            <w:hideMark/>
          </w:tcPr>
          <w:p w14:paraId="39D9C154" w14:textId="77777777" w:rsidR="009F4473" w:rsidRPr="009F4473" w:rsidRDefault="009F4473" w:rsidP="009F4473">
            <w:pPr>
              <w:rPr>
                <w:rFonts w:cs="Times New Roman"/>
                <w:sz w:val="16"/>
                <w:szCs w:val="16"/>
              </w:rPr>
            </w:pPr>
          </w:p>
        </w:tc>
        <w:tc>
          <w:tcPr>
            <w:tcW w:w="0" w:type="auto"/>
            <w:noWrap/>
            <w:vAlign w:val="center"/>
            <w:hideMark/>
          </w:tcPr>
          <w:p w14:paraId="71DA80C4" w14:textId="77777777"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noWrap/>
            <w:vAlign w:val="center"/>
            <w:hideMark/>
          </w:tcPr>
          <w:p w14:paraId="668AC375" w14:textId="77777777" w:rsidR="009F4473" w:rsidRPr="009F4473" w:rsidRDefault="009F4473">
            <w:pPr>
              <w:rPr>
                <w:rFonts w:cs="Times New Roman"/>
                <w:sz w:val="16"/>
                <w:szCs w:val="16"/>
              </w:rPr>
            </w:pPr>
            <w:r w:rsidRPr="009F4473">
              <w:rPr>
                <w:rFonts w:cs="Times New Roman"/>
                <w:sz w:val="16"/>
                <w:szCs w:val="16"/>
              </w:rPr>
              <w:t>add_to_survey_CV</w:t>
            </w:r>
          </w:p>
        </w:tc>
        <w:tc>
          <w:tcPr>
            <w:tcW w:w="0" w:type="auto"/>
            <w:noWrap/>
            <w:vAlign w:val="center"/>
            <w:hideMark/>
          </w:tcPr>
          <w:p w14:paraId="74793AD7" w14:textId="77777777" w:rsidR="009F4473" w:rsidRPr="009F4473" w:rsidRDefault="009F4473" w:rsidP="009F4473">
            <w:pPr>
              <w:rPr>
                <w:rFonts w:cs="Times New Roman"/>
                <w:sz w:val="16"/>
                <w:szCs w:val="16"/>
              </w:rPr>
            </w:pPr>
            <w:r w:rsidRPr="009F4473">
              <w:rPr>
                <w:rFonts w:cs="Times New Roman"/>
                <w:sz w:val="16"/>
                <w:szCs w:val="16"/>
              </w:rPr>
              <w:t>0.162</w:t>
            </w:r>
          </w:p>
        </w:tc>
        <w:tc>
          <w:tcPr>
            <w:tcW w:w="0" w:type="auto"/>
            <w:noWrap/>
            <w:vAlign w:val="center"/>
            <w:hideMark/>
          </w:tcPr>
          <w:p w14:paraId="69D3340D" w14:textId="77777777" w:rsidR="009F4473" w:rsidRPr="009F4473" w:rsidRDefault="009F4473" w:rsidP="009F4473">
            <w:pPr>
              <w:rPr>
                <w:rFonts w:cs="Times New Roman"/>
                <w:sz w:val="16"/>
                <w:szCs w:val="16"/>
              </w:rPr>
            </w:pPr>
            <w:r w:rsidRPr="009F4473">
              <w:rPr>
                <w:rFonts w:cs="Times New Roman"/>
                <w:sz w:val="16"/>
                <w:szCs w:val="16"/>
              </w:rPr>
              <w:t>0.162</w:t>
            </w:r>
          </w:p>
        </w:tc>
      </w:tr>
      <w:tr w:rsidR="00E91507" w:rsidRPr="009F4473" w14:paraId="5D404320" w14:textId="77777777" w:rsidTr="00E91507">
        <w:trPr>
          <w:jc w:val="center"/>
        </w:trPr>
        <w:tc>
          <w:tcPr>
            <w:tcW w:w="0" w:type="auto"/>
            <w:tcBorders>
              <w:bottom w:val="single" w:sz="4" w:space="0" w:color="auto"/>
            </w:tcBorders>
            <w:noWrap/>
            <w:vAlign w:val="center"/>
            <w:hideMark/>
          </w:tcPr>
          <w:p w14:paraId="76DC1E1D" w14:textId="77777777"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14:paraId="757C2EB3" w14:textId="77777777" w:rsidR="009F4473" w:rsidRPr="009F4473" w:rsidRDefault="009F4473" w:rsidP="009F4473">
            <w:pPr>
              <w:rPr>
                <w:rFonts w:cs="Times New Roman"/>
                <w:sz w:val="16"/>
                <w:szCs w:val="16"/>
              </w:rPr>
            </w:pPr>
            <w:r w:rsidRPr="009F4473">
              <w:rPr>
                <w:rFonts w:cs="Times New Roman"/>
                <w:sz w:val="16"/>
                <w:szCs w:val="16"/>
              </w:rPr>
              <w:t>Longline survey</w:t>
            </w:r>
          </w:p>
        </w:tc>
        <w:tc>
          <w:tcPr>
            <w:tcW w:w="0" w:type="auto"/>
            <w:tcBorders>
              <w:bottom w:val="single" w:sz="4" w:space="0" w:color="auto"/>
            </w:tcBorders>
            <w:noWrap/>
            <w:vAlign w:val="center"/>
            <w:hideMark/>
          </w:tcPr>
          <w:p w14:paraId="38188615" w14:textId="77777777" w:rsidR="009F4473" w:rsidRPr="009F4473" w:rsidRDefault="009F4473">
            <w:pPr>
              <w:rPr>
                <w:rFonts w:cs="Times New Roman"/>
                <w:sz w:val="16"/>
                <w:szCs w:val="16"/>
              </w:rPr>
            </w:pPr>
            <w:r w:rsidRPr="009F4473">
              <w:rPr>
                <w:rFonts w:cs="Times New Roman"/>
                <w:sz w:val="16"/>
                <w:szCs w:val="16"/>
              </w:rPr>
              <w:t>add_to_survey_CV</w:t>
            </w:r>
          </w:p>
        </w:tc>
        <w:tc>
          <w:tcPr>
            <w:tcW w:w="0" w:type="auto"/>
            <w:tcBorders>
              <w:bottom w:val="single" w:sz="4" w:space="0" w:color="auto"/>
            </w:tcBorders>
            <w:noWrap/>
            <w:vAlign w:val="center"/>
            <w:hideMark/>
          </w:tcPr>
          <w:p w14:paraId="1FDCB39D" w14:textId="77777777" w:rsidR="009F4473" w:rsidRPr="009F4473" w:rsidRDefault="009F4473" w:rsidP="009F4473">
            <w:pPr>
              <w:rPr>
                <w:rFonts w:cs="Times New Roman"/>
                <w:sz w:val="16"/>
                <w:szCs w:val="16"/>
              </w:rPr>
            </w:pPr>
            <w:r w:rsidRPr="009F4473">
              <w:rPr>
                <w:rFonts w:cs="Times New Roman"/>
                <w:sz w:val="16"/>
                <w:szCs w:val="16"/>
              </w:rPr>
              <w:t>0.171</w:t>
            </w:r>
          </w:p>
        </w:tc>
        <w:tc>
          <w:tcPr>
            <w:tcW w:w="0" w:type="auto"/>
            <w:tcBorders>
              <w:bottom w:val="single" w:sz="4" w:space="0" w:color="auto"/>
            </w:tcBorders>
            <w:noWrap/>
            <w:vAlign w:val="center"/>
            <w:hideMark/>
          </w:tcPr>
          <w:p w14:paraId="70E35BA9" w14:textId="77777777" w:rsidR="009F4473" w:rsidRPr="009F4473" w:rsidRDefault="009F4473" w:rsidP="009F4473">
            <w:pPr>
              <w:rPr>
                <w:rFonts w:cs="Times New Roman"/>
                <w:sz w:val="16"/>
                <w:szCs w:val="16"/>
              </w:rPr>
            </w:pPr>
            <w:r w:rsidRPr="009F4473">
              <w:rPr>
                <w:rFonts w:cs="Times New Roman"/>
                <w:sz w:val="16"/>
                <w:szCs w:val="16"/>
              </w:rPr>
              <w:t>0.171</w:t>
            </w:r>
          </w:p>
        </w:tc>
      </w:tr>
      <w:tr w:rsidR="00E91507" w:rsidRPr="009F4473" w14:paraId="1710FB39" w14:textId="77777777" w:rsidTr="00E91507">
        <w:trPr>
          <w:jc w:val="center"/>
        </w:trPr>
        <w:tc>
          <w:tcPr>
            <w:tcW w:w="0" w:type="auto"/>
            <w:tcBorders>
              <w:top w:val="single" w:sz="4" w:space="0" w:color="auto"/>
            </w:tcBorders>
            <w:noWrap/>
            <w:vAlign w:val="center"/>
            <w:hideMark/>
          </w:tcPr>
          <w:p w14:paraId="055C0FA6" w14:textId="77777777" w:rsidR="009F4473" w:rsidRPr="009F4473" w:rsidRDefault="009F4473">
            <w:pPr>
              <w:rPr>
                <w:rFonts w:cs="Times New Roman"/>
                <w:sz w:val="16"/>
                <w:szCs w:val="16"/>
              </w:rPr>
            </w:pPr>
            <w:r w:rsidRPr="009F4473">
              <w:rPr>
                <w:rFonts w:cs="Times New Roman"/>
                <w:sz w:val="16"/>
                <w:szCs w:val="16"/>
              </w:rPr>
              <w:t>Length</w:t>
            </w:r>
          </w:p>
        </w:tc>
        <w:tc>
          <w:tcPr>
            <w:tcW w:w="0" w:type="auto"/>
            <w:tcBorders>
              <w:top w:val="single" w:sz="4" w:space="0" w:color="auto"/>
            </w:tcBorders>
            <w:noWrap/>
            <w:vAlign w:val="center"/>
            <w:hideMark/>
          </w:tcPr>
          <w:p w14:paraId="37D111CC" w14:textId="77777777" w:rsidR="009F4473" w:rsidRPr="009F4473" w:rsidRDefault="009F4473" w:rsidP="009F4473">
            <w:pPr>
              <w:rPr>
                <w:rFonts w:cs="Times New Roman"/>
                <w:sz w:val="16"/>
                <w:szCs w:val="16"/>
              </w:rPr>
            </w:pPr>
            <w:r w:rsidRPr="009F4473">
              <w:rPr>
                <w:rFonts w:cs="Times New Roman"/>
                <w:sz w:val="16"/>
                <w:szCs w:val="16"/>
              </w:rPr>
              <w:t>Trawl fishery</w:t>
            </w:r>
          </w:p>
        </w:tc>
        <w:tc>
          <w:tcPr>
            <w:tcW w:w="0" w:type="auto"/>
            <w:tcBorders>
              <w:top w:val="single" w:sz="4" w:space="0" w:color="auto"/>
            </w:tcBorders>
            <w:noWrap/>
            <w:vAlign w:val="center"/>
            <w:hideMark/>
          </w:tcPr>
          <w:p w14:paraId="6AA48551" w14:textId="77777777" w:rsidR="009F4473" w:rsidRPr="009F4473" w:rsidRDefault="009F4473">
            <w:pPr>
              <w:rPr>
                <w:rFonts w:cs="Times New Roman"/>
                <w:sz w:val="16"/>
                <w:szCs w:val="16"/>
              </w:rPr>
            </w:pPr>
            <w:r w:rsidRPr="009F4473">
              <w:rPr>
                <w:rFonts w:cs="Times New Roman"/>
                <w:sz w:val="16"/>
                <w:szCs w:val="16"/>
              </w:rPr>
              <w:t>mult_by_lencomp_N</w:t>
            </w:r>
          </w:p>
        </w:tc>
        <w:tc>
          <w:tcPr>
            <w:tcW w:w="0" w:type="auto"/>
            <w:tcBorders>
              <w:top w:val="single" w:sz="4" w:space="0" w:color="auto"/>
            </w:tcBorders>
            <w:noWrap/>
            <w:vAlign w:val="center"/>
            <w:hideMark/>
          </w:tcPr>
          <w:p w14:paraId="449B55D5" w14:textId="77777777" w:rsidR="009F4473" w:rsidRPr="009F4473" w:rsidRDefault="009F4473" w:rsidP="009F4473">
            <w:pPr>
              <w:rPr>
                <w:rFonts w:cs="Times New Roman"/>
                <w:sz w:val="16"/>
                <w:szCs w:val="16"/>
              </w:rPr>
            </w:pPr>
            <w:r w:rsidRPr="009F4473">
              <w:rPr>
                <w:rFonts w:cs="Times New Roman"/>
                <w:sz w:val="16"/>
                <w:szCs w:val="16"/>
              </w:rPr>
              <w:t>0.256</w:t>
            </w:r>
          </w:p>
        </w:tc>
        <w:tc>
          <w:tcPr>
            <w:tcW w:w="0" w:type="auto"/>
            <w:tcBorders>
              <w:top w:val="single" w:sz="4" w:space="0" w:color="auto"/>
            </w:tcBorders>
            <w:noWrap/>
            <w:vAlign w:val="center"/>
            <w:hideMark/>
          </w:tcPr>
          <w:p w14:paraId="1638AB51" w14:textId="77777777" w:rsidR="009F4473" w:rsidRPr="009F4473" w:rsidRDefault="009F4473" w:rsidP="009F4473">
            <w:pPr>
              <w:rPr>
                <w:rFonts w:cs="Times New Roman"/>
                <w:sz w:val="16"/>
                <w:szCs w:val="16"/>
              </w:rPr>
            </w:pPr>
            <w:r w:rsidRPr="009F4473">
              <w:rPr>
                <w:rFonts w:cs="Times New Roman"/>
                <w:sz w:val="16"/>
                <w:szCs w:val="16"/>
              </w:rPr>
              <w:t>0.257</w:t>
            </w:r>
          </w:p>
        </w:tc>
      </w:tr>
      <w:tr w:rsidR="009F4473" w:rsidRPr="009F4473" w14:paraId="4B44F4FF" w14:textId="77777777" w:rsidTr="00E91507">
        <w:trPr>
          <w:jc w:val="center"/>
        </w:trPr>
        <w:tc>
          <w:tcPr>
            <w:tcW w:w="0" w:type="auto"/>
            <w:noWrap/>
            <w:vAlign w:val="center"/>
            <w:hideMark/>
          </w:tcPr>
          <w:p w14:paraId="01828769" w14:textId="77777777" w:rsidR="009F4473" w:rsidRPr="009F4473" w:rsidRDefault="009F4473" w:rsidP="009F4473">
            <w:pPr>
              <w:rPr>
                <w:rFonts w:cs="Times New Roman"/>
                <w:sz w:val="16"/>
                <w:szCs w:val="16"/>
              </w:rPr>
            </w:pPr>
          </w:p>
        </w:tc>
        <w:tc>
          <w:tcPr>
            <w:tcW w:w="0" w:type="auto"/>
            <w:noWrap/>
            <w:vAlign w:val="center"/>
            <w:hideMark/>
          </w:tcPr>
          <w:p w14:paraId="0791887C" w14:textId="77777777" w:rsidR="009F4473" w:rsidRPr="009F4473" w:rsidRDefault="009F4473" w:rsidP="009F4473">
            <w:pPr>
              <w:rPr>
                <w:rFonts w:cs="Times New Roman"/>
                <w:sz w:val="16"/>
                <w:szCs w:val="16"/>
              </w:rPr>
            </w:pPr>
            <w:r w:rsidRPr="009F4473">
              <w:rPr>
                <w:rFonts w:cs="Times New Roman"/>
                <w:sz w:val="16"/>
                <w:szCs w:val="16"/>
              </w:rPr>
              <w:t>Longline fishery</w:t>
            </w:r>
          </w:p>
        </w:tc>
        <w:tc>
          <w:tcPr>
            <w:tcW w:w="0" w:type="auto"/>
            <w:noWrap/>
            <w:vAlign w:val="center"/>
            <w:hideMark/>
          </w:tcPr>
          <w:p w14:paraId="752DBF82" w14:textId="77777777" w:rsidR="009F4473" w:rsidRPr="009F4473" w:rsidRDefault="009F4473">
            <w:pPr>
              <w:rPr>
                <w:rFonts w:cs="Times New Roman"/>
                <w:sz w:val="16"/>
                <w:szCs w:val="16"/>
              </w:rPr>
            </w:pPr>
            <w:r w:rsidRPr="009F4473">
              <w:rPr>
                <w:rFonts w:cs="Times New Roman"/>
                <w:sz w:val="16"/>
                <w:szCs w:val="16"/>
              </w:rPr>
              <w:t>mult_by_lencomp_N</w:t>
            </w:r>
          </w:p>
        </w:tc>
        <w:tc>
          <w:tcPr>
            <w:tcW w:w="0" w:type="auto"/>
            <w:noWrap/>
            <w:vAlign w:val="center"/>
            <w:hideMark/>
          </w:tcPr>
          <w:p w14:paraId="7718C7FC" w14:textId="77777777" w:rsidR="009F4473" w:rsidRPr="009F4473" w:rsidRDefault="009F4473" w:rsidP="009F4473">
            <w:pPr>
              <w:rPr>
                <w:rFonts w:cs="Times New Roman"/>
                <w:sz w:val="16"/>
                <w:szCs w:val="16"/>
              </w:rPr>
            </w:pPr>
            <w:r w:rsidRPr="009F4473">
              <w:rPr>
                <w:rFonts w:cs="Times New Roman"/>
                <w:sz w:val="16"/>
                <w:szCs w:val="16"/>
              </w:rPr>
              <w:t>0.417</w:t>
            </w:r>
          </w:p>
        </w:tc>
        <w:tc>
          <w:tcPr>
            <w:tcW w:w="0" w:type="auto"/>
            <w:noWrap/>
            <w:vAlign w:val="center"/>
            <w:hideMark/>
          </w:tcPr>
          <w:p w14:paraId="0CBD0A68" w14:textId="77777777" w:rsidR="009F4473" w:rsidRPr="009F4473" w:rsidRDefault="009F4473" w:rsidP="009F4473">
            <w:pPr>
              <w:rPr>
                <w:rFonts w:cs="Times New Roman"/>
                <w:sz w:val="16"/>
                <w:szCs w:val="16"/>
              </w:rPr>
            </w:pPr>
            <w:r w:rsidRPr="009F4473">
              <w:rPr>
                <w:rFonts w:cs="Times New Roman"/>
                <w:sz w:val="16"/>
                <w:szCs w:val="16"/>
              </w:rPr>
              <w:t>0.423</w:t>
            </w:r>
          </w:p>
        </w:tc>
      </w:tr>
      <w:tr w:rsidR="009F4473" w:rsidRPr="009F4473" w14:paraId="568735C5" w14:textId="77777777" w:rsidTr="00E91507">
        <w:trPr>
          <w:jc w:val="center"/>
        </w:trPr>
        <w:tc>
          <w:tcPr>
            <w:tcW w:w="0" w:type="auto"/>
            <w:noWrap/>
            <w:vAlign w:val="center"/>
            <w:hideMark/>
          </w:tcPr>
          <w:p w14:paraId="2F77C3D6" w14:textId="77777777" w:rsidR="009F4473" w:rsidRPr="009F4473" w:rsidRDefault="009F4473" w:rsidP="009F4473">
            <w:pPr>
              <w:rPr>
                <w:rFonts w:cs="Times New Roman"/>
                <w:sz w:val="16"/>
                <w:szCs w:val="16"/>
              </w:rPr>
            </w:pPr>
          </w:p>
        </w:tc>
        <w:tc>
          <w:tcPr>
            <w:tcW w:w="0" w:type="auto"/>
            <w:noWrap/>
            <w:vAlign w:val="center"/>
            <w:hideMark/>
          </w:tcPr>
          <w:p w14:paraId="20A0C37C" w14:textId="77777777" w:rsidR="009F4473" w:rsidRPr="009F4473" w:rsidRDefault="009F4473" w:rsidP="009F4473">
            <w:pPr>
              <w:rPr>
                <w:rFonts w:cs="Times New Roman"/>
                <w:sz w:val="16"/>
                <w:szCs w:val="16"/>
              </w:rPr>
            </w:pPr>
            <w:r w:rsidRPr="009F4473">
              <w:rPr>
                <w:rFonts w:cs="Times New Roman"/>
                <w:sz w:val="16"/>
                <w:szCs w:val="16"/>
              </w:rPr>
              <w:t>Pot fishery</w:t>
            </w:r>
          </w:p>
        </w:tc>
        <w:tc>
          <w:tcPr>
            <w:tcW w:w="0" w:type="auto"/>
            <w:noWrap/>
            <w:vAlign w:val="center"/>
            <w:hideMark/>
          </w:tcPr>
          <w:p w14:paraId="52781E3F" w14:textId="77777777" w:rsidR="009F4473" w:rsidRPr="009F4473" w:rsidRDefault="009F4473">
            <w:pPr>
              <w:rPr>
                <w:rFonts w:cs="Times New Roman"/>
                <w:sz w:val="16"/>
                <w:szCs w:val="16"/>
              </w:rPr>
            </w:pPr>
            <w:r w:rsidRPr="009F4473">
              <w:rPr>
                <w:rFonts w:cs="Times New Roman"/>
                <w:sz w:val="16"/>
                <w:szCs w:val="16"/>
              </w:rPr>
              <w:t>mult_by_lencomp_N</w:t>
            </w:r>
          </w:p>
        </w:tc>
        <w:tc>
          <w:tcPr>
            <w:tcW w:w="0" w:type="auto"/>
            <w:noWrap/>
            <w:vAlign w:val="center"/>
            <w:hideMark/>
          </w:tcPr>
          <w:p w14:paraId="652D4B8C" w14:textId="77777777" w:rsidR="009F4473" w:rsidRPr="009F4473" w:rsidRDefault="009F4473" w:rsidP="009F4473">
            <w:pPr>
              <w:rPr>
                <w:rFonts w:cs="Times New Roman"/>
                <w:sz w:val="16"/>
                <w:szCs w:val="16"/>
              </w:rPr>
            </w:pPr>
            <w:r w:rsidRPr="009F4473">
              <w:rPr>
                <w:rFonts w:cs="Times New Roman"/>
                <w:sz w:val="16"/>
                <w:szCs w:val="16"/>
              </w:rPr>
              <w:t>0.156</w:t>
            </w:r>
          </w:p>
        </w:tc>
        <w:tc>
          <w:tcPr>
            <w:tcW w:w="0" w:type="auto"/>
            <w:noWrap/>
            <w:vAlign w:val="center"/>
            <w:hideMark/>
          </w:tcPr>
          <w:p w14:paraId="15B832F2" w14:textId="77777777" w:rsidR="009F4473" w:rsidRPr="009F4473" w:rsidRDefault="009F4473" w:rsidP="009F4473">
            <w:pPr>
              <w:rPr>
                <w:rFonts w:cs="Times New Roman"/>
                <w:sz w:val="16"/>
                <w:szCs w:val="16"/>
              </w:rPr>
            </w:pPr>
            <w:r w:rsidRPr="009F4473">
              <w:rPr>
                <w:rFonts w:cs="Times New Roman"/>
                <w:sz w:val="16"/>
                <w:szCs w:val="16"/>
              </w:rPr>
              <w:t>0.152</w:t>
            </w:r>
          </w:p>
        </w:tc>
      </w:tr>
      <w:tr w:rsidR="009F4473" w:rsidRPr="009F4473" w14:paraId="3926B52D" w14:textId="77777777" w:rsidTr="00E91507">
        <w:trPr>
          <w:jc w:val="center"/>
        </w:trPr>
        <w:tc>
          <w:tcPr>
            <w:tcW w:w="0" w:type="auto"/>
            <w:noWrap/>
            <w:vAlign w:val="center"/>
            <w:hideMark/>
          </w:tcPr>
          <w:p w14:paraId="1C26A7D3" w14:textId="77777777" w:rsidR="009F4473" w:rsidRPr="009F4473" w:rsidRDefault="009F4473" w:rsidP="009F4473">
            <w:pPr>
              <w:rPr>
                <w:rFonts w:cs="Times New Roman"/>
                <w:sz w:val="16"/>
                <w:szCs w:val="16"/>
              </w:rPr>
            </w:pPr>
          </w:p>
        </w:tc>
        <w:tc>
          <w:tcPr>
            <w:tcW w:w="0" w:type="auto"/>
            <w:noWrap/>
            <w:vAlign w:val="center"/>
            <w:hideMark/>
          </w:tcPr>
          <w:p w14:paraId="12011AA7" w14:textId="77777777"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noWrap/>
            <w:vAlign w:val="center"/>
            <w:hideMark/>
          </w:tcPr>
          <w:p w14:paraId="4F6839B5" w14:textId="77777777" w:rsidR="009F4473" w:rsidRPr="009F4473" w:rsidRDefault="009F4473">
            <w:pPr>
              <w:rPr>
                <w:rFonts w:cs="Times New Roman"/>
                <w:sz w:val="16"/>
                <w:szCs w:val="16"/>
              </w:rPr>
            </w:pPr>
            <w:r w:rsidRPr="009F4473">
              <w:rPr>
                <w:rFonts w:cs="Times New Roman"/>
                <w:sz w:val="16"/>
                <w:szCs w:val="16"/>
              </w:rPr>
              <w:t>mult_by_lencomp_N</w:t>
            </w:r>
          </w:p>
        </w:tc>
        <w:tc>
          <w:tcPr>
            <w:tcW w:w="0" w:type="auto"/>
            <w:noWrap/>
            <w:vAlign w:val="center"/>
            <w:hideMark/>
          </w:tcPr>
          <w:p w14:paraId="6C7AA1B4" w14:textId="77777777" w:rsidR="009F4473" w:rsidRPr="009F4473" w:rsidRDefault="009F4473" w:rsidP="009F4473">
            <w:pPr>
              <w:rPr>
                <w:rFonts w:cs="Times New Roman"/>
                <w:sz w:val="16"/>
                <w:szCs w:val="16"/>
              </w:rPr>
            </w:pPr>
            <w:r w:rsidRPr="009F4473">
              <w:rPr>
                <w:rFonts w:cs="Times New Roman"/>
                <w:sz w:val="16"/>
                <w:szCs w:val="16"/>
              </w:rPr>
              <w:t>0.432</w:t>
            </w:r>
          </w:p>
        </w:tc>
        <w:tc>
          <w:tcPr>
            <w:tcW w:w="0" w:type="auto"/>
            <w:noWrap/>
            <w:vAlign w:val="center"/>
            <w:hideMark/>
          </w:tcPr>
          <w:p w14:paraId="379A6523" w14:textId="77777777" w:rsidR="009F4473" w:rsidRPr="009F4473" w:rsidRDefault="009F4473" w:rsidP="009F4473">
            <w:pPr>
              <w:rPr>
                <w:rFonts w:cs="Times New Roman"/>
                <w:sz w:val="16"/>
                <w:szCs w:val="16"/>
              </w:rPr>
            </w:pPr>
            <w:r w:rsidRPr="009F4473">
              <w:rPr>
                <w:rFonts w:cs="Times New Roman"/>
                <w:sz w:val="16"/>
                <w:szCs w:val="16"/>
              </w:rPr>
              <w:t>0.420</w:t>
            </w:r>
          </w:p>
        </w:tc>
      </w:tr>
      <w:tr w:rsidR="00E91507" w:rsidRPr="009F4473" w14:paraId="5D19ED19" w14:textId="77777777" w:rsidTr="00E91507">
        <w:trPr>
          <w:jc w:val="center"/>
        </w:trPr>
        <w:tc>
          <w:tcPr>
            <w:tcW w:w="0" w:type="auto"/>
            <w:tcBorders>
              <w:bottom w:val="single" w:sz="4" w:space="0" w:color="auto"/>
            </w:tcBorders>
            <w:noWrap/>
            <w:vAlign w:val="center"/>
            <w:hideMark/>
          </w:tcPr>
          <w:p w14:paraId="1D014170" w14:textId="77777777"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14:paraId="5438211B" w14:textId="77777777" w:rsidR="009F4473" w:rsidRPr="009F4473" w:rsidRDefault="009F4473" w:rsidP="009F4473">
            <w:pPr>
              <w:rPr>
                <w:rFonts w:cs="Times New Roman"/>
                <w:sz w:val="16"/>
                <w:szCs w:val="16"/>
              </w:rPr>
            </w:pPr>
            <w:r w:rsidRPr="009F4473">
              <w:rPr>
                <w:rFonts w:cs="Times New Roman"/>
                <w:sz w:val="16"/>
                <w:szCs w:val="16"/>
              </w:rPr>
              <w:t>Longline survey</w:t>
            </w:r>
          </w:p>
        </w:tc>
        <w:tc>
          <w:tcPr>
            <w:tcW w:w="0" w:type="auto"/>
            <w:tcBorders>
              <w:bottom w:val="single" w:sz="4" w:space="0" w:color="auto"/>
            </w:tcBorders>
            <w:noWrap/>
            <w:vAlign w:val="center"/>
            <w:hideMark/>
          </w:tcPr>
          <w:p w14:paraId="085AE43A" w14:textId="77777777" w:rsidR="009F4473" w:rsidRPr="009F4473" w:rsidRDefault="009F4473">
            <w:pPr>
              <w:rPr>
                <w:rFonts w:cs="Times New Roman"/>
                <w:sz w:val="16"/>
                <w:szCs w:val="16"/>
              </w:rPr>
            </w:pPr>
            <w:r w:rsidRPr="009F4473">
              <w:rPr>
                <w:rFonts w:cs="Times New Roman"/>
                <w:sz w:val="16"/>
                <w:szCs w:val="16"/>
              </w:rPr>
              <w:t>mult_by_lencomp_N</w:t>
            </w:r>
          </w:p>
        </w:tc>
        <w:tc>
          <w:tcPr>
            <w:tcW w:w="0" w:type="auto"/>
            <w:tcBorders>
              <w:bottom w:val="single" w:sz="4" w:space="0" w:color="auto"/>
            </w:tcBorders>
            <w:noWrap/>
            <w:vAlign w:val="center"/>
            <w:hideMark/>
          </w:tcPr>
          <w:p w14:paraId="21F22943" w14:textId="77777777" w:rsidR="009F4473" w:rsidRPr="009F4473" w:rsidRDefault="009F4473" w:rsidP="009F4473">
            <w:pPr>
              <w:rPr>
                <w:rFonts w:cs="Times New Roman"/>
                <w:sz w:val="16"/>
                <w:szCs w:val="16"/>
              </w:rPr>
            </w:pPr>
            <w:r w:rsidRPr="009F4473">
              <w:rPr>
                <w:rFonts w:cs="Times New Roman"/>
                <w:sz w:val="16"/>
                <w:szCs w:val="16"/>
              </w:rPr>
              <w:t>0.403</w:t>
            </w:r>
          </w:p>
        </w:tc>
        <w:tc>
          <w:tcPr>
            <w:tcW w:w="0" w:type="auto"/>
            <w:tcBorders>
              <w:bottom w:val="single" w:sz="4" w:space="0" w:color="auto"/>
            </w:tcBorders>
            <w:noWrap/>
            <w:vAlign w:val="center"/>
            <w:hideMark/>
          </w:tcPr>
          <w:p w14:paraId="6225BEE9" w14:textId="77777777" w:rsidR="009F4473" w:rsidRPr="009F4473" w:rsidRDefault="009F4473" w:rsidP="009F4473">
            <w:pPr>
              <w:rPr>
                <w:rFonts w:cs="Times New Roman"/>
                <w:sz w:val="16"/>
                <w:szCs w:val="16"/>
              </w:rPr>
            </w:pPr>
            <w:r w:rsidRPr="009F4473">
              <w:rPr>
                <w:rFonts w:cs="Times New Roman"/>
                <w:sz w:val="16"/>
                <w:szCs w:val="16"/>
              </w:rPr>
              <w:t>0.412</w:t>
            </w:r>
          </w:p>
        </w:tc>
      </w:tr>
      <w:tr w:rsidR="00E91507" w:rsidRPr="009F4473" w14:paraId="364B095E" w14:textId="77777777" w:rsidTr="00E91507">
        <w:trPr>
          <w:jc w:val="center"/>
        </w:trPr>
        <w:tc>
          <w:tcPr>
            <w:tcW w:w="0" w:type="auto"/>
            <w:tcBorders>
              <w:top w:val="single" w:sz="4" w:space="0" w:color="auto"/>
            </w:tcBorders>
            <w:noWrap/>
            <w:vAlign w:val="center"/>
            <w:hideMark/>
          </w:tcPr>
          <w:p w14:paraId="46A9CCF8" w14:textId="77777777" w:rsidR="009F4473" w:rsidRPr="009F4473" w:rsidRDefault="009F4473">
            <w:pPr>
              <w:rPr>
                <w:rFonts w:cs="Times New Roman"/>
                <w:sz w:val="16"/>
                <w:szCs w:val="16"/>
              </w:rPr>
            </w:pPr>
            <w:r w:rsidRPr="009F4473">
              <w:rPr>
                <w:rFonts w:cs="Times New Roman"/>
                <w:sz w:val="16"/>
                <w:szCs w:val="16"/>
              </w:rPr>
              <w:t>Age</w:t>
            </w:r>
          </w:p>
        </w:tc>
        <w:tc>
          <w:tcPr>
            <w:tcW w:w="0" w:type="auto"/>
            <w:tcBorders>
              <w:top w:val="single" w:sz="4" w:space="0" w:color="auto"/>
            </w:tcBorders>
            <w:noWrap/>
            <w:vAlign w:val="center"/>
            <w:hideMark/>
          </w:tcPr>
          <w:p w14:paraId="7B292DB7" w14:textId="77777777" w:rsidR="009F4473" w:rsidRPr="009F4473" w:rsidRDefault="009F4473" w:rsidP="009F4473">
            <w:pPr>
              <w:rPr>
                <w:rFonts w:cs="Times New Roman"/>
                <w:sz w:val="16"/>
                <w:szCs w:val="16"/>
              </w:rPr>
            </w:pPr>
            <w:r w:rsidRPr="009F4473">
              <w:rPr>
                <w:rFonts w:cs="Times New Roman"/>
                <w:sz w:val="16"/>
                <w:szCs w:val="16"/>
              </w:rPr>
              <w:t>Trawl fishery</w:t>
            </w:r>
          </w:p>
        </w:tc>
        <w:tc>
          <w:tcPr>
            <w:tcW w:w="0" w:type="auto"/>
            <w:tcBorders>
              <w:top w:val="single" w:sz="4" w:space="0" w:color="auto"/>
            </w:tcBorders>
            <w:noWrap/>
            <w:vAlign w:val="center"/>
            <w:hideMark/>
          </w:tcPr>
          <w:p w14:paraId="75CBCDB2" w14:textId="77777777" w:rsidR="009F4473" w:rsidRPr="009F4473" w:rsidRDefault="009F4473">
            <w:pPr>
              <w:rPr>
                <w:rFonts w:cs="Times New Roman"/>
                <w:sz w:val="16"/>
                <w:szCs w:val="16"/>
              </w:rPr>
            </w:pPr>
            <w:r w:rsidRPr="009F4473">
              <w:rPr>
                <w:rFonts w:cs="Times New Roman"/>
                <w:sz w:val="16"/>
                <w:szCs w:val="16"/>
              </w:rPr>
              <w:t>mult_by_agecomp_N</w:t>
            </w:r>
          </w:p>
        </w:tc>
        <w:tc>
          <w:tcPr>
            <w:tcW w:w="0" w:type="auto"/>
            <w:tcBorders>
              <w:top w:val="single" w:sz="4" w:space="0" w:color="auto"/>
            </w:tcBorders>
            <w:noWrap/>
            <w:vAlign w:val="center"/>
            <w:hideMark/>
          </w:tcPr>
          <w:p w14:paraId="269F2E8F" w14:textId="77777777" w:rsidR="009F4473" w:rsidRPr="009F4473" w:rsidRDefault="009F4473" w:rsidP="009F4473">
            <w:pPr>
              <w:rPr>
                <w:rFonts w:cs="Times New Roman"/>
                <w:sz w:val="16"/>
                <w:szCs w:val="16"/>
              </w:rPr>
            </w:pPr>
            <w:r w:rsidRPr="009F4473">
              <w:rPr>
                <w:rFonts w:cs="Times New Roman"/>
                <w:sz w:val="16"/>
                <w:szCs w:val="16"/>
              </w:rPr>
              <w:t>0.511</w:t>
            </w:r>
          </w:p>
        </w:tc>
        <w:tc>
          <w:tcPr>
            <w:tcW w:w="0" w:type="auto"/>
            <w:tcBorders>
              <w:top w:val="single" w:sz="4" w:space="0" w:color="auto"/>
            </w:tcBorders>
            <w:noWrap/>
            <w:vAlign w:val="center"/>
            <w:hideMark/>
          </w:tcPr>
          <w:p w14:paraId="43C9F865" w14:textId="77777777" w:rsidR="009F4473" w:rsidRPr="009F4473" w:rsidRDefault="009F4473" w:rsidP="009F4473">
            <w:pPr>
              <w:rPr>
                <w:rFonts w:cs="Times New Roman"/>
                <w:sz w:val="16"/>
                <w:szCs w:val="16"/>
              </w:rPr>
            </w:pPr>
            <w:r w:rsidRPr="009F4473">
              <w:rPr>
                <w:rFonts w:cs="Times New Roman"/>
                <w:sz w:val="16"/>
                <w:szCs w:val="16"/>
              </w:rPr>
              <w:t>0.532</w:t>
            </w:r>
          </w:p>
        </w:tc>
      </w:tr>
      <w:tr w:rsidR="009F4473" w:rsidRPr="009F4473" w14:paraId="61707241" w14:textId="77777777" w:rsidTr="00E91507">
        <w:trPr>
          <w:jc w:val="center"/>
        </w:trPr>
        <w:tc>
          <w:tcPr>
            <w:tcW w:w="0" w:type="auto"/>
            <w:noWrap/>
            <w:vAlign w:val="center"/>
            <w:hideMark/>
          </w:tcPr>
          <w:p w14:paraId="77B32A58" w14:textId="77777777" w:rsidR="009F4473" w:rsidRPr="009F4473" w:rsidRDefault="009F4473" w:rsidP="009F4473">
            <w:pPr>
              <w:rPr>
                <w:rFonts w:cs="Times New Roman"/>
                <w:sz w:val="16"/>
                <w:szCs w:val="16"/>
              </w:rPr>
            </w:pPr>
          </w:p>
        </w:tc>
        <w:tc>
          <w:tcPr>
            <w:tcW w:w="0" w:type="auto"/>
            <w:noWrap/>
            <w:vAlign w:val="center"/>
            <w:hideMark/>
          </w:tcPr>
          <w:p w14:paraId="2F6C71F3" w14:textId="77777777" w:rsidR="009F4473" w:rsidRPr="009F4473" w:rsidRDefault="009F4473" w:rsidP="009F4473">
            <w:pPr>
              <w:rPr>
                <w:rFonts w:cs="Times New Roman"/>
                <w:sz w:val="16"/>
                <w:szCs w:val="16"/>
              </w:rPr>
            </w:pPr>
            <w:r w:rsidRPr="009F4473">
              <w:rPr>
                <w:rFonts w:cs="Times New Roman"/>
                <w:sz w:val="16"/>
                <w:szCs w:val="16"/>
              </w:rPr>
              <w:t>Longline fishery</w:t>
            </w:r>
          </w:p>
        </w:tc>
        <w:tc>
          <w:tcPr>
            <w:tcW w:w="0" w:type="auto"/>
            <w:noWrap/>
            <w:vAlign w:val="center"/>
            <w:hideMark/>
          </w:tcPr>
          <w:p w14:paraId="6E5C340B" w14:textId="77777777" w:rsidR="009F4473" w:rsidRPr="009F4473" w:rsidRDefault="009F4473">
            <w:pPr>
              <w:rPr>
                <w:rFonts w:cs="Times New Roman"/>
                <w:sz w:val="16"/>
                <w:szCs w:val="16"/>
              </w:rPr>
            </w:pPr>
            <w:r w:rsidRPr="009F4473">
              <w:rPr>
                <w:rFonts w:cs="Times New Roman"/>
                <w:sz w:val="16"/>
                <w:szCs w:val="16"/>
              </w:rPr>
              <w:t>mult_by_agecomp_N</w:t>
            </w:r>
          </w:p>
        </w:tc>
        <w:tc>
          <w:tcPr>
            <w:tcW w:w="0" w:type="auto"/>
            <w:noWrap/>
            <w:vAlign w:val="center"/>
            <w:hideMark/>
          </w:tcPr>
          <w:p w14:paraId="62456FBF" w14:textId="77777777" w:rsidR="009F4473" w:rsidRPr="009F4473" w:rsidRDefault="009F4473" w:rsidP="009F4473">
            <w:pPr>
              <w:rPr>
                <w:rFonts w:cs="Times New Roman"/>
                <w:sz w:val="16"/>
                <w:szCs w:val="16"/>
              </w:rPr>
            </w:pPr>
            <w:r w:rsidRPr="009F4473">
              <w:rPr>
                <w:rFonts w:cs="Times New Roman"/>
                <w:sz w:val="16"/>
                <w:szCs w:val="16"/>
              </w:rPr>
              <w:t>0.572</w:t>
            </w:r>
          </w:p>
        </w:tc>
        <w:tc>
          <w:tcPr>
            <w:tcW w:w="0" w:type="auto"/>
            <w:noWrap/>
            <w:vAlign w:val="center"/>
            <w:hideMark/>
          </w:tcPr>
          <w:p w14:paraId="1CDCE601" w14:textId="77777777" w:rsidR="009F4473" w:rsidRPr="009F4473" w:rsidRDefault="009F4473" w:rsidP="009F4473">
            <w:pPr>
              <w:rPr>
                <w:rFonts w:cs="Times New Roman"/>
                <w:sz w:val="16"/>
                <w:szCs w:val="16"/>
              </w:rPr>
            </w:pPr>
            <w:r w:rsidRPr="009F4473">
              <w:rPr>
                <w:rFonts w:cs="Times New Roman"/>
                <w:sz w:val="16"/>
                <w:szCs w:val="16"/>
              </w:rPr>
              <w:t>0.577</w:t>
            </w:r>
          </w:p>
        </w:tc>
      </w:tr>
      <w:tr w:rsidR="00E91507" w:rsidRPr="009F4473" w14:paraId="1F2348B7" w14:textId="77777777" w:rsidTr="00E91507">
        <w:trPr>
          <w:jc w:val="center"/>
        </w:trPr>
        <w:tc>
          <w:tcPr>
            <w:tcW w:w="0" w:type="auto"/>
            <w:noWrap/>
            <w:vAlign w:val="center"/>
            <w:hideMark/>
          </w:tcPr>
          <w:p w14:paraId="31DC02CD" w14:textId="77777777" w:rsidR="009F4473" w:rsidRPr="009F4473" w:rsidRDefault="009F4473" w:rsidP="009F4473">
            <w:pPr>
              <w:rPr>
                <w:rFonts w:cs="Times New Roman"/>
                <w:sz w:val="16"/>
                <w:szCs w:val="16"/>
              </w:rPr>
            </w:pPr>
          </w:p>
        </w:tc>
        <w:tc>
          <w:tcPr>
            <w:tcW w:w="0" w:type="auto"/>
            <w:noWrap/>
            <w:vAlign w:val="center"/>
            <w:hideMark/>
          </w:tcPr>
          <w:p w14:paraId="60644E7C" w14:textId="77777777" w:rsidR="009F4473" w:rsidRPr="009F4473" w:rsidRDefault="009F4473" w:rsidP="009F4473">
            <w:pPr>
              <w:rPr>
                <w:rFonts w:cs="Times New Roman"/>
                <w:sz w:val="16"/>
                <w:szCs w:val="16"/>
              </w:rPr>
            </w:pPr>
            <w:r w:rsidRPr="009F4473">
              <w:rPr>
                <w:rFonts w:cs="Times New Roman"/>
                <w:sz w:val="16"/>
                <w:szCs w:val="16"/>
              </w:rPr>
              <w:t>Pot Fishery</w:t>
            </w:r>
          </w:p>
        </w:tc>
        <w:tc>
          <w:tcPr>
            <w:tcW w:w="0" w:type="auto"/>
            <w:noWrap/>
            <w:vAlign w:val="center"/>
            <w:hideMark/>
          </w:tcPr>
          <w:p w14:paraId="0323C6FD" w14:textId="77777777" w:rsidR="009F4473" w:rsidRPr="009F4473" w:rsidRDefault="009F4473">
            <w:pPr>
              <w:rPr>
                <w:rFonts w:cs="Times New Roman"/>
                <w:sz w:val="16"/>
                <w:szCs w:val="16"/>
              </w:rPr>
            </w:pPr>
            <w:r w:rsidRPr="009F4473">
              <w:rPr>
                <w:rFonts w:cs="Times New Roman"/>
                <w:sz w:val="16"/>
                <w:szCs w:val="16"/>
              </w:rPr>
              <w:t>mult_by_agecomp_N</w:t>
            </w:r>
          </w:p>
        </w:tc>
        <w:tc>
          <w:tcPr>
            <w:tcW w:w="0" w:type="auto"/>
            <w:noWrap/>
            <w:vAlign w:val="center"/>
            <w:hideMark/>
          </w:tcPr>
          <w:p w14:paraId="0E958685" w14:textId="77777777" w:rsidR="009F4473" w:rsidRPr="009F4473" w:rsidRDefault="009F4473" w:rsidP="009F4473">
            <w:pPr>
              <w:rPr>
                <w:rFonts w:cs="Times New Roman"/>
                <w:sz w:val="16"/>
                <w:szCs w:val="16"/>
              </w:rPr>
            </w:pPr>
            <w:r w:rsidRPr="009F4473">
              <w:rPr>
                <w:rFonts w:cs="Times New Roman"/>
                <w:sz w:val="16"/>
                <w:szCs w:val="16"/>
              </w:rPr>
              <w:t>0.346</w:t>
            </w:r>
          </w:p>
        </w:tc>
        <w:tc>
          <w:tcPr>
            <w:tcW w:w="0" w:type="auto"/>
            <w:noWrap/>
            <w:vAlign w:val="center"/>
            <w:hideMark/>
          </w:tcPr>
          <w:p w14:paraId="19564F0C" w14:textId="77777777" w:rsidR="009F4473" w:rsidRPr="009F4473" w:rsidRDefault="009F4473" w:rsidP="009F4473">
            <w:pPr>
              <w:rPr>
                <w:rFonts w:cs="Times New Roman"/>
                <w:sz w:val="16"/>
                <w:szCs w:val="16"/>
              </w:rPr>
            </w:pPr>
            <w:r w:rsidRPr="009F4473">
              <w:rPr>
                <w:rFonts w:cs="Times New Roman"/>
                <w:sz w:val="16"/>
                <w:szCs w:val="16"/>
              </w:rPr>
              <w:t>0.358</w:t>
            </w:r>
          </w:p>
        </w:tc>
      </w:tr>
      <w:tr w:rsidR="00E91507" w:rsidRPr="009F4473" w14:paraId="246A0C3F" w14:textId="77777777" w:rsidTr="00E91507">
        <w:trPr>
          <w:jc w:val="center"/>
        </w:trPr>
        <w:tc>
          <w:tcPr>
            <w:tcW w:w="0" w:type="auto"/>
            <w:tcBorders>
              <w:bottom w:val="single" w:sz="4" w:space="0" w:color="auto"/>
            </w:tcBorders>
            <w:noWrap/>
            <w:vAlign w:val="center"/>
            <w:hideMark/>
          </w:tcPr>
          <w:p w14:paraId="27A967A7" w14:textId="77777777" w:rsidR="009F4473" w:rsidRPr="009F4473" w:rsidRDefault="009F4473" w:rsidP="009F4473">
            <w:pPr>
              <w:rPr>
                <w:rFonts w:cs="Times New Roman"/>
                <w:sz w:val="16"/>
                <w:szCs w:val="16"/>
              </w:rPr>
            </w:pPr>
          </w:p>
        </w:tc>
        <w:tc>
          <w:tcPr>
            <w:tcW w:w="0" w:type="auto"/>
            <w:tcBorders>
              <w:bottom w:val="single" w:sz="4" w:space="0" w:color="auto"/>
            </w:tcBorders>
            <w:noWrap/>
            <w:vAlign w:val="center"/>
            <w:hideMark/>
          </w:tcPr>
          <w:p w14:paraId="28FA3CF9" w14:textId="77777777" w:rsidR="009F4473" w:rsidRPr="009F4473" w:rsidRDefault="009F4473" w:rsidP="009F4473">
            <w:pPr>
              <w:rPr>
                <w:rFonts w:cs="Times New Roman"/>
                <w:sz w:val="16"/>
                <w:szCs w:val="16"/>
              </w:rPr>
            </w:pPr>
            <w:r w:rsidRPr="009F4473">
              <w:rPr>
                <w:rFonts w:cs="Times New Roman"/>
                <w:sz w:val="16"/>
                <w:szCs w:val="16"/>
              </w:rPr>
              <w:t>Bottom trawl survey</w:t>
            </w:r>
          </w:p>
        </w:tc>
        <w:tc>
          <w:tcPr>
            <w:tcW w:w="0" w:type="auto"/>
            <w:tcBorders>
              <w:bottom w:val="single" w:sz="4" w:space="0" w:color="auto"/>
            </w:tcBorders>
            <w:noWrap/>
            <w:vAlign w:val="center"/>
            <w:hideMark/>
          </w:tcPr>
          <w:p w14:paraId="2301E4FD" w14:textId="77777777" w:rsidR="009F4473" w:rsidRPr="009F4473" w:rsidRDefault="009F4473">
            <w:pPr>
              <w:rPr>
                <w:rFonts w:cs="Times New Roman"/>
                <w:sz w:val="16"/>
                <w:szCs w:val="16"/>
              </w:rPr>
            </w:pPr>
            <w:r w:rsidRPr="009F4473">
              <w:rPr>
                <w:rFonts w:cs="Times New Roman"/>
                <w:sz w:val="16"/>
                <w:szCs w:val="16"/>
              </w:rPr>
              <w:t>mult_by_agecomp_N</w:t>
            </w:r>
          </w:p>
        </w:tc>
        <w:tc>
          <w:tcPr>
            <w:tcW w:w="0" w:type="auto"/>
            <w:tcBorders>
              <w:bottom w:val="single" w:sz="4" w:space="0" w:color="auto"/>
            </w:tcBorders>
            <w:noWrap/>
            <w:vAlign w:val="center"/>
            <w:hideMark/>
          </w:tcPr>
          <w:p w14:paraId="1ABA9128" w14:textId="77777777" w:rsidR="009F4473" w:rsidRPr="009F4473" w:rsidRDefault="009F4473" w:rsidP="009F4473">
            <w:pPr>
              <w:rPr>
                <w:rFonts w:cs="Times New Roman"/>
                <w:sz w:val="16"/>
                <w:szCs w:val="16"/>
              </w:rPr>
            </w:pPr>
            <w:r w:rsidRPr="009F4473">
              <w:rPr>
                <w:rFonts w:cs="Times New Roman"/>
                <w:sz w:val="16"/>
                <w:szCs w:val="16"/>
              </w:rPr>
              <w:t>0.196</w:t>
            </w:r>
          </w:p>
        </w:tc>
        <w:tc>
          <w:tcPr>
            <w:tcW w:w="0" w:type="auto"/>
            <w:tcBorders>
              <w:bottom w:val="single" w:sz="4" w:space="0" w:color="auto"/>
            </w:tcBorders>
            <w:noWrap/>
            <w:vAlign w:val="center"/>
            <w:hideMark/>
          </w:tcPr>
          <w:p w14:paraId="025F7DCE" w14:textId="77777777" w:rsidR="009F4473" w:rsidRPr="009F4473" w:rsidRDefault="009F4473" w:rsidP="009F4473">
            <w:pPr>
              <w:rPr>
                <w:rFonts w:cs="Times New Roman"/>
                <w:sz w:val="16"/>
                <w:szCs w:val="16"/>
              </w:rPr>
            </w:pPr>
            <w:r w:rsidRPr="009F4473">
              <w:rPr>
                <w:rFonts w:cs="Times New Roman"/>
                <w:sz w:val="16"/>
                <w:szCs w:val="16"/>
              </w:rPr>
              <w:t>0.192</w:t>
            </w:r>
          </w:p>
        </w:tc>
      </w:tr>
    </w:tbl>
    <w:p w14:paraId="1364A083" w14:textId="77777777" w:rsidR="00254078" w:rsidRDefault="00254078" w:rsidP="003841C7">
      <w:pPr>
        <w:pStyle w:val="Heading2"/>
      </w:pPr>
      <w:r>
        <w:br w:type="page"/>
      </w:r>
      <w:r w:rsidR="00CD550A">
        <w:lastRenderedPageBreak/>
        <w:t>Figures</w:t>
      </w:r>
    </w:p>
    <w:p w14:paraId="166E80FB" w14:textId="77777777" w:rsidR="00DC0195" w:rsidRDefault="00B40224" w:rsidP="00794986">
      <w:pPr>
        <w:spacing w:after="0" w:line="240" w:lineRule="auto"/>
      </w:pPr>
      <w:r>
        <w:rPr>
          <w:noProof/>
        </w:rPr>
        <w:drawing>
          <wp:inline distT="0" distB="0" distL="0" distR="0" wp14:anchorId="5DEDD9D4" wp14:editId="08CA8F22">
            <wp:extent cx="5943600" cy="2020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7056"/>
                    <a:stretch/>
                  </pic:blipFill>
                  <pic:spPr bwMode="auto">
                    <a:xfrm>
                      <a:off x="0" y="0"/>
                      <a:ext cx="5943600" cy="202038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856EA49" w14:textId="77777777" w:rsidR="00794986" w:rsidRDefault="00B40224" w:rsidP="00254078">
      <w:pPr>
        <w:spacing w:after="0" w:line="240" w:lineRule="auto"/>
      </w:pPr>
      <w:r>
        <w:rPr>
          <w:noProof/>
        </w:rPr>
        <w:drawing>
          <wp:inline distT="0" distB="0" distL="0" distR="0" wp14:anchorId="5DE1BB28" wp14:editId="37D5C306">
            <wp:extent cx="5943600" cy="24358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5860"/>
                    </a:xfrm>
                    <a:prstGeom prst="rect">
                      <a:avLst/>
                    </a:prstGeom>
                  </pic:spPr>
                </pic:pic>
              </a:graphicData>
            </a:graphic>
          </wp:inline>
        </w:drawing>
      </w:r>
    </w:p>
    <w:p w14:paraId="2966C8D7" w14:textId="77777777" w:rsidR="00794986" w:rsidRDefault="00794986" w:rsidP="00796991">
      <w:pPr>
        <w:ind w:left="720" w:hanging="720"/>
      </w:pPr>
      <w:r>
        <w:t xml:space="preserve">Figure 1 </w:t>
      </w:r>
      <w:r w:rsidR="00796991">
        <w:t>–</w:t>
      </w:r>
      <w:r>
        <w:t xml:space="preserve"> </w:t>
      </w:r>
      <w:r w:rsidR="00B40224">
        <w:t>(</w:t>
      </w:r>
      <w:r w:rsidR="00796991">
        <w:t>Top) s</w:t>
      </w:r>
      <w:r w:rsidR="00B40224">
        <w:t>pawning biomass (1000 t), and (B</w:t>
      </w:r>
      <w:r w:rsidR="00796991">
        <w:t xml:space="preserve">ottom) number of age-0 recruits (billions) for assessed models.  </w:t>
      </w:r>
    </w:p>
    <w:p w14:paraId="67339D2C" w14:textId="77777777" w:rsidR="000F553C" w:rsidRDefault="008B11A3" w:rsidP="00254078">
      <w:pPr>
        <w:spacing w:after="0"/>
        <w:jc w:val="center"/>
      </w:pPr>
      <w:r>
        <w:rPr>
          <w:noProof/>
        </w:rPr>
        <w:drawing>
          <wp:inline distT="0" distB="0" distL="0" distR="0" wp14:anchorId="1EA7A0B0" wp14:editId="1FCC3BCF">
            <wp:extent cx="2743200" cy="20920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092036"/>
                    </a:xfrm>
                    <a:prstGeom prst="rect">
                      <a:avLst/>
                    </a:prstGeom>
                  </pic:spPr>
                </pic:pic>
              </a:graphicData>
            </a:graphic>
          </wp:inline>
        </w:drawing>
      </w:r>
      <w:r w:rsidR="00705DD9" w:rsidRPr="00705DD9">
        <w:rPr>
          <w:noProof/>
        </w:rPr>
        <w:t xml:space="preserve"> </w:t>
      </w:r>
      <w:r w:rsidR="00705DD9">
        <w:rPr>
          <w:noProof/>
        </w:rPr>
        <w:drawing>
          <wp:inline distT="0" distB="0" distL="0" distR="0" wp14:anchorId="791F2CB1" wp14:editId="3C0280DB">
            <wp:extent cx="2743200" cy="20920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092037"/>
                    </a:xfrm>
                    <a:prstGeom prst="rect">
                      <a:avLst/>
                    </a:prstGeom>
                  </pic:spPr>
                </pic:pic>
              </a:graphicData>
            </a:graphic>
          </wp:inline>
        </w:drawing>
      </w:r>
    </w:p>
    <w:p w14:paraId="42217C3F" w14:textId="77777777" w:rsidR="000F553C" w:rsidRDefault="00705DD9" w:rsidP="005A5AFC">
      <w:r>
        <w:t xml:space="preserve">Figure </w:t>
      </w:r>
      <w:r w:rsidR="00794986">
        <w:t>2</w:t>
      </w:r>
      <w:r w:rsidR="00796991">
        <w:t xml:space="preserve"> - </w:t>
      </w:r>
      <w:r w:rsidR="00246C70">
        <w:t>(</w:t>
      </w:r>
      <w:r>
        <w:t>Left) estimate of the number of age-0 recruits for 2006-202</w:t>
      </w:r>
      <w:r w:rsidR="00B164A5">
        <w:t>1</w:t>
      </w:r>
      <w:r>
        <w:t xml:space="preserve"> and </w:t>
      </w:r>
      <w:r w:rsidR="00246C70">
        <w:t>(</w:t>
      </w:r>
      <w:r>
        <w:t>Right) estimate of the 2006-2020 spawning biomass for the base model 19.1 and Model 21.1a</w:t>
      </w:r>
      <w:r w:rsidRPr="00705DD9">
        <w:t xml:space="preserve"> </w:t>
      </w:r>
      <w:r>
        <w:t xml:space="preserve">with the inclusion of the age-0 beach seine index.  </w:t>
      </w:r>
    </w:p>
    <w:p w14:paraId="19A85FDF" w14:textId="77777777" w:rsidR="00B4573F" w:rsidRDefault="00B4573F" w:rsidP="005A5AFC"/>
    <w:p w14:paraId="6B729F76" w14:textId="77777777" w:rsidR="00794986" w:rsidRDefault="00B4573F" w:rsidP="005A5AFC">
      <w:r>
        <w:rPr>
          <w:noProof/>
        </w:rPr>
        <w:lastRenderedPageBreak/>
        <w:drawing>
          <wp:inline distT="0" distB="0" distL="0" distR="0" wp14:anchorId="47162375" wp14:editId="375B0770">
            <wp:extent cx="2861049" cy="2076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6978" cy="2081298"/>
                    </a:xfrm>
                    <a:prstGeom prst="rect">
                      <a:avLst/>
                    </a:prstGeom>
                    <a:noFill/>
                  </pic:spPr>
                </pic:pic>
              </a:graphicData>
            </a:graphic>
          </wp:inline>
        </w:drawing>
      </w:r>
      <w:r>
        <w:rPr>
          <w:noProof/>
        </w:rPr>
        <w:drawing>
          <wp:inline distT="0" distB="0" distL="0" distR="0" wp14:anchorId="3A39158D" wp14:editId="3AFC8F1A">
            <wp:extent cx="2099860" cy="1672046"/>
            <wp:effectExtent l="0" t="0" r="0" b="4445"/>
            <wp:docPr id="6" name="Picture 6" descr="C:\WORKING_FOLDER\2021_PCOD_SEPTEMBER\Finals\Model21.1b\plots\bio22_timevarygrowthsurf_s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ING_FOLDER\2021_PCOD_SEPTEMBER\Finals\Model21.1b\plots\bio22_timevarygrowthsurf_sex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110" t="17032" r="25196" b="17366"/>
                    <a:stretch/>
                  </pic:blipFill>
                  <pic:spPr bwMode="auto">
                    <a:xfrm>
                      <a:off x="0" y="0"/>
                      <a:ext cx="2114413" cy="168363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75C6D93" w14:textId="77777777" w:rsidR="00794986" w:rsidRDefault="000204DF" w:rsidP="005A5AFC">
      <w:r>
        <w:rPr>
          <w:noProof/>
        </w:rPr>
        <w:drawing>
          <wp:inline distT="0" distB="0" distL="0" distR="0" wp14:anchorId="060A99DD" wp14:editId="5FBD565A">
            <wp:extent cx="4818010" cy="207699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2320" cy="2087474"/>
                    </a:xfrm>
                    <a:prstGeom prst="rect">
                      <a:avLst/>
                    </a:prstGeom>
                  </pic:spPr>
                </pic:pic>
              </a:graphicData>
            </a:graphic>
          </wp:inline>
        </w:drawing>
      </w:r>
      <w:r w:rsidR="00796991" w:rsidRPr="00796991">
        <w:t xml:space="preserve"> </w:t>
      </w:r>
    </w:p>
    <w:p w14:paraId="1FE4760C" w14:textId="77777777" w:rsidR="00796991" w:rsidRDefault="00796991" w:rsidP="00796991">
      <w:pPr>
        <w:ind w:left="720" w:hanging="720"/>
      </w:pPr>
      <w:r>
        <w:t xml:space="preserve">Figure 3 – </w:t>
      </w:r>
      <w:r w:rsidR="00B4573F">
        <w:t>For Model 21.1b (Top left) percent change in length from mean temperature by age,  (Top right</w:t>
      </w:r>
      <w:r w:rsidR="00B9221F">
        <w:t>) L</w:t>
      </w:r>
      <w:r w:rsidR="00B4573F">
        <w:t>ength at age over time for 1978-2020, and (bottom</w:t>
      </w:r>
      <w:r w:rsidR="00B9221F">
        <w:t xml:space="preserve">) </w:t>
      </w:r>
      <w:r>
        <w:t>Pearson residuals for length</w:t>
      </w:r>
      <w:r w:rsidR="007D0E16">
        <w:t xml:space="preserve"> (cm)</w:t>
      </w:r>
      <w:r w:rsidR="00B4573F">
        <w:t xml:space="preserve"> at age </w:t>
      </w:r>
      <w:r>
        <w:t>showing temperature effect on growth with larger Pacific cod originating in the warm years.</w:t>
      </w:r>
    </w:p>
    <w:p w14:paraId="1A917571" w14:textId="77777777" w:rsidR="000F553C" w:rsidRDefault="000F553C" w:rsidP="005A5AFC"/>
    <w:p w14:paraId="595323AD" w14:textId="77777777" w:rsidR="000F553C" w:rsidRDefault="000F553C" w:rsidP="005A5AFC"/>
    <w:p w14:paraId="658C8374" w14:textId="690F16B7" w:rsidR="00086D40" w:rsidRDefault="00B9424E" w:rsidP="00086D40">
      <w:pPr>
        <w:jc w:val="center"/>
        <w:rPr>
          <w:rFonts w:eastAsiaTheme="minorEastAsia" w:cs="Times New Roman"/>
        </w:rPr>
      </w:pPr>
      <w:r>
        <w:rPr>
          <w:noProof/>
        </w:rPr>
        <w:lastRenderedPageBreak/>
        <mc:AlternateContent>
          <mc:Choice Requires="wps">
            <w:drawing>
              <wp:anchor distT="45720" distB="45720" distL="114300" distR="114300" simplePos="0" relativeHeight="251659264" behindDoc="0" locked="0" layoutInCell="1" allowOverlap="1" wp14:anchorId="5FC9C2AC" wp14:editId="1EAD6B67">
                <wp:simplePos x="0" y="0"/>
                <wp:positionH relativeFrom="column">
                  <wp:posOffset>395605</wp:posOffset>
                </wp:positionH>
                <wp:positionV relativeFrom="paragraph">
                  <wp:posOffset>908957</wp:posOffset>
                </wp:positionV>
                <wp:extent cx="1319348" cy="25654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348" cy="256540"/>
                        </a:xfrm>
                        <a:prstGeom prst="rect">
                          <a:avLst/>
                        </a:prstGeom>
                        <a:solidFill>
                          <a:srgbClr val="FFFFFF"/>
                        </a:solidFill>
                        <a:ln w="9525">
                          <a:noFill/>
                          <a:miter lim="800000"/>
                          <a:headEnd/>
                          <a:tailEnd/>
                        </a:ln>
                      </wps:spPr>
                      <wps:txbx>
                        <w:txbxContent>
                          <w:p w14:paraId="63E11001" w14:textId="77777777" w:rsidR="00671BA6" w:rsidRPr="0008190F" w:rsidRDefault="00671BA6">
                            <w:pPr>
                              <w:rPr>
                                <w:sz w:val="18"/>
                                <w:szCs w:val="18"/>
                              </w:rPr>
                            </w:pPr>
                            <w:r w:rsidRPr="0008190F">
                              <w:rPr>
                                <w:sz w:val="18"/>
                                <w:szCs w:val="18"/>
                              </w:rPr>
                              <w:t>Bottom trawl</w:t>
                            </w:r>
                            <w:r>
                              <w:rPr>
                                <w:sz w:val="18"/>
                                <w:szCs w:val="18"/>
                              </w:rPr>
                              <w:t xml:space="preserv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9C2AC" id="_x0000_t202" coordsize="21600,21600" o:spt="202" path="m,l,21600r21600,l21600,xe">
                <v:stroke joinstyle="miter"/>
                <v:path gradientshapeok="t" o:connecttype="rect"/>
              </v:shapetype>
              <v:shape id="Text Box 2" o:spid="_x0000_s1026" type="#_x0000_t202" style="position:absolute;left:0;text-align:left;margin-left:31.15pt;margin-top:71.55pt;width:103.9pt;height:2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" stroked="f">
                <v:textbox>
                  <w:txbxContent>
                    <w:p w14:paraId="63E11001" w14:textId="77777777" w:rsidR="00671BA6" w:rsidRPr="0008190F" w:rsidRDefault="00671BA6">
                      <w:pPr>
                        <w:rPr>
                          <w:sz w:val="18"/>
                          <w:szCs w:val="18"/>
                        </w:rPr>
                      </w:pPr>
                      <w:r w:rsidRPr="0008190F">
                        <w:rPr>
                          <w:sz w:val="18"/>
                          <w:szCs w:val="18"/>
                        </w:rPr>
                        <w:t>Bottom trawl</w:t>
                      </w:r>
                      <w:r>
                        <w:rPr>
                          <w:sz w:val="18"/>
                          <w:szCs w:val="18"/>
                        </w:rPr>
                        <w:t xml:space="preserve"> survey</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7DA694D5" wp14:editId="429E95EF">
                <wp:simplePos x="0" y="0"/>
                <wp:positionH relativeFrom="column">
                  <wp:posOffset>3338195</wp:posOffset>
                </wp:positionH>
                <wp:positionV relativeFrom="paragraph">
                  <wp:posOffset>886550</wp:posOffset>
                </wp:positionV>
                <wp:extent cx="1018903" cy="256903"/>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903" cy="256903"/>
                        </a:xfrm>
                        <a:prstGeom prst="rect">
                          <a:avLst/>
                        </a:prstGeom>
                        <a:solidFill>
                          <a:srgbClr val="FFFFFF"/>
                        </a:solidFill>
                        <a:ln w="9525">
                          <a:noFill/>
                          <a:miter lim="800000"/>
                          <a:headEnd/>
                          <a:tailEnd/>
                        </a:ln>
                      </wps:spPr>
                      <wps:txbx>
                        <w:txbxContent>
                          <w:p w14:paraId="60826CE0" w14:textId="77777777" w:rsidR="00671BA6" w:rsidRPr="0008190F" w:rsidRDefault="00671BA6" w:rsidP="0008190F">
                            <w:pPr>
                              <w:rPr>
                                <w:sz w:val="18"/>
                                <w:szCs w:val="18"/>
                              </w:rPr>
                            </w:pPr>
                            <w:r>
                              <w:rPr>
                                <w:sz w:val="18"/>
                                <w:szCs w:val="18"/>
                              </w:rPr>
                              <w:t>Longline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694D5" id="_x0000_s1027" type="#_x0000_t202" style="position:absolute;left:0;text-align:left;margin-left:262.85pt;margin-top:69.8pt;width:80.2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" stroked="f">
                <v:textbox>
                  <w:txbxContent>
                    <w:p w14:paraId="60826CE0" w14:textId="77777777" w:rsidR="00671BA6" w:rsidRPr="0008190F" w:rsidRDefault="00671BA6" w:rsidP="0008190F">
                      <w:pPr>
                        <w:rPr>
                          <w:sz w:val="18"/>
                          <w:szCs w:val="18"/>
                        </w:rPr>
                      </w:pPr>
                      <w:r>
                        <w:rPr>
                          <w:sz w:val="18"/>
                          <w:szCs w:val="18"/>
                        </w:rPr>
                        <w:t>Longline survey</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3198F927" wp14:editId="2999151E">
                <wp:simplePos x="0" y="0"/>
                <wp:positionH relativeFrom="column">
                  <wp:posOffset>1867717</wp:posOffset>
                </wp:positionH>
                <wp:positionV relativeFrom="paragraph">
                  <wp:posOffset>2246449</wp:posOffset>
                </wp:positionV>
                <wp:extent cx="1267097" cy="256903"/>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097" cy="256903"/>
                        </a:xfrm>
                        <a:prstGeom prst="rect">
                          <a:avLst/>
                        </a:prstGeom>
                        <a:solidFill>
                          <a:srgbClr val="FFFFFF"/>
                        </a:solidFill>
                        <a:ln w="9525">
                          <a:noFill/>
                          <a:miter lim="800000"/>
                          <a:headEnd/>
                          <a:tailEnd/>
                        </a:ln>
                      </wps:spPr>
                      <wps:txbx>
                        <w:txbxContent>
                          <w:p w14:paraId="044FAB23" w14:textId="77777777" w:rsidR="00671BA6" w:rsidRPr="0008190F" w:rsidRDefault="00671BA6" w:rsidP="0008190F">
                            <w:pPr>
                              <w:rPr>
                                <w:sz w:val="18"/>
                                <w:szCs w:val="18"/>
                              </w:rPr>
                            </w:pPr>
                            <w:r>
                              <w:rPr>
                                <w:sz w:val="18"/>
                                <w:szCs w:val="18"/>
                              </w:rPr>
                              <w:t>Beach seine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8F927" id="_x0000_s1028" type="#_x0000_t202" style="position:absolute;left:0;text-align:left;margin-left:147.05pt;margin-top:176.9pt;width:99.7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" stroked="f">
                <v:textbox>
                  <w:txbxContent>
                    <w:p w14:paraId="044FAB23" w14:textId="77777777" w:rsidR="00671BA6" w:rsidRPr="0008190F" w:rsidRDefault="00671BA6" w:rsidP="0008190F">
                      <w:pPr>
                        <w:rPr>
                          <w:sz w:val="18"/>
                          <w:szCs w:val="18"/>
                        </w:rPr>
                      </w:pPr>
                      <w:r>
                        <w:rPr>
                          <w:sz w:val="18"/>
                          <w:szCs w:val="18"/>
                        </w:rPr>
                        <w:t>Beach seine survey</w:t>
                      </w:r>
                    </w:p>
                  </w:txbxContent>
                </v:textbox>
              </v:shape>
            </w:pict>
          </mc:Fallback>
        </mc:AlternateContent>
      </w:r>
      <w:r>
        <w:rPr>
          <w:noProof/>
        </w:rPr>
        <w:drawing>
          <wp:inline distT="0" distB="0" distL="0" distR="0" wp14:anchorId="1EB503B9" wp14:editId="65A195A3">
            <wp:extent cx="2926080" cy="1580271"/>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6080" cy="1580271"/>
                    </a:xfrm>
                    <a:prstGeom prst="rect">
                      <a:avLst/>
                    </a:prstGeom>
                  </pic:spPr>
                </pic:pic>
              </a:graphicData>
            </a:graphic>
          </wp:inline>
        </w:drawing>
      </w:r>
      <w:r>
        <w:rPr>
          <w:noProof/>
        </w:rPr>
        <w:drawing>
          <wp:inline distT="0" distB="0" distL="0" distR="0" wp14:anchorId="1A70BA28" wp14:editId="52A81285">
            <wp:extent cx="2926080" cy="1580271"/>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6080" cy="1580271"/>
                    </a:xfrm>
                    <a:prstGeom prst="rect">
                      <a:avLst/>
                    </a:prstGeom>
                  </pic:spPr>
                </pic:pic>
              </a:graphicData>
            </a:graphic>
          </wp:inline>
        </w:drawing>
      </w:r>
      <w:r>
        <w:rPr>
          <w:noProof/>
        </w:rPr>
        <w:drawing>
          <wp:inline distT="0" distB="0" distL="0" distR="0" wp14:anchorId="3D2ACB37" wp14:editId="15EE851A">
            <wp:extent cx="2926080" cy="1580271"/>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6080" cy="1580271"/>
                    </a:xfrm>
                    <a:prstGeom prst="rect">
                      <a:avLst/>
                    </a:prstGeom>
                  </pic:spPr>
                </pic:pic>
              </a:graphicData>
            </a:graphic>
          </wp:inline>
        </w:drawing>
      </w:r>
    </w:p>
    <w:p w14:paraId="5A9BF0A6" w14:textId="77777777" w:rsidR="0008190F" w:rsidRDefault="0008190F" w:rsidP="0008190F">
      <w:pPr>
        <w:ind w:left="720" w:hanging="720"/>
      </w:pPr>
      <w:r>
        <w:t>Figure 4 – Model fits to survey data for (Top left) Bottom trawl survey in tons, (Top left) Longline survey in relative population numbers, and Beach seine age-0 survey in fish per set for Model 21.1a (blue)</w:t>
      </w:r>
      <w:r w:rsidR="00086D40">
        <w:t xml:space="preserve">, </w:t>
      </w:r>
      <w:r>
        <w:t>Model 21.1c (red)</w:t>
      </w:r>
      <w:r w:rsidR="00086D40">
        <w:t>, and Model 21.1e (green)</w:t>
      </w:r>
      <w:r>
        <w:t>.</w:t>
      </w:r>
    </w:p>
    <w:p w14:paraId="2B6C05A5" w14:textId="77777777" w:rsidR="00CD550A" w:rsidRDefault="00CD550A" w:rsidP="0008190F">
      <w:pPr>
        <w:ind w:left="720" w:hanging="720"/>
      </w:pPr>
    </w:p>
    <w:p w14:paraId="6A214FA6" w14:textId="77777777" w:rsidR="00B71AEF" w:rsidRDefault="00165BE0" w:rsidP="0008190F">
      <w:pPr>
        <w:ind w:left="720" w:hanging="720"/>
      </w:pPr>
      <w:r>
        <w:rPr>
          <w:noProof/>
        </w:rPr>
        <w:drawing>
          <wp:inline distT="0" distB="0" distL="0" distR="0" wp14:anchorId="46451960" wp14:editId="63EB44F9">
            <wp:extent cx="5943600" cy="3002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2280"/>
                    </a:xfrm>
                    <a:prstGeom prst="rect">
                      <a:avLst/>
                    </a:prstGeom>
                  </pic:spPr>
                </pic:pic>
              </a:graphicData>
            </a:graphic>
          </wp:inline>
        </w:drawing>
      </w:r>
    </w:p>
    <w:p w14:paraId="1AF982CD" w14:textId="77777777" w:rsidR="00B71AEF" w:rsidRDefault="00B71AEF" w:rsidP="0008190F">
      <w:pPr>
        <w:ind w:left="720" w:hanging="720"/>
      </w:pPr>
      <w:r>
        <w:t>Figure 5 –</w:t>
      </w:r>
      <w:r w:rsidR="00165BE0">
        <w:t xml:space="preserve"> </w:t>
      </w:r>
      <w:r>
        <w:t>Natural mortality over time</w:t>
      </w:r>
      <w:r w:rsidR="00165BE0">
        <w:t xml:space="preserve"> for Models 19.1, 21.1c, 21.1g, and 21.5c</w:t>
      </w:r>
      <w:r>
        <w:t>.</w:t>
      </w:r>
    </w:p>
    <w:p w14:paraId="711BB0BC" w14:textId="77777777" w:rsidR="0046516B" w:rsidRDefault="00347172" w:rsidP="00301819">
      <w:pPr>
        <w:ind w:left="720" w:hanging="720"/>
        <w:jc w:val="center"/>
      </w:pPr>
      <w:r>
        <w:rPr>
          <w:noProof/>
        </w:rPr>
        <w:lastRenderedPageBreak/>
        <w:drawing>
          <wp:inline distT="0" distB="0" distL="0" distR="0" wp14:anchorId="53C20123" wp14:editId="548C80E9">
            <wp:extent cx="2415037" cy="154465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1896"/>
                    <a:stretch/>
                  </pic:blipFill>
                  <pic:spPr bwMode="auto">
                    <a:xfrm>
                      <a:off x="0" y="0"/>
                      <a:ext cx="2443625" cy="156293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E581A53" w14:textId="77777777" w:rsidR="00347172" w:rsidRDefault="00347172" w:rsidP="0008190F">
      <w:pPr>
        <w:ind w:left="720" w:hanging="720"/>
      </w:pPr>
      <w:r>
        <w:t>Figur</w:t>
      </w:r>
      <w:r w:rsidR="00301819">
        <w:t>e 6 - Model 21.1d spawner-recruit relationship showing change over mean temperature</w:t>
      </w:r>
      <w:r w:rsidR="00CD3986">
        <w:t xml:space="preserve"> driven by linking R</w:t>
      </w:r>
      <w:r w:rsidR="00CD3986" w:rsidRPr="00CD3986">
        <w:rPr>
          <w:vertAlign w:val="subscript"/>
        </w:rPr>
        <w:t>0</w:t>
      </w:r>
      <w:r w:rsidR="00CD3986">
        <w:t xml:space="preserve"> to the spawning heatwave index</w:t>
      </w:r>
      <w:r w:rsidR="00301819">
        <w:t xml:space="preserve">. </w:t>
      </w:r>
      <w:r w:rsidR="00CD3986">
        <w:t>We should note here that a</w:t>
      </w:r>
      <w:r w:rsidR="00301819">
        <w:t xml:space="preserve">s </w:t>
      </w:r>
      <w:r w:rsidR="00AC112F">
        <w:t>GOA P</w:t>
      </w:r>
      <w:r w:rsidR="00301819">
        <w:t>acific cod remain a tier 3 stock assessment, steepness was fixed at 1.0.</w:t>
      </w:r>
    </w:p>
    <w:p w14:paraId="24F6D013" w14:textId="5E232F73" w:rsidR="000F553C" w:rsidRDefault="00B9424E" w:rsidP="005A5AFC">
      <w:r>
        <w:rPr>
          <w:noProof/>
        </w:rPr>
        <w:drawing>
          <wp:inline distT="0" distB="0" distL="0" distR="0" wp14:anchorId="127B87C3" wp14:editId="11ADC1CE">
            <wp:extent cx="2926080" cy="15880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6080" cy="1588086"/>
                    </a:xfrm>
                    <a:prstGeom prst="rect">
                      <a:avLst/>
                    </a:prstGeom>
                  </pic:spPr>
                </pic:pic>
              </a:graphicData>
            </a:graphic>
          </wp:inline>
        </w:drawing>
      </w:r>
      <w:r>
        <w:rPr>
          <w:noProof/>
        </w:rPr>
        <w:drawing>
          <wp:inline distT="0" distB="0" distL="0" distR="0" wp14:anchorId="7CEA576B" wp14:editId="45289CBB">
            <wp:extent cx="2926080" cy="158808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080" cy="1588086"/>
                    </a:xfrm>
                    <a:prstGeom prst="rect">
                      <a:avLst/>
                    </a:prstGeom>
                  </pic:spPr>
                </pic:pic>
              </a:graphicData>
            </a:graphic>
          </wp:inline>
        </w:drawing>
      </w:r>
    </w:p>
    <w:p w14:paraId="2B992E4A" w14:textId="71EE8420" w:rsidR="00223AE4" w:rsidRDefault="00223AE4" w:rsidP="00223AE4">
      <w:pPr>
        <w:ind w:left="720" w:hanging="720"/>
      </w:pPr>
      <w:r>
        <w:t xml:space="preserve">Figure </w:t>
      </w:r>
      <w:r w:rsidR="00AC112F">
        <w:t>7</w:t>
      </w:r>
      <w:r>
        <w:t xml:space="preserve"> – </w:t>
      </w:r>
      <w:r w:rsidR="0046516B">
        <w:t xml:space="preserve">(Left) </w:t>
      </w:r>
      <w:r w:rsidR="00B9424E">
        <w:t>A</w:t>
      </w:r>
      <w:r w:rsidR="00B9424E">
        <w:t>ge-0 recruits</w:t>
      </w:r>
      <w:r w:rsidR="00B9424E">
        <w:t xml:space="preserve"> and (Right)</w:t>
      </w:r>
      <w:r w:rsidR="00B9424E">
        <w:t xml:space="preserve"> </w:t>
      </w:r>
      <w:r w:rsidR="00B9424E">
        <w:t>s</w:t>
      </w:r>
      <w:r>
        <w:t xml:space="preserve">pawning biomass for 2005-2006 for </w:t>
      </w:r>
      <w:r w:rsidR="00D87FF8">
        <w:t xml:space="preserve">Model 19.1, </w:t>
      </w:r>
      <w:r>
        <w:t>Model 21.1a</w:t>
      </w:r>
      <w:r w:rsidR="00D87FF8">
        <w:t>,</w:t>
      </w:r>
      <w:r>
        <w:t xml:space="preserve"> Model 21.1c</w:t>
      </w:r>
      <w:r w:rsidR="0046516B">
        <w:t>, and Model 21.1e</w:t>
      </w:r>
      <w:r>
        <w:t xml:space="preserve">. </w:t>
      </w:r>
    </w:p>
    <w:p w14:paraId="2E918801" w14:textId="77777777" w:rsidR="003C3C22" w:rsidRDefault="003C3C22" w:rsidP="003C3C22">
      <w:pPr>
        <w:ind w:left="720" w:hanging="720"/>
        <w:jc w:val="center"/>
      </w:pPr>
      <w:r>
        <w:rPr>
          <w:noProof/>
        </w:rPr>
        <mc:AlternateContent>
          <mc:Choice Requires="wps">
            <w:drawing>
              <wp:anchor distT="45720" distB="45720" distL="114300" distR="114300" simplePos="0" relativeHeight="251669504" behindDoc="0" locked="0" layoutInCell="1" allowOverlap="1" wp14:anchorId="7C8C857D" wp14:editId="35E9F6E2">
                <wp:simplePos x="0" y="0"/>
                <wp:positionH relativeFrom="column">
                  <wp:posOffset>1949359</wp:posOffset>
                </wp:positionH>
                <wp:positionV relativeFrom="paragraph">
                  <wp:posOffset>2504440</wp:posOffset>
                </wp:positionV>
                <wp:extent cx="1266825" cy="256540"/>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6540"/>
                        </a:xfrm>
                        <a:prstGeom prst="rect">
                          <a:avLst/>
                        </a:prstGeom>
                        <a:solidFill>
                          <a:srgbClr val="FFFFFF"/>
                        </a:solidFill>
                        <a:ln w="9525">
                          <a:noFill/>
                          <a:miter lim="800000"/>
                          <a:headEnd/>
                          <a:tailEnd/>
                        </a:ln>
                      </wps:spPr>
                      <wps:txbx>
                        <w:txbxContent>
                          <w:p w14:paraId="64DF83B2" w14:textId="77777777" w:rsidR="00671BA6" w:rsidRPr="0008190F" w:rsidRDefault="00671BA6" w:rsidP="00FA06B5">
                            <w:pPr>
                              <w:rPr>
                                <w:sz w:val="18"/>
                                <w:szCs w:val="18"/>
                              </w:rPr>
                            </w:pPr>
                            <w:r>
                              <w:rPr>
                                <w:sz w:val="18"/>
                                <w:szCs w:val="18"/>
                              </w:rPr>
                              <w:t>Beach seine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C857D" id="_x0000_s1029" type="#_x0000_t202" style="position:absolute;left:0;text-align:left;margin-left:153.5pt;margin-top:197.2pt;width:99.75pt;height:20.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" stroked="f">
                <v:textbox>
                  <w:txbxContent>
                    <w:p w14:paraId="64DF83B2" w14:textId="77777777" w:rsidR="00671BA6" w:rsidRPr="0008190F" w:rsidRDefault="00671BA6" w:rsidP="00FA06B5">
                      <w:pPr>
                        <w:rPr>
                          <w:sz w:val="18"/>
                          <w:szCs w:val="18"/>
                        </w:rPr>
                      </w:pPr>
                      <w:r>
                        <w:rPr>
                          <w:sz w:val="18"/>
                          <w:szCs w:val="18"/>
                        </w:rPr>
                        <w:t>Beach seine survey</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6BB11A49" wp14:editId="044A48BA">
                <wp:simplePos x="0" y="0"/>
                <wp:positionH relativeFrom="column">
                  <wp:posOffset>3186430</wp:posOffset>
                </wp:positionH>
                <wp:positionV relativeFrom="paragraph">
                  <wp:posOffset>984794</wp:posOffset>
                </wp:positionV>
                <wp:extent cx="1018540" cy="25654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56540"/>
                        </a:xfrm>
                        <a:prstGeom prst="rect">
                          <a:avLst/>
                        </a:prstGeom>
                        <a:solidFill>
                          <a:srgbClr val="FFFFFF"/>
                        </a:solidFill>
                        <a:ln w="9525">
                          <a:noFill/>
                          <a:miter lim="800000"/>
                          <a:headEnd/>
                          <a:tailEnd/>
                        </a:ln>
                      </wps:spPr>
                      <wps:txbx>
                        <w:txbxContent>
                          <w:p w14:paraId="4AD3ECB1" w14:textId="77777777" w:rsidR="00671BA6" w:rsidRPr="0008190F" w:rsidRDefault="00671BA6" w:rsidP="00FA06B5">
                            <w:pPr>
                              <w:rPr>
                                <w:sz w:val="18"/>
                                <w:szCs w:val="18"/>
                              </w:rPr>
                            </w:pPr>
                            <w:r>
                              <w:rPr>
                                <w:sz w:val="18"/>
                                <w:szCs w:val="18"/>
                              </w:rPr>
                              <w:t>Longline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11A49" id="_x0000_s1030" type="#_x0000_t202" style="position:absolute;left:0;text-align:left;margin-left:250.9pt;margin-top:77.55pt;width:80.2pt;height:20.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" stroked="f">
                <v:textbox>
                  <w:txbxContent>
                    <w:p w14:paraId="4AD3ECB1" w14:textId="77777777" w:rsidR="00671BA6" w:rsidRPr="0008190F" w:rsidRDefault="00671BA6" w:rsidP="00FA06B5">
                      <w:pPr>
                        <w:rPr>
                          <w:sz w:val="18"/>
                          <w:szCs w:val="18"/>
                        </w:rPr>
                      </w:pPr>
                      <w:r>
                        <w:rPr>
                          <w:sz w:val="18"/>
                          <w:szCs w:val="18"/>
                        </w:rPr>
                        <w:t>Longline survey</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30D4B1C2" wp14:editId="6AB41D11">
                <wp:simplePos x="0" y="0"/>
                <wp:positionH relativeFrom="column">
                  <wp:posOffset>254091</wp:posOffset>
                </wp:positionH>
                <wp:positionV relativeFrom="paragraph">
                  <wp:posOffset>983615</wp:posOffset>
                </wp:positionV>
                <wp:extent cx="1319348" cy="25654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348" cy="256540"/>
                        </a:xfrm>
                        <a:prstGeom prst="rect">
                          <a:avLst/>
                        </a:prstGeom>
                        <a:solidFill>
                          <a:srgbClr val="FFFFFF"/>
                        </a:solidFill>
                        <a:ln w="9525">
                          <a:noFill/>
                          <a:miter lim="800000"/>
                          <a:headEnd/>
                          <a:tailEnd/>
                        </a:ln>
                      </wps:spPr>
                      <wps:txbx>
                        <w:txbxContent>
                          <w:p w14:paraId="18187B95" w14:textId="77777777" w:rsidR="00671BA6" w:rsidRPr="0008190F" w:rsidRDefault="00671BA6" w:rsidP="00FA06B5">
                            <w:pPr>
                              <w:rPr>
                                <w:sz w:val="18"/>
                                <w:szCs w:val="18"/>
                              </w:rPr>
                            </w:pPr>
                            <w:r w:rsidRPr="0008190F">
                              <w:rPr>
                                <w:sz w:val="18"/>
                                <w:szCs w:val="18"/>
                              </w:rPr>
                              <w:t>Bottom trawl</w:t>
                            </w:r>
                            <w:r>
                              <w:rPr>
                                <w:sz w:val="18"/>
                                <w:szCs w:val="18"/>
                              </w:rPr>
                              <w:t xml:space="preserve"> 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4B1C2" id="_x0000_s1031" type="#_x0000_t202" style="position:absolute;left:0;text-align:left;margin-left:20pt;margin-top:77.45pt;width:103.9pt;height:2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" stroked="f">
                <v:textbox>
                  <w:txbxContent>
                    <w:p w14:paraId="18187B95" w14:textId="77777777" w:rsidR="00671BA6" w:rsidRPr="0008190F" w:rsidRDefault="00671BA6" w:rsidP="00FA06B5">
                      <w:pPr>
                        <w:rPr>
                          <w:sz w:val="18"/>
                          <w:szCs w:val="18"/>
                        </w:rPr>
                      </w:pPr>
                      <w:r w:rsidRPr="0008190F">
                        <w:rPr>
                          <w:sz w:val="18"/>
                          <w:szCs w:val="18"/>
                        </w:rPr>
                        <w:t>Bottom trawl</w:t>
                      </w:r>
                      <w:r>
                        <w:rPr>
                          <w:sz w:val="18"/>
                          <w:szCs w:val="18"/>
                        </w:rPr>
                        <w:t xml:space="preserve"> survey</w:t>
                      </w:r>
                    </w:p>
                  </w:txbxContent>
                </v:textbox>
              </v:shape>
            </w:pict>
          </mc:Fallback>
        </mc:AlternateContent>
      </w:r>
      <w:r w:rsidR="00462815">
        <w:rPr>
          <w:noProof/>
        </w:rPr>
        <w:drawing>
          <wp:inline distT="0" distB="0" distL="0" distR="0" wp14:anchorId="1ACBFADB" wp14:editId="1E6369B2">
            <wp:extent cx="2926080" cy="150711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6080" cy="1507119"/>
                    </a:xfrm>
                    <a:prstGeom prst="rect">
                      <a:avLst/>
                    </a:prstGeom>
                  </pic:spPr>
                </pic:pic>
              </a:graphicData>
            </a:graphic>
          </wp:inline>
        </w:drawing>
      </w:r>
      <w:r w:rsidR="00462815">
        <w:rPr>
          <w:noProof/>
        </w:rPr>
        <w:drawing>
          <wp:inline distT="0" distB="0" distL="0" distR="0" wp14:anchorId="66DA85BD" wp14:editId="684986B7">
            <wp:extent cx="2926080" cy="150711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6080" cy="1507119"/>
                    </a:xfrm>
                    <a:prstGeom prst="rect">
                      <a:avLst/>
                    </a:prstGeom>
                  </pic:spPr>
                </pic:pic>
              </a:graphicData>
            </a:graphic>
          </wp:inline>
        </w:drawing>
      </w:r>
      <w:r w:rsidR="00462815">
        <w:rPr>
          <w:noProof/>
        </w:rPr>
        <w:drawing>
          <wp:inline distT="0" distB="0" distL="0" distR="0" wp14:anchorId="67C1F943" wp14:editId="178476EE">
            <wp:extent cx="2926080" cy="150711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6080" cy="1507119"/>
                    </a:xfrm>
                    <a:prstGeom prst="rect">
                      <a:avLst/>
                    </a:prstGeom>
                  </pic:spPr>
                </pic:pic>
              </a:graphicData>
            </a:graphic>
          </wp:inline>
        </w:drawing>
      </w:r>
    </w:p>
    <w:p w14:paraId="201B4DE8" w14:textId="77777777" w:rsidR="003C3C22" w:rsidRDefault="003C3C22" w:rsidP="003C3C22">
      <w:pPr>
        <w:ind w:left="720" w:hanging="720"/>
      </w:pPr>
      <w:r>
        <w:t>Figure 8 – Model fits to survey data for (Top left) Bottom trawl survey in tons, (Top left) Longline survey in relative population numbers, and Beach seine age-0 survey in fish per set for Model 21.1e (blue) and Model 21.5a (red).</w:t>
      </w:r>
    </w:p>
    <w:p w14:paraId="528871F4" w14:textId="77777777" w:rsidR="003C3C22" w:rsidRDefault="003C3C22" w:rsidP="003C3C22">
      <w:pPr>
        <w:ind w:left="720" w:hanging="720"/>
      </w:pPr>
    </w:p>
    <w:p w14:paraId="57889214" w14:textId="19DB7815" w:rsidR="003C3C22" w:rsidRDefault="00671BA6" w:rsidP="00F415B0">
      <w:r>
        <w:rPr>
          <w:noProof/>
        </w:rPr>
        <w:drawing>
          <wp:inline distT="0" distB="0" distL="0" distR="0" wp14:anchorId="279D3FB0" wp14:editId="7FD987E3">
            <wp:extent cx="2926080" cy="13608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6080" cy="1360815"/>
                    </a:xfrm>
                    <a:prstGeom prst="rect">
                      <a:avLst/>
                    </a:prstGeom>
                  </pic:spPr>
                </pic:pic>
              </a:graphicData>
            </a:graphic>
          </wp:inline>
        </w:drawing>
      </w:r>
      <w:r>
        <w:rPr>
          <w:noProof/>
        </w:rPr>
        <w:drawing>
          <wp:inline distT="0" distB="0" distL="0" distR="0" wp14:anchorId="5779ABC9" wp14:editId="60406D9A">
            <wp:extent cx="2926080" cy="136081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080" cy="1360815"/>
                    </a:xfrm>
                    <a:prstGeom prst="rect">
                      <a:avLst/>
                    </a:prstGeom>
                  </pic:spPr>
                </pic:pic>
              </a:graphicData>
            </a:graphic>
          </wp:inline>
        </w:drawing>
      </w:r>
      <w:r w:rsidR="006A5512" w:rsidRPr="006A5512">
        <w:rPr>
          <w:noProof/>
        </w:rPr>
        <w:t xml:space="preserve"> </w:t>
      </w:r>
      <w:r w:rsidR="006A5512">
        <w:rPr>
          <w:noProof/>
        </w:rPr>
        <w:t xml:space="preserve"> </w:t>
      </w:r>
    </w:p>
    <w:p w14:paraId="2D58ED72" w14:textId="77777777" w:rsidR="006A5512" w:rsidRDefault="00C946A8" w:rsidP="00F415B0">
      <w:pPr>
        <w:ind w:left="720" w:hanging="720"/>
      </w:pPr>
      <w:r>
        <w:t>Figure 9 – (Left) E</w:t>
      </w:r>
      <w:r w:rsidR="00F415B0">
        <w:t xml:space="preserve">stimate of the number of age-0 recruits </w:t>
      </w:r>
      <w:r>
        <w:t xml:space="preserve">and (Right) </w:t>
      </w:r>
      <w:r w:rsidR="006A5512">
        <w:t>e</w:t>
      </w:r>
      <w:r w:rsidR="00F415B0">
        <w:t xml:space="preserve">stimate of the spawning biomass for </w:t>
      </w:r>
      <w:r>
        <w:t xml:space="preserve">1978-2021for Model 21.1e, 21.1g. 21.5a, and 21.5c. </w:t>
      </w:r>
    </w:p>
    <w:p w14:paraId="479A02A2" w14:textId="77777777" w:rsidR="00F415B0" w:rsidRDefault="00221C64" w:rsidP="00F415B0">
      <w:pPr>
        <w:ind w:left="720" w:hanging="720"/>
      </w:pPr>
      <w:r>
        <w:rPr>
          <w:noProof/>
        </w:rPr>
        <mc:AlternateContent>
          <mc:Choice Requires="wps">
            <w:drawing>
              <wp:anchor distT="45720" distB="45720" distL="114300" distR="114300" simplePos="0" relativeHeight="251673600" behindDoc="0" locked="0" layoutInCell="1" allowOverlap="1" wp14:anchorId="663CEE64" wp14:editId="4A9264D1">
                <wp:simplePos x="0" y="0"/>
                <wp:positionH relativeFrom="column">
                  <wp:posOffset>3252379</wp:posOffset>
                </wp:positionH>
                <wp:positionV relativeFrom="paragraph">
                  <wp:posOffset>156029</wp:posOffset>
                </wp:positionV>
                <wp:extent cx="770709" cy="269966"/>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14:paraId="7075C15F" w14:textId="77777777" w:rsidR="00671BA6" w:rsidRPr="00221C64" w:rsidRDefault="00671BA6" w:rsidP="00221C64">
                            <w:pPr>
                              <w:rPr>
                                <w:sz w:val="16"/>
                                <w:szCs w:val="16"/>
                              </w:rPr>
                            </w:pPr>
                            <w:r w:rsidRPr="00221C64">
                              <w:rPr>
                                <w:sz w:val="16"/>
                                <w:szCs w:val="16"/>
                              </w:rPr>
                              <w:t xml:space="preserve">Model </w:t>
                            </w:r>
                            <w:r>
                              <w:rPr>
                                <w:sz w:val="16"/>
                                <w:szCs w:val="16"/>
                              </w:rPr>
                              <w:t>21.1a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CEE64" id="_x0000_s1032" type="#_x0000_t202" style="position:absolute;left:0;text-align:left;margin-left:256.1pt;margin-top:12.3pt;width:60.7pt;height:2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" filled="f" stroked="f">
                <v:textbox>
                  <w:txbxContent>
                    <w:p w14:paraId="7075C15F" w14:textId="77777777" w:rsidR="00671BA6" w:rsidRPr="00221C64" w:rsidRDefault="00671BA6" w:rsidP="00221C64">
                      <w:pPr>
                        <w:rPr>
                          <w:sz w:val="16"/>
                          <w:szCs w:val="16"/>
                        </w:rPr>
                      </w:pPr>
                      <w:r w:rsidRPr="00221C64">
                        <w:rPr>
                          <w:sz w:val="16"/>
                          <w:szCs w:val="16"/>
                        </w:rPr>
                        <w:t xml:space="preserve">Model </w:t>
                      </w:r>
                      <w:r>
                        <w:rPr>
                          <w:sz w:val="16"/>
                          <w:szCs w:val="16"/>
                        </w:rPr>
                        <w:t>21.1a</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6D3294BE" wp14:editId="48812FAA">
                <wp:simplePos x="0" y="0"/>
                <wp:positionH relativeFrom="column">
                  <wp:posOffset>260985</wp:posOffset>
                </wp:positionH>
                <wp:positionV relativeFrom="paragraph">
                  <wp:posOffset>177528</wp:posOffset>
                </wp:positionV>
                <wp:extent cx="770709" cy="269966"/>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14:paraId="35A2445F" w14:textId="77777777" w:rsidR="00671BA6" w:rsidRPr="00221C64" w:rsidRDefault="00671BA6">
                            <w:pPr>
                              <w:rPr>
                                <w:sz w:val="16"/>
                                <w:szCs w:val="16"/>
                              </w:rPr>
                            </w:pPr>
                            <w:r w:rsidRPr="00221C64">
                              <w:rPr>
                                <w:sz w:val="16"/>
                                <w:szCs w:val="16"/>
                              </w:rPr>
                              <w:t>Model 19.1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294BE" id="_x0000_s1033" type="#_x0000_t202" style="position:absolute;left:0;text-align:left;margin-left:20.55pt;margin-top:14pt;width:60.7pt;height:2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" filled="f" stroked="f">
                <v:textbox>
                  <w:txbxContent>
                    <w:p w14:paraId="35A2445F" w14:textId="77777777" w:rsidR="00671BA6" w:rsidRPr="00221C64" w:rsidRDefault="00671BA6">
                      <w:pPr>
                        <w:rPr>
                          <w:sz w:val="16"/>
                          <w:szCs w:val="16"/>
                        </w:rPr>
                      </w:pPr>
                      <w:r w:rsidRPr="00221C64">
                        <w:rPr>
                          <w:sz w:val="16"/>
                          <w:szCs w:val="16"/>
                        </w:rPr>
                        <w:t>Model 19.1</w:t>
                      </w:r>
                    </w:p>
                  </w:txbxContent>
                </v:textbox>
              </v:shape>
            </w:pict>
          </mc:Fallback>
        </mc:AlternateContent>
      </w:r>
      <w:r w:rsidR="00F415B0">
        <w:t xml:space="preserve">  </w:t>
      </w:r>
    </w:p>
    <w:p w14:paraId="7A63E0FB" w14:textId="77777777" w:rsidR="001A78D3" w:rsidRDefault="00221C64" w:rsidP="00221C64">
      <w:pPr>
        <w:ind w:left="720" w:hanging="720"/>
      </w:pPr>
      <w:r>
        <w:rPr>
          <w:noProof/>
        </w:rPr>
        <mc:AlternateContent>
          <mc:Choice Requires="wps">
            <w:drawing>
              <wp:anchor distT="45720" distB="45720" distL="114300" distR="114300" simplePos="0" relativeHeight="251677696" behindDoc="0" locked="0" layoutInCell="1" allowOverlap="1" wp14:anchorId="1F0E634D" wp14:editId="060452F3">
                <wp:simplePos x="0" y="0"/>
                <wp:positionH relativeFrom="column">
                  <wp:posOffset>3100251</wp:posOffset>
                </wp:positionH>
                <wp:positionV relativeFrom="paragraph">
                  <wp:posOffset>1971040</wp:posOffset>
                </wp:positionV>
                <wp:extent cx="770709" cy="269966"/>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14:paraId="1DC530E3" w14:textId="77777777" w:rsidR="00671BA6" w:rsidRPr="00221C64" w:rsidRDefault="00671BA6" w:rsidP="00221C64">
                            <w:pPr>
                              <w:rPr>
                                <w:sz w:val="16"/>
                                <w:szCs w:val="16"/>
                              </w:rPr>
                            </w:pPr>
                            <w:r w:rsidRPr="00221C64">
                              <w:rPr>
                                <w:sz w:val="16"/>
                                <w:szCs w:val="16"/>
                              </w:rPr>
                              <w:t xml:space="preserve">Model </w:t>
                            </w:r>
                            <w:r>
                              <w:rPr>
                                <w:sz w:val="16"/>
                                <w:szCs w:val="16"/>
                              </w:rPr>
                              <w:t>21.5c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E634D" id="_x0000_s1034" type="#_x0000_t202" style="position:absolute;left:0;text-align:left;margin-left:244.1pt;margin-top:155.2pt;width:60.7pt;height:21.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" filled="f" stroked="f">
                <v:textbox>
                  <w:txbxContent>
                    <w:p w14:paraId="1DC530E3" w14:textId="77777777" w:rsidR="00671BA6" w:rsidRPr="00221C64" w:rsidRDefault="00671BA6" w:rsidP="00221C64">
                      <w:pPr>
                        <w:rPr>
                          <w:sz w:val="16"/>
                          <w:szCs w:val="16"/>
                        </w:rPr>
                      </w:pPr>
                      <w:r w:rsidRPr="00221C64">
                        <w:rPr>
                          <w:sz w:val="16"/>
                          <w:szCs w:val="16"/>
                        </w:rPr>
                        <w:t xml:space="preserve">Model </w:t>
                      </w:r>
                      <w:r>
                        <w:rPr>
                          <w:sz w:val="16"/>
                          <w:szCs w:val="16"/>
                        </w:rPr>
                        <w:t>21.5c</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6EEEDCD0" wp14:editId="5C99FBAA">
                <wp:simplePos x="0" y="0"/>
                <wp:positionH relativeFrom="column">
                  <wp:posOffset>121920</wp:posOffset>
                </wp:positionH>
                <wp:positionV relativeFrom="paragraph">
                  <wp:posOffset>1970677</wp:posOffset>
                </wp:positionV>
                <wp:extent cx="770709" cy="269966"/>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709" cy="269966"/>
                        </a:xfrm>
                        <a:prstGeom prst="rect">
                          <a:avLst/>
                        </a:prstGeom>
                        <a:noFill/>
                        <a:ln w="9525">
                          <a:noFill/>
                          <a:miter lim="800000"/>
                          <a:headEnd/>
                          <a:tailEnd/>
                        </a:ln>
                      </wps:spPr>
                      <wps:txbx>
                        <w:txbxContent>
                          <w:p w14:paraId="30FD3E8C" w14:textId="77777777" w:rsidR="00671BA6" w:rsidRPr="00221C64" w:rsidRDefault="00671BA6" w:rsidP="00221C64">
                            <w:pPr>
                              <w:rPr>
                                <w:sz w:val="16"/>
                                <w:szCs w:val="16"/>
                              </w:rPr>
                            </w:pPr>
                            <w:r w:rsidRPr="00221C64">
                              <w:rPr>
                                <w:sz w:val="16"/>
                                <w:szCs w:val="16"/>
                              </w:rPr>
                              <w:t xml:space="preserve">Model </w:t>
                            </w:r>
                            <w:r>
                              <w:rPr>
                                <w:sz w:val="16"/>
                                <w:szCs w:val="16"/>
                              </w:rPr>
                              <w:t>21.1g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EDCD0" id="_x0000_s1035" type="#_x0000_t202" style="position:absolute;left:0;text-align:left;margin-left:9.6pt;margin-top:155.15pt;width:60.7pt;height:2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" filled="f" stroked="f">
                <v:textbox>
                  <w:txbxContent>
                    <w:p w14:paraId="30FD3E8C" w14:textId="77777777" w:rsidR="00671BA6" w:rsidRPr="00221C64" w:rsidRDefault="00671BA6" w:rsidP="00221C64">
                      <w:pPr>
                        <w:rPr>
                          <w:sz w:val="16"/>
                          <w:szCs w:val="16"/>
                        </w:rPr>
                      </w:pPr>
                      <w:r w:rsidRPr="00221C64">
                        <w:rPr>
                          <w:sz w:val="16"/>
                          <w:szCs w:val="16"/>
                        </w:rPr>
                        <w:t xml:space="preserve">Model </w:t>
                      </w:r>
                      <w:r>
                        <w:rPr>
                          <w:sz w:val="16"/>
                          <w:szCs w:val="16"/>
                        </w:rPr>
                        <w:t>21.1g</w:t>
                      </w:r>
                    </w:p>
                  </w:txbxContent>
                </v:textbox>
              </v:shape>
            </w:pict>
          </mc:Fallback>
        </mc:AlternateContent>
      </w:r>
      <w:r w:rsidR="00B43F66">
        <w:rPr>
          <w:noProof/>
        </w:rPr>
        <w:drawing>
          <wp:inline distT="0" distB="0" distL="0" distR="0" wp14:anchorId="1A589C60" wp14:editId="5473CCC4">
            <wp:extent cx="2926080" cy="1968226"/>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6080" cy="1968226"/>
                    </a:xfrm>
                    <a:prstGeom prst="rect">
                      <a:avLst/>
                    </a:prstGeom>
                  </pic:spPr>
                </pic:pic>
              </a:graphicData>
            </a:graphic>
          </wp:inline>
        </w:drawing>
      </w:r>
      <w:r w:rsidRPr="00221C64">
        <w:rPr>
          <w:noProof/>
        </w:rPr>
        <w:t xml:space="preserve"> </w:t>
      </w:r>
      <w:r>
        <w:rPr>
          <w:noProof/>
        </w:rPr>
        <w:drawing>
          <wp:inline distT="0" distB="0" distL="0" distR="0" wp14:anchorId="79835663" wp14:editId="3E961657">
            <wp:extent cx="2926080" cy="1972603"/>
            <wp:effectExtent l="0" t="0" r="762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080" cy="1972603"/>
                    </a:xfrm>
                    <a:prstGeom prst="rect">
                      <a:avLst/>
                    </a:prstGeom>
                  </pic:spPr>
                </pic:pic>
              </a:graphicData>
            </a:graphic>
          </wp:inline>
        </w:drawing>
      </w:r>
    </w:p>
    <w:p w14:paraId="64BAFF1B" w14:textId="77777777" w:rsidR="00E01D17" w:rsidRDefault="001A78D3" w:rsidP="00A82532">
      <w:pPr>
        <w:rPr>
          <w:noProof/>
        </w:rPr>
      </w:pPr>
      <w:r>
        <w:rPr>
          <w:noProof/>
        </w:rPr>
        <w:drawing>
          <wp:inline distT="0" distB="0" distL="0" distR="0" wp14:anchorId="1EE3E38B" wp14:editId="279D2077">
            <wp:extent cx="2926080" cy="1893199"/>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6080" cy="1893199"/>
                    </a:xfrm>
                    <a:prstGeom prst="rect">
                      <a:avLst/>
                    </a:prstGeom>
                  </pic:spPr>
                </pic:pic>
              </a:graphicData>
            </a:graphic>
          </wp:inline>
        </w:drawing>
      </w:r>
      <w:r w:rsidRPr="001A78D3">
        <w:rPr>
          <w:noProof/>
        </w:rPr>
        <w:t xml:space="preserve"> </w:t>
      </w:r>
      <w:r>
        <w:rPr>
          <w:noProof/>
        </w:rPr>
        <w:drawing>
          <wp:inline distT="0" distB="0" distL="0" distR="0" wp14:anchorId="51F34E52" wp14:editId="7E107880">
            <wp:extent cx="2926080" cy="1893199"/>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6080" cy="1893199"/>
                    </a:xfrm>
                    <a:prstGeom prst="rect">
                      <a:avLst/>
                    </a:prstGeom>
                  </pic:spPr>
                </pic:pic>
              </a:graphicData>
            </a:graphic>
          </wp:inline>
        </w:drawing>
      </w:r>
    </w:p>
    <w:p w14:paraId="74D9ADCF" w14:textId="2D3A56A8" w:rsidR="00221C64" w:rsidRDefault="00221C64" w:rsidP="00221C64">
      <w:pPr>
        <w:ind w:left="720" w:hanging="720"/>
        <w:rPr>
          <w:noProof/>
        </w:rPr>
      </w:pPr>
      <w:r>
        <w:rPr>
          <w:noProof/>
        </w:rPr>
        <w:t>Figure 10 – Parameter values from retrospective analyses (Min_M=minumum natural mortality, Max_M=maximum natural mortality, Q = catchability, and SSB = unfished spawning biomass) for 10-year peals.</w:t>
      </w:r>
    </w:p>
    <w:p w14:paraId="321B2B52" w14:textId="206E60EE" w:rsidR="00B9424E" w:rsidRDefault="00B9424E" w:rsidP="00221C64">
      <w:pPr>
        <w:ind w:left="720" w:hanging="720"/>
        <w:rPr>
          <w:noProof/>
        </w:rPr>
      </w:pPr>
    </w:p>
    <w:p w14:paraId="39A63FFB" w14:textId="600E14EA" w:rsidR="00B9424E" w:rsidRDefault="005B6CFE" w:rsidP="00221C64">
      <w:pPr>
        <w:ind w:left="720" w:hanging="720"/>
        <w:rPr>
          <w:rFonts w:eastAsiaTheme="minorEastAsia" w:cs="Times New Roman"/>
        </w:rPr>
      </w:pPr>
      <w:r>
        <w:rPr>
          <w:noProof/>
        </w:rPr>
        <w:lastRenderedPageBreak/>
        <w:drawing>
          <wp:inline distT="0" distB="0" distL="0" distR="0" wp14:anchorId="666AC47C" wp14:editId="16A88F2A">
            <wp:extent cx="2925258" cy="1540147"/>
            <wp:effectExtent l="0" t="0" r="889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1286"/>
                    <a:stretch/>
                  </pic:blipFill>
                  <pic:spPr bwMode="auto">
                    <a:xfrm>
                      <a:off x="0" y="0"/>
                      <a:ext cx="2926080" cy="1540580"/>
                    </a:xfrm>
                    <a:prstGeom prst="rect">
                      <a:avLst/>
                    </a:prstGeom>
                    <a:ln>
                      <a:noFill/>
                    </a:ln>
                    <a:extLst>
                      <a:ext uri="{53640926-AAD7-44D8-BBD7-CCE9431645EC}">
                        <a14:shadowObscured xmlns:a14="http://schemas.microsoft.com/office/drawing/2010/main"/>
                      </a:ext>
                    </a:extLst>
                  </pic:spPr>
                </pic:pic>
              </a:graphicData>
            </a:graphic>
          </wp:inline>
        </w:drawing>
      </w:r>
      <w:r w:rsidR="00640E12">
        <w:rPr>
          <w:noProof/>
        </w:rPr>
        <w:drawing>
          <wp:inline distT="0" distB="0" distL="0" distR="0" wp14:anchorId="2BE2009B" wp14:editId="091A708B">
            <wp:extent cx="2925849" cy="1555750"/>
            <wp:effectExtent l="0" t="0" r="825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0519"/>
                    <a:stretch/>
                  </pic:blipFill>
                  <pic:spPr bwMode="auto">
                    <a:xfrm>
                      <a:off x="0" y="0"/>
                      <a:ext cx="2926080" cy="1555873"/>
                    </a:xfrm>
                    <a:prstGeom prst="rect">
                      <a:avLst/>
                    </a:prstGeom>
                    <a:ln>
                      <a:noFill/>
                    </a:ln>
                    <a:extLst>
                      <a:ext uri="{53640926-AAD7-44D8-BBD7-CCE9431645EC}">
                        <a14:shadowObscured xmlns:a14="http://schemas.microsoft.com/office/drawing/2010/main"/>
                      </a:ext>
                    </a:extLst>
                  </pic:spPr>
                </pic:pic>
              </a:graphicData>
            </a:graphic>
          </wp:inline>
        </w:drawing>
      </w:r>
    </w:p>
    <w:p w14:paraId="671EE9D1" w14:textId="6622FC06" w:rsidR="008D5C0E" w:rsidRDefault="008D5C0E" w:rsidP="008D5C0E">
      <w:pPr>
        <w:ind w:left="720" w:hanging="720"/>
        <w:rPr>
          <w:noProof/>
        </w:rPr>
      </w:pPr>
      <w:r>
        <w:rPr>
          <w:noProof/>
        </w:rPr>
        <w:t>Figure 1</w:t>
      </w:r>
      <w:r>
        <w:rPr>
          <w:noProof/>
        </w:rPr>
        <w:t>1</w:t>
      </w:r>
      <w:r>
        <w:rPr>
          <w:noProof/>
        </w:rPr>
        <w:t xml:space="preserve"> – </w:t>
      </w:r>
      <w:r>
        <w:rPr>
          <w:noProof/>
        </w:rPr>
        <w:t>Spawning stock biomass estimates</w:t>
      </w:r>
      <w:r>
        <w:rPr>
          <w:noProof/>
        </w:rPr>
        <w:t xml:space="preserve"> from retrospective analyses for 10-year peals</w:t>
      </w:r>
      <w:r>
        <w:rPr>
          <w:noProof/>
        </w:rPr>
        <w:t xml:space="preserve"> showing (top) spawning biomass and (bottom) percent different from terminal year for (left) Model 19.1 and (right) Model 21.5c</w:t>
      </w:r>
      <w:r>
        <w:rPr>
          <w:noProof/>
        </w:rPr>
        <w:t>.</w:t>
      </w:r>
    </w:p>
    <w:p w14:paraId="17453931" w14:textId="77777777" w:rsidR="008D5C0E" w:rsidRDefault="008D5C0E" w:rsidP="00221C64">
      <w:pPr>
        <w:ind w:left="720" w:hanging="720"/>
        <w:rPr>
          <w:rFonts w:eastAsiaTheme="minorEastAsia" w:cs="Times New Roman"/>
        </w:rPr>
      </w:pPr>
    </w:p>
    <w:sectPr w:rsidR="008D5C0E" w:rsidSect="0008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Lucida Grande">
    <w:altName w:val="Microsoft Sans Serif"/>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 Barbeaux">
    <w15:presenceInfo w15:providerId="None" w15:userId="Steve Barbea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0F"/>
    <w:rsid w:val="000204DF"/>
    <w:rsid w:val="00021256"/>
    <w:rsid w:val="000219CC"/>
    <w:rsid w:val="000417E3"/>
    <w:rsid w:val="00045D33"/>
    <w:rsid w:val="00056BD4"/>
    <w:rsid w:val="0008190F"/>
    <w:rsid w:val="00082DDB"/>
    <w:rsid w:val="00084F12"/>
    <w:rsid w:val="00086D40"/>
    <w:rsid w:val="00086DA4"/>
    <w:rsid w:val="000A73BE"/>
    <w:rsid w:val="000F553C"/>
    <w:rsid w:val="00111B8B"/>
    <w:rsid w:val="001173E9"/>
    <w:rsid w:val="001406ED"/>
    <w:rsid w:val="00144A4F"/>
    <w:rsid w:val="001642BC"/>
    <w:rsid w:val="00165BE0"/>
    <w:rsid w:val="00185BB9"/>
    <w:rsid w:val="001A33BE"/>
    <w:rsid w:val="001A78D3"/>
    <w:rsid w:val="001B6EAC"/>
    <w:rsid w:val="001C360A"/>
    <w:rsid w:val="001D0165"/>
    <w:rsid w:val="001E05CD"/>
    <w:rsid w:val="001E2DFD"/>
    <w:rsid w:val="001F273E"/>
    <w:rsid w:val="00204654"/>
    <w:rsid w:val="00213BA1"/>
    <w:rsid w:val="00214EF0"/>
    <w:rsid w:val="00221C64"/>
    <w:rsid w:val="00223AE4"/>
    <w:rsid w:val="002303A3"/>
    <w:rsid w:val="002347C5"/>
    <w:rsid w:val="00235241"/>
    <w:rsid w:val="00235543"/>
    <w:rsid w:val="00236EE3"/>
    <w:rsid w:val="0023773D"/>
    <w:rsid w:val="00241DBC"/>
    <w:rsid w:val="00246C70"/>
    <w:rsid w:val="00254078"/>
    <w:rsid w:val="00267710"/>
    <w:rsid w:val="0027063D"/>
    <w:rsid w:val="00276DF5"/>
    <w:rsid w:val="002827E4"/>
    <w:rsid w:val="002A55AD"/>
    <w:rsid w:val="002C79B7"/>
    <w:rsid w:val="002D71FE"/>
    <w:rsid w:val="002F6A91"/>
    <w:rsid w:val="00301819"/>
    <w:rsid w:val="00302538"/>
    <w:rsid w:val="003068AF"/>
    <w:rsid w:val="00320E53"/>
    <w:rsid w:val="00327C7E"/>
    <w:rsid w:val="00327C99"/>
    <w:rsid w:val="003315EF"/>
    <w:rsid w:val="0033648B"/>
    <w:rsid w:val="0033657F"/>
    <w:rsid w:val="00347172"/>
    <w:rsid w:val="00347D71"/>
    <w:rsid w:val="00352711"/>
    <w:rsid w:val="00354BB9"/>
    <w:rsid w:val="00362238"/>
    <w:rsid w:val="003644C5"/>
    <w:rsid w:val="00365CB0"/>
    <w:rsid w:val="00365CE7"/>
    <w:rsid w:val="00372009"/>
    <w:rsid w:val="0038280E"/>
    <w:rsid w:val="003841C7"/>
    <w:rsid w:val="003C3C22"/>
    <w:rsid w:val="003D6E38"/>
    <w:rsid w:val="0040467A"/>
    <w:rsid w:val="00444F99"/>
    <w:rsid w:val="00462815"/>
    <w:rsid w:val="0046516B"/>
    <w:rsid w:val="00465229"/>
    <w:rsid w:val="00481463"/>
    <w:rsid w:val="004B2DB0"/>
    <w:rsid w:val="004B53A7"/>
    <w:rsid w:val="004C50E2"/>
    <w:rsid w:val="004D5DD2"/>
    <w:rsid w:val="004E28C9"/>
    <w:rsid w:val="004E6C8A"/>
    <w:rsid w:val="00525BDB"/>
    <w:rsid w:val="00553D4F"/>
    <w:rsid w:val="00564490"/>
    <w:rsid w:val="00564ABB"/>
    <w:rsid w:val="00572756"/>
    <w:rsid w:val="00585DCA"/>
    <w:rsid w:val="00592953"/>
    <w:rsid w:val="005A2AC8"/>
    <w:rsid w:val="005A5AFC"/>
    <w:rsid w:val="005B6CFE"/>
    <w:rsid w:val="005C41FF"/>
    <w:rsid w:val="005D6386"/>
    <w:rsid w:val="005E465A"/>
    <w:rsid w:val="005F1DBF"/>
    <w:rsid w:val="00624E54"/>
    <w:rsid w:val="00634DE0"/>
    <w:rsid w:val="00640E12"/>
    <w:rsid w:val="00653ED3"/>
    <w:rsid w:val="00671BA6"/>
    <w:rsid w:val="0069299C"/>
    <w:rsid w:val="006A0FE3"/>
    <w:rsid w:val="006A3AD4"/>
    <w:rsid w:val="006A4360"/>
    <w:rsid w:val="006A5512"/>
    <w:rsid w:val="006C53B5"/>
    <w:rsid w:val="006D490C"/>
    <w:rsid w:val="006E7BC2"/>
    <w:rsid w:val="00705DD9"/>
    <w:rsid w:val="00716947"/>
    <w:rsid w:val="00731C02"/>
    <w:rsid w:val="00733746"/>
    <w:rsid w:val="00747265"/>
    <w:rsid w:val="00747A99"/>
    <w:rsid w:val="00747E03"/>
    <w:rsid w:val="00751E4B"/>
    <w:rsid w:val="0075356E"/>
    <w:rsid w:val="00763968"/>
    <w:rsid w:val="00763A21"/>
    <w:rsid w:val="00794986"/>
    <w:rsid w:val="00796991"/>
    <w:rsid w:val="007A7312"/>
    <w:rsid w:val="007B3729"/>
    <w:rsid w:val="007B3904"/>
    <w:rsid w:val="007C07E7"/>
    <w:rsid w:val="007D0E16"/>
    <w:rsid w:val="007E2ADB"/>
    <w:rsid w:val="007F0621"/>
    <w:rsid w:val="007F2E04"/>
    <w:rsid w:val="00811978"/>
    <w:rsid w:val="008136FF"/>
    <w:rsid w:val="008228D6"/>
    <w:rsid w:val="008229A2"/>
    <w:rsid w:val="00824F6B"/>
    <w:rsid w:val="00831562"/>
    <w:rsid w:val="008429EC"/>
    <w:rsid w:val="00851B42"/>
    <w:rsid w:val="00852589"/>
    <w:rsid w:val="0086059A"/>
    <w:rsid w:val="00861CA9"/>
    <w:rsid w:val="00883810"/>
    <w:rsid w:val="008B11A3"/>
    <w:rsid w:val="008B1CDC"/>
    <w:rsid w:val="008C1A4E"/>
    <w:rsid w:val="008C4F06"/>
    <w:rsid w:val="008D5C0E"/>
    <w:rsid w:val="008E272D"/>
    <w:rsid w:val="008E7B85"/>
    <w:rsid w:val="008F5ED9"/>
    <w:rsid w:val="00914043"/>
    <w:rsid w:val="009161CA"/>
    <w:rsid w:val="009211B5"/>
    <w:rsid w:val="0094771B"/>
    <w:rsid w:val="00954F5A"/>
    <w:rsid w:val="00956D05"/>
    <w:rsid w:val="009647F4"/>
    <w:rsid w:val="009660A1"/>
    <w:rsid w:val="00967B07"/>
    <w:rsid w:val="00980FC7"/>
    <w:rsid w:val="00994A42"/>
    <w:rsid w:val="0099623B"/>
    <w:rsid w:val="009A26FE"/>
    <w:rsid w:val="009A457B"/>
    <w:rsid w:val="009D1118"/>
    <w:rsid w:val="009D39AF"/>
    <w:rsid w:val="009D7936"/>
    <w:rsid w:val="009E0AC6"/>
    <w:rsid w:val="009F4473"/>
    <w:rsid w:val="00A00B81"/>
    <w:rsid w:val="00A020A0"/>
    <w:rsid w:val="00A14F65"/>
    <w:rsid w:val="00A151EF"/>
    <w:rsid w:val="00A15A42"/>
    <w:rsid w:val="00A209DF"/>
    <w:rsid w:val="00A243EB"/>
    <w:rsid w:val="00A2440F"/>
    <w:rsid w:val="00A26031"/>
    <w:rsid w:val="00A373B3"/>
    <w:rsid w:val="00A426EC"/>
    <w:rsid w:val="00A51133"/>
    <w:rsid w:val="00A61ED7"/>
    <w:rsid w:val="00A65510"/>
    <w:rsid w:val="00A672F0"/>
    <w:rsid w:val="00A747AC"/>
    <w:rsid w:val="00A82532"/>
    <w:rsid w:val="00A86E70"/>
    <w:rsid w:val="00AA11A5"/>
    <w:rsid w:val="00AA676F"/>
    <w:rsid w:val="00AA7718"/>
    <w:rsid w:val="00AC112F"/>
    <w:rsid w:val="00B164A5"/>
    <w:rsid w:val="00B25F23"/>
    <w:rsid w:val="00B40224"/>
    <w:rsid w:val="00B43F66"/>
    <w:rsid w:val="00B4573F"/>
    <w:rsid w:val="00B71AEF"/>
    <w:rsid w:val="00B81749"/>
    <w:rsid w:val="00B9221F"/>
    <w:rsid w:val="00B93969"/>
    <w:rsid w:val="00B9424E"/>
    <w:rsid w:val="00BA5413"/>
    <w:rsid w:val="00BA6DB1"/>
    <w:rsid w:val="00BC422D"/>
    <w:rsid w:val="00BD5CB8"/>
    <w:rsid w:val="00BE43D4"/>
    <w:rsid w:val="00BE7B97"/>
    <w:rsid w:val="00C1080F"/>
    <w:rsid w:val="00C34889"/>
    <w:rsid w:val="00C37156"/>
    <w:rsid w:val="00C57438"/>
    <w:rsid w:val="00C7149F"/>
    <w:rsid w:val="00C73EEE"/>
    <w:rsid w:val="00C946A8"/>
    <w:rsid w:val="00C9507C"/>
    <w:rsid w:val="00CA3303"/>
    <w:rsid w:val="00CA5304"/>
    <w:rsid w:val="00CA7206"/>
    <w:rsid w:val="00CB0D8E"/>
    <w:rsid w:val="00CB20A5"/>
    <w:rsid w:val="00CD3986"/>
    <w:rsid w:val="00CD550A"/>
    <w:rsid w:val="00CD56B5"/>
    <w:rsid w:val="00CE00E4"/>
    <w:rsid w:val="00CE34B1"/>
    <w:rsid w:val="00CE7368"/>
    <w:rsid w:val="00D151A0"/>
    <w:rsid w:val="00D32662"/>
    <w:rsid w:val="00D35063"/>
    <w:rsid w:val="00D36544"/>
    <w:rsid w:val="00D3772D"/>
    <w:rsid w:val="00D50A84"/>
    <w:rsid w:val="00D701EC"/>
    <w:rsid w:val="00D80745"/>
    <w:rsid w:val="00D87FF8"/>
    <w:rsid w:val="00D953D5"/>
    <w:rsid w:val="00DA164C"/>
    <w:rsid w:val="00DA16D3"/>
    <w:rsid w:val="00DB22C7"/>
    <w:rsid w:val="00DC0195"/>
    <w:rsid w:val="00DC4D58"/>
    <w:rsid w:val="00DD0C15"/>
    <w:rsid w:val="00DD3939"/>
    <w:rsid w:val="00DE710B"/>
    <w:rsid w:val="00E01D17"/>
    <w:rsid w:val="00E2088E"/>
    <w:rsid w:val="00E23A5F"/>
    <w:rsid w:val="00E44913"/>
    <w:rsid w:val="00E47218"/>
    <w:rsid w:val="00E522CA"/>
    <w:rsid w:val="00E54D10"/>
    <w:rsid w:val="00E63E33"/>
    <w:rsid w:val="00E6768E"/>
    <w:rsid w:val="00E91507"/>
    <w:rsid w:val="00E972C1"/>
    <w:rsid w:val="00EB6E98"/>
    <w:rsid w:val="00EC30CD"/>
    <w:rsid w:val="00ED0041"/>
    <w:rsid w:val="00EE23E6"/>
    <w:rsid w:val="00EE50BA"/>
    <w:rsid w:val="00EE7D22"/>
    <w:rsid w:val="00F00D6A"/>
    <w:rsid w:val="00F03B4F"/>
    <w:rsid w:val="00F12DB3"/>
    <w:rsid w:val="00F15420"/>
    <w:rsid w:val="00F3126D"/>
    <w:rsid w:val="00F415B0"/>
    <w:rsid w:val="00F44A8C"/>
    <w:rsid w:val="00F569FA"/>
    <w:rsid w:val="00F605A9"/>
    <w:rsid w:val="00F74B4F"/>
    <w:rsid w:val="00F75C02"/>
    <w:rsid w:val="00F92016"/>
    <w:rsid w:val="00FA06B5"/>
    <w:rsid w:val="00FC554D"/>
    <w:rsid w:val="00FD1EE8"/>
    <w:rsid w:val="00FD287C"/>
    <w:rsid w:val="00FE4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0292DA"/>
  <w15:docId w15:val="{AF77A66F-0161-4EC1-B863-ED2E71D4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936"/>
    <w:rPr>
      <w:rFonts w:ascii="Times New Roman" w:hAnsi="Times New Roman"/>
    </w:rPr>
  </w:style>
  <w:style w:type="paragraph" w:styleId="Heading1">
    <w:name w:val="heading 1"/>
    <w:basedOn w:val="Normal"/>
    <w:next w:val="Normal"/>
    <w:link w:val="Heading1Char"/>
    <w:uiPriority w:val="9"/>
    <w:qFormat/>
    <w:rsid w:val="003841C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41C7"/>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3841C7"/>
    <w:pPr>
      <w:keepNext/>
      <w:keepLines/>
      <w:spacing w:before="40" w:after="0"/>
      <w:outlineLvl w:val="2"/>
    </w:pPr>
    <w:rPr>
      <w:rFonts w:eastAsiaTheme="majorEastAsia" w:cstheme="majorBidi"/>
      <w:i/>
      <w:sz w:val="24"/>
      <w:szCs w:val="24"/>
    </w:rPr>
  </w:style>
  <w:style w:type="paragraph" w:styleId="Heading4">
    <w:name w:val="heading 4"/>
    <w:basedOn w:val="Normal"/>
    <w:next w:val="Normal"/>
    <w:link w:val="Heading4Char"/>
    <w:uiPriority w:val="9"/>
    <w:unhideWhenUsed/>
    <w:qFormat/>
    <w:rsid w:val="003841C7"/>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41C7"/>
    <w:rPr>
      <w:rFonts w:ascii="Times New Roman" w:eastAsiaTheme="majorEastAsia" w:hAnsi="Times New Roman" w:cstheme="majorBidi"/>
      <w:i/>
      <w:sz w:val="24"/>
      <w:szCs w:val="24"/>
    </w:rPr>
  </w:style>
  <w:style w:type="character" w:customStyle="1" w:styleId="Heading1Char">
    <w:name w:val="Heading 1 Char"/>
    <w:basedOn w:val="DefaultParagraphFont"/>
    <w:link w:val="Heading1"/>
    <w:uiPriority w:val="9"/>
    <w:rsid w:val="003841C7"/>
    <w:rPr>
      <w:rFonts w:ascii="Times New Roman" w:eastAsiaTheme="majorEastAsia" w:hAnsi="Times New Roman" w:cstheme="majorBidi"/>
      <w:b/>
      <w:sz w:val="28"/>
      <w:szCs w:val="32"/>
    </w:rPr>
  </w:style>
  <w:style w:type="table" w:styleId="TableGrid">
    <w:name w:val="Table Grid"/>
    <w:basedOn w:val="TableNormal"/>
    <w:uiPriority w:val="39"/>
    <w:rsid w:val="00A24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41C7"/>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E01D17"/>
    <w:rPr>
      <w:color w:val="0563C1" w:themeColor="hyperlink"/>
      <w:u w:val="single"/>
    </w:rPr>
  </w:style>
  <w:style w:type="table" w:customStyle="1" w:styleId="PlainTable31">
    <w:name w:val="Plain Table 31"/>
    <w:basedOn w:val="TableNormal"/>
    <w:uiPriority w:val="43"/>
    <w:rsid w:val="00E23A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A655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365C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65C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3841C7"/>
    <w:rPr>
      <w:rFonts w:ascii="Times New Roman" w:eastAsiaTheme="majorEastAsia" w:hAnsi="Times New Roman" w:cstheme="majorBidi"/>
      <w:iCs/>
      <w:u w:val="single"/>
    </w:rPr>
  </w:style>
  <w:style w:type="paragraph" w:styleId="BalloonText">
    <w:name w:val="Balloon Text"/>
    <w:basedOn w:val="Normal"/>
    <w:link w:val="BalloonTextChar"/>
    <w:uiPriority w:val="99"/>
    <w:semiHidden/>
    <w:unhideWhenUsed/>
    <w:rsid w:val="009647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47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647F4"/>
    <w:rPr>
      <w:sz w:val="18"/>
      <w:szCs w:val="18"/>
    </w:rPr>
  </w:style>
  <w:style w:type="paragraph" w:styleId="CommentText">
    <w:name w:val="annotation text"/>
    <w:basedOn w:val="Normal"/>
    <w:link w:val="CommentTextChar"/>
    <w:uiPriority w:val="99"/>
    <w:semiHidden/>
    <w:unhideWhenUsed/>
    <w:rsid w:val="009647F4"/>
    <w:pPr>
      <w:spacing w:line="240" w:lineRule="auto"/>
    </w:pPr>
    <w:rPr>
      <w:sz w:val="24"/>
      <w:szCs w:val="24"/>
    </w:rPr>
  </w:style>
  <w:style w:type="character" w:customStyle="1" w:styleId="CommentTextChar">
    <w:name w:val="Comment Text Char"/>
    <w:basedOn w:val="DefaultParagraphFont"/>
    <w:link w:val="CommentText"/>
    <w:uiPriority w:val="99"/>
    <w:semiHidden/>
    <w:rsid w:val="009647F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9647F4"/>
    <w:rPr>
      <w:b/>
      <w:bCs/>
      <w:sz w:val="20"/>
      <w:szCs w:val="20"/>
    </w:rPr>
  </w:style>
  <w:style w:type="character" w:customStyle="1" w:styleId="CommentSubjectChar">
    <w:name w:val="Comment Subject Char"/>
    <w:basedOn w:val="CommentTextChar"/>
    <w:link w:val="CommentSubject"/>
    <w:uiPriority w:val="99"/>
    <w:semiHidden/>
    <w:rsid w:val="009647F4"/>
    <w:rPr>
      <w:rFonts w:ascii="Times New Roman" w:hAnsi="Times New Roman"/>
      <w:b/>
      <w:bCs/>
      <w:sz w:val="20"/>
      <w:szCs w:val="20"/>
    </w:rPr>
  </w:style>
  <w:style w:type="paragraph" w:styleId="NormalWeb">
    <w:name w:val="Normal (Web)"/>
    <w:basedOn w:val="Normal"/>
    <w:uiPriority w:val="99"/>
    <w:semiHidden/>
    <w:unhideWhenUsed/>
    <w:rsid w:val="003841C7"/>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384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467">
      <w:bodyDiv w:val="1"/>
      <w:marLeft w:val="0"/>
      <w:marRight w:val="0"/>
      <w:marTop w:val="0"/>
      <w:marBottom w:val="0"/>
      <w:divBdr>
        <w:top w:val="none" w:sz="0" w:space="0" w:color="auto"/>
        <w:left w:val="none" w:sz="0" w:space="0" w:color="auto"/>
        <w:bottom w:val="none" w:sz="0" w:space="0" w:color="auto"/>
        <w:right w:val="none" w:sz="0" w:space="0" w:color="auto"/>
      </w:divBdr>
    </w:div>
    <w:div w:id="21395375">
      <w:bodyDiv w:val="1"/>
      <w:marLeft w:val="0"/>
      <w:marRight w:val="0"/>
      <w:marTop w:val="0"/>
      <w:marBottom w:val="0"/>
      <w:divBdr>
        <w:top w:val="none" w:sz="0" w:space="0" w:color="auto"/>
        <w:left w:val="none" w:sz="0" w:space="0" w:color="auto"/>
        <w:bottom w:val="none" w:sz="0" w:space="0" w:color="auto"/>
        <w:right w:val="none" w:sz="0" w:space="0" w:color="auto"/>
      </w:divBdr>
    </w:div>
    <w:div w:id="141966036">
      <w:bodyDiv w:val="1"/>
      <w:marLeft w:val="0"/>
      <w:marRight w:val="0"/>
      <w:marTop w:val="0"/>
      <w:marBottom w:val="0"/>
      <w:divBdr>
        <w:top w:val="none" w:sz="0" w:space="0" w:color="auto"/>
        <w:left w:val="none" w:sz="0" w:space="0" w:color="auto"/>
        <w:bottom w:val="none" w:sz="0" w:space="0" w:color="auto"/>
        <w:right w:val="none" w:sz="0" w:space="0" w:color="auto"/>
      </w:divBdr>
    </w:div>
    <w:div w:id="149441269">
      <w:bodyDiv w:val="1"/>
      <w:marLeft w:val="0"/>
      <w:marRight w:val="0"/>
      <w:marTop w:val="0"/>
      <w:marBottom w:val="0"/>
      <w:divBdr>
        <w:top w:val="none" w:sz="0" w:space="0" w:color="auto"/>
        <w:left w:val="none" w:sz="0" w:space="0" w:color="auto"/>
        <w:bottom w:val="none" w:sz="0" w:space="0" w:color="auto"/>
        <w:right w:val="none" w:sz="0" w:space="0" w:color="auto"/>
      </w:divBdr>
    </w:div>
    <w:div w:id="181554867">
      <w:bodyDiv w:val="1"/>
      <w:marLeft w:val="0"/>
      <w:marRight w:val="0"/>
      <w:marTop w:val="0"/>
      <w:marBottom w:val="0"/>
      <w:divBdr>
        <w:top w:val="none" w:sz="0" w:space="0" w:color="auto"/>
        <w:left w:val="none" w:sz="0" w:space="0" w:color="auto"/>
        <w:bottom w:val="none" w:sz="0" w:space="0" w:color="auto"/>
        <w:right w:val="none" w:sz="0" w:space="0" w:color="auto"/>
      </w:divBdr>
    </w:div>
    <w:div w:id="202597927">
      <w:bodyDiv w:val="1"/>
      <w:marLeft w:val="0"/>
      <w:marRight w:val="0"/>
      <w:marTop w:val="0"/>
      <w:marBottom w:val="0"/>
      <w:divBdr>
        <w:top w:val="none" w:sz="0" w:space="0" w:color="auto"/>
        <w:left w:val="none" w:sz="0" w:space="0" w:color="auto"/>
        <w:bottom w:val="none" w:sz="0" w:space="0" w:color="auto"/>
        <w:right w:val="none" w:sz="0" w:space="0" w:color="auto"/>
      </w:divBdr>
    </w:div>
    <w:div w:id="221059079">
      <w:bodyDiv w:val="1"/>
      <w:marLeft w:val="0"/>
      <w:marRight w:val="0"/>
      <w:marTop w:val="0"/>
      <w:marBottom w:val="0"/>
      <w:divBdr>
        <w:top w:val="none" w:sz="0" w:space="0" w:color="auto"/>
        <w:left w:val="none" w:sz="0" w:space="0" w:color="auto"/>
        <w:bottom w:val="none" w:sz="0" w:space="0" w:color="auto"/>
        <w:right w:val="none" w:sz="0" w:space="0" w:color="auto"/>
      </w:divBdr>
    </w:div>
    <w:div w:id="238758424">
      <w:bodyDiv w:val="1"/>
      <w:marLeft w:val="0"/>
      <w:marRight w:val="0"/>
      <w:marTop w:val="0"/>
      <w:marBottom w:val="0"/>
      <w:divBdr>
        <w:top w:val="none" w:sz="0" w:space="0" w:color="auto"/>
        <w:left w:val="none" w:sz="0" w:space="0" w:color="auto"/>
        <w:bottom w:val="none" w:sz="0" w:space="0" w:color="auto"/>
        <w:right w:val="none" w:sz="0" w:space="0" w:color="auto"/>
      </w:divBdr>
    </w:div>
    <w:div w:id="241381120">
      <w:bodyDiv w:val="1"/>
      <w:marLeft w:val="0"/>
      <w:marRight w:val="0"/>
      <w:marTop w:val="0"/>
      <w:marBottom w:val="0"/>
      <w:divBdr>
        <w:top w:val="none" w:sz="0" w:space="0" w:color="auto"/>
        <w:left w:val="none" w:sz="0" w:space="0" w:color="auto"/>
        <w:bottom w:val="none" w:sz="0" w:space="0" w:color="auto"/>
        <w:right w:val="none" w:sz="0" w:space="0" w:color="auto"/>
      </w:divBdr>
    </w:div>
    <w:div w:id="266079087">
      <w:bodyDiv w:val="1"/>
      <w:marLeft w:val="0"/>
      <w:marRight w:val="0"/>
      <w:marTop w:val="0"/>
      <w:marBottom w:val="0"/>
      <w:divBdr>
        <w:top w:val="none" w:sz="0" w:space="0" w:color="auto"/>
        <w:left w:val="none" w:sz="0" w:space="0" w:color="auto"/>
        <w:bottom w:val="none" w:sz="0" w:space="0" w:color="auto"/>
        <w:right w:val="none" w:sz="0" w:space="0" w:color="auto"/>
      </w:divBdr>
    </w:div>
    <w:div w:id="357968955">
      <w:bodyDiv w:val="1"/>
      <w:marLeft w:val="0"/>
      <w:marRight w:val="0"/>
      <w:marTop w:val="0"/>
      <w:marBottom w:val="0"/>
      <w:divBdr>
        <w:top w:val="none" w:sz="0" w:space="0" w:color="auto"/>
        <w:left w:val="none" w:sz="0" w:space="0" w:color="auto"/>
        <w:bottom w:val="none" w:sz="0" w:space="0" w:color="auto"/>
        <w:right w:val="none" w:sz="0" w:space="0" w:color="auto"/>
      </w:divBdr>
    </w:div>
    <w:div w:id="361708890">
      <w:bodyDiv w:val="1"/>
      <w:marLeft w:val="0"/>
      <w:marRight w:val="0"/>
      <w:marTop w:val="0"/>
      <w:marBottom w:val="0"/>
      <w:divBdr>
        <w:top w:val="none" w:sz="0" w:space="0" w:color="auto"/>
        <w:left w:val="none" w:sz="0" w:space="0" w:color="auto"/>
        <w:bottom w:val="none" w:sz="0" w:space="0" w:color="auto"/>
        <w:right w:val="none" w:sz="0" w:space="0" w:color="auto"/>
      </w:divBdr>
    </w:div>
    <w:div w:id="414476622">
      <w:bodyDiv w:val="1"/>
      <w:marLeft w:val="0"/>
      <w:marRight w:val="0"/>
      <w:marTop w:val="0"/>
      <w:marBottom w:val="0"/>
      <w:divBdr>
        <w:top w:val="none" w:sz="0" w:space="0" w:color="auto"/>
        <w:left w:val="none" w:sz="0" w:space="0" w:color="auto"/>
        <w:bottom w:val="none" w:sz="0" w:space="0" w:color="auto"/>
        <w:right w:val="none" w:sz="0" w:space="0" w:color="auto"/>
      </w:divBdr>
    </w:div>
    <w:div w:id="523709614">
      <w:bodyDiv w:val="1"/>
      <w:marLeft w:val="0"/>
      <w:marRight w:val="0"/>
      <w:marTop w:val="0"/>
      <w:marBottom w:val="0"/>
      <w:divBdr>
        <w:top w:val="none" w:sz="0" w:space="0" w:color="auto"/>
        <w:left w:val="none" w:sz="0" w:space="0" w:color="auto"/>
        <w:bottom w:val="none" w:sz="0" w:space="0" w:color="auto"/>
        <w:right w:val="none" w:sz="0" w:space="0" w:color="auto"/>
      </w:divBdr>
    </w:div>
    <w:div w:id="527064581">
      <w:bodyDiv w:val="1"/>
      <w:marLeft w:val="0"/>
      <w:marRight w:val="0"/>
      <w:marTop w:val="0"/>
      <w:marBottom w:val="0"/>
      <w:divBdr>
        <w:top w:val="none" w:sz="0" w:space="0" w:color="auto"/>
        <w:left w:val="none" w:sz="0" w:space="0" w:color="auto"/>
        <w:bottom w:val="none" w:sz="0" w:space="0" w:color="auto"/>
        <w:right w:val="none" w:sz="0" w:space="0" w:color="auto"/>
      </w:divBdr>
    </w:div>
    <w:div w:id="621106958">
      <w:bodyDiv w:val="1"/>
      <w:marLeft w:val="0"/>
      <w:marRight w:val="0"/>
      <w:marTop w:val="0"/>
      <w:marBottom w:val="0"/>
      <w:divBdr>
        <w:top w:val="none" w:sz="0" w:space="0" w:color="auto"/>
        <w:left w:val="none" w:sz="0" w:space="0" w:color="auto"/>
        <w:bottom w:val="none" w:sz="0" w:space="0" w:color="auto"/>
        <w:right w:val="none" w:sz="0" w:space="0" w:color="auto"/>
      </w:divBdr>
    </w:div>
    <w:div w:id="647243727">
      <w:bodyDiv w:val="1"/>
      <w:marLeft w:val="0"/>
      <w:marRight w:val="0"/>
      <w:marTop w:val="0"/>
      <w:marBottom w:val="0"/>
      <w:divBdr>
        <w:top w:val="none" w:sz="0" w:space="0" w:color="auto"/>
        <w:left w:val="none" w:sz="0" w:space="0" w:color="auto"/>
        <w:bottom w:val="none" w:sz="0" w:space="0" w:color="auto"/>
        <w:right w:val="none" w:sz="0" w:space="0" w:color="auto"/>
      </w:divBdr>
    </w:div>
    <w:div w:id="658844702">
      <w:bodyDiv w:val="1"/>
      <w:marLeft w:val="0"/>
      <w:marRight w:val="0"/>
      <w:marTop w:val="0"/>
      <w:marBottom w:val="0"/>
      <w:divBdr>
        <w:top w:val="none" w:sz="0" w:space="0" w:color="auto"/>
        <w:left w:val="none" w:sz="0" w:space="0" w:color="auto"/>
        <w:bottom w:val="none" w:sz="0" w:space="0" w:color="auto"/>
        <w:right w:val="none" w:sz="0" w:space="0" w:color="auto"/>
      </w:divBdr>
    </w:div>
    <w:div w:id="717977106">
      <w:bodyDiv w:val="1"/>
      <w:marLeft w:val="0"/>
      <w:marRight w:val="0"/>
      <w:marTop w:val="0"/>
      <w:marBottom w:val="0"/>
      <w:divBdr>
        <w:top w:val="none" w:sz="0" w:space="0" w:color="auto"/>
        <w:left w:val="none" w:sz="0" w:space="0" w:color="auto"/>
        <w:bottom w:val="none" w:sz="0" w:space="0" w:color="auto"/>
        <w:right w:val="none" w:sz="0" w:space="0" w:color="auto"/>
      </w:divBdr>
    </w:div>
    <w:div w:id="752555812">
      <w:bodyDiv w:val="1"/>
      <w:marLeft w:val="0"/>
      <w:marRight w:val="0"/>
      <w:marTop w:val="0"/>
      <w:marBottom w:val="0"/>
      <w:divBdr>
        <w:top w:val="none" w:sz="0" w:space="0" w:color="auto"/>
        <w:left w:val="none" w:sz="0" w:space="0" w:color="auto"/>
        <w:bottom w:val="none" w:sz="0" w:space="0" w:color="auto"/>
        <w:right w:val="none" w:sz="0" w:space="0" w:color="auto"/>
      </w:divBdr>
    </w:div>
    <w:div w:id="798840788">
      <w:bodyDiv w:val="1"/>
      <w:marLeft w:val="0"/>
      <w:marRight w:val="0"/>
      <w:marTop w:val="0"/>
      <w:marBottom w:val="0"/>
      <w:divBdr>
        <w:top w:val="none" w:sz="0" w:space="0" w:color="auto"/>
        <w:left w:val="none" w:sz="0" w:space="0" w:color="auto"/>
        <w:bottom w:val="none" w:sz="0" w:space="0" w:color="auto"/>
        <w:right w:val="none" w:sz="0" w:space="0" w:color="auto"/>
      </w:divBdr>
    </w:div>
    <w:div w:id="826358846">
      <w:bodyDiv w:val="1"/>
      <w:marLeft w:val="0"/>
      <w:marRight w:val="0"/>
      <w:marTop w:val="0"/>
      <w:marBottom w:val="0"/>
      <w:divBdr>
        <w:top w:val="none" w:sz="0" w:space="0" w:color="auto"/>
        <w:left w:val="none" w:sz="0" w:space="0" w:color="auto"/>
        <w:bottom w:val="none" w:sz="0" w:space="0" w:color="auto"/>
        <w:right w:val="none" w:sz="0" w:space="0" w:color="auto"/>
      </w:divBdr>
    </w:div>
    <w:div w:id="898445714">
      <w:bodyDiv w:val="1"/>
      <w:marLeft w:val="0"/>
      <w:marRight w:val="0"/>
      <w:marTop w:val="0"/>
      <w:marBottom w:val="0"/>
      <w:divBdr>
        <w:top w:val="none" w:sz="0" w:space="0" w:color="auto"/>
        <w:left w:val="none" w:sz="0" w:space="0" w:color="auto"/>
        <w:bottom w:val="none" w:sz="0" w:space="0" w:color="auto"/>
        <w:right w:val="none" w:sz="0" w:space="0" w:color="auto"/>
      </w:divBdr>
    </w:div>
    <w:div w:id="950824185">
      <w:bodyDiv w:val="1"/>
      <w:marLeft w:val="0"/>
      <w:marRight w:val="0"/>
      <w:marTop w:val="0"/>
      <w:marBottom w:val="0"/>
      <w:divBdr>
        <w:top w:val="none" w:sz="0" w:space="0" w:color="auto"/>
        <w:left w:val="none" w:sz="0" w:space="0" w:color="auto"/>
        <w:bottom w:val="none" w:sz="0" w:space="0" w:color="auto"/>
        <w:right w:val="none" w:sz="0" w:space="0" w:color="auto"/>
      </w:divBdr>
    </w:div>
    <w:div w:id="1010912717">
      <w:bodyDiv w:val="1"/>
      <w:marLeft w:val="0"/>
      <w:marRight w:val="0"/>
      <w:marTop w:val="0"/>
      <w:marBottom w:val="0"/>
      <w:divBdr>
        <w:top w:val="none" w:sz="0" w:space="0" w:color="auto"/>
        <w:left w:val="none" w:sz="0" w:space="0" w:color="auto"/>
        <w:bottom w:val="none" w:sz="0" w:space="0" w:color="auto"/>
        <w:right w:val="none" w:sz="0" w:space="0" w:color="auto"/>
      </w:divBdr>
    </w:div>
    <w:div w:id="1032993994">
      <w:bodyDiv w:val="1"/>
      <w:marLeft w:val="0"/>
      <w:marRight w:val="0"/>
      <w:marTop w:val="0"/>
      <w:marBottom w:val="0"/>
      <w:divBdr>
        <w:top w:val="none" w:sz="0" w:space="0" w:color="auto"/>
        <w:left w:val="none" w:sz="0" w:space="0" w:color="auto"/>
        <w:bottom w:val="none" w:sz="0" w:space="0" w:color="auto"/>
        <w:right w:val="none" w:sz="0" w:space="0" w:color="auto"/>
      </w:divBdr>
    </w:div>
    <w:div w:id="1161460386">
      <w:bodyDiv w:val="1"/>
      <w:marLeft w:val="0"/>
      <w:marRight w:val="0"/>
      <w:marTop w:val="0"/>
      <w:marBottom w:val="0"/>
      <w:divBdr>
        <w:top w:val="none" w:sz="0" w:space="0" w:color="auto"/>
        <w:left w:val="none" w:sz="0" w:space="0" w:color="auto"/>
        <w:bottom w:val="none" w:sz="0" w:space="0" w:color="auto"/>
        <w:right w:val="none" w:sz="0" w:space="0" w:color="auto"/>
      </w:divBdr>
    </w:div>
    <w:div w:id="1425420074">
      <w:bodyDiv w:val="1"/>
      <w:marLeft w:val="0"/>
      <w:marRight w:val="0"/>
      <w:marTop w:val="0"/>
      <w:marBottom w:val="0"/>
      <w:divBdr>
        <w:top w:val="none" w:sz="0" w:space="0" w:color="auto"/>
        <w:left w:val="none" w:sz="0" w:space="0" w:color="auto"/>
        <w:bottom w:val="none" w:sz="0" w:space="0" w:color="auto"/>
        <w:right w:val="none" w:sz="0" w:space="0" w:color="auto"/>
      </w:divBdr>
    </w:div>
    <w:div w:id="1454404538">
      <w:bodyDiv w:val="1"/>
      <w:marLeft w:val="0"/>
      <w:marRight w:val="0"/>
      <w:marTop w:val="0"/>
      <w:marBottom w:val="0"/>
      <w:divBdr>
        <w:top w:val="none" w:sz="0" w:space="0" w:color="auto"/>
        <w:left w:val="none" w:sz="0" w:space="0" w:color="auto"/>
        <w:bottom w:val="none" w:sz="0" w:space="0" w:color="auto"/>
        <w:right w:val="none" w:sz="0" w:space="0" w:color="auto"/>
      </w:divBdr>
    </w:div>
    <w:div w:id="1507987214">
      <w:bodyDiv w:val="1"/>
      <w:marLeft w:val="0"/>
      <w:marRight w:val="0"/>
      <w:marTop w:val="0"/>
      <w:marBottom w:val="0"/>
      <w:divBdr>
        <w:top w:val="none" w:sz="0" w:space="0" w:color="auto"/>
        <w:left w:val="none" w:sz="0" w:space="0" w:color="auto"/>
        <w:bottom w:val="none" w:sz="0" w:space="0" w:color="auto"/>
        <w:right w:val="none" w:sz="0" w:space="0" w:color="auto"/>
      </w:divBdr>
    </w:div>
    <w:div w:id="1648044661">
      <w:bodyDiv w:val="1"/>
      <w:marLeft w:val="0"/>
      <w:marRight w:val="0"/>
      <w:marTop w:val="0"/>
      <w:marBottom w:val="0"/>
      <w:divBdr>
        <w:top w:val="none" w:sz="0" w:space="0" w:color="auto"/>
        <w:left w:val="none" w:sz="0" w:space="0" w:color="auto"/>
        <w:bottom w:val="none" w:sz="0" w:space="0" w:color="auto"/>
        <w:right w:val="none" w:sz="0" w:space="0" w:color="auto"/>
      </w:divBdr>
    </w:div>
    <w:div w:id="1659109984">
      <w:bodyDiv w:val="1"/>
      <w:marLeft w:val="0"/>
      <w:marRight w:val="0"/>
      <w:marTop w:val="0"/>
      <w:marBottom w:val="0"/>
      <w:divBdr>
        <w:top w:val="none" w:sz="0" w:space="0" w:color="auto"/>
        <w:left w:val="none" w:sz="0" w:space="0" w:color="auto"/>
        <w:bottom w:val="none" w:sz="0" w:space="0" w:color="auto"/>
        <w:right w:val="none" w:sz="0" w:space="0" w:color="auto"/>
      </w:divBdr>
    </w:div>
    <w:div w:id="1675498451">
      <w:bodyDiv w:val="1"/>
      <w:marLeft w:val="0"/>
      <w:marRight w:val="0"/>
      <w:marTop w:val="0"/>
      <w:marBottom w:val="0"/>
      <w:divBdr>
        <w:top w:val="none" w:sz="0" w:space="0" w:color="auto"/>
        <w:left w:val="none" w:sz="0" w:space="0" w:color="auto"/>
        <w:bottom w:val="none" w:sz="0" w:space="0" w:color="auto"/>
        <w:right w:val="none" w:sz="0" w:space="0" w:color="auto"/>
      </w:divBdr>
    </w:div>
    <w:div w:id="1731885701">
      <w:bodyDiv w:val="1"/>
      <w:marLeft w:val="0"/>
      <w:marRight w:val="0"/>
      <w:marTop w:val="0"/>
      <w:marBottom w:val="0"/>
      <w:divBdr>
        <w:top w:val="none" w:sz="0" w:space="0" w:color="auto"/>
        <w:left w:val="none" w:sz="0" w:space="0" w:color="auto"/>
        <w:bottom w:val="none" w:sz="0" w:space="0" w:color="auto"/>
        <w:right w:val="none" w:sz="0" w:space="0" w:color="auto"/>
      </w:divBdr>
    </w:div>
    <w:div w:id="1736974493">
      <w:bodyDiv w:val="1"/>
      <w:marLeft w:val="0"/>
      <w:marRight w:val="0"/>
      <w:marTop w:val="0"/>
      <w:marBottom w:val="0"/>
      <w:divBdr>
        <w:top w:val="none" w:sz="0" w:space="0" w:color="auto"/>
        <w:left w:val="none" w:sz="0" w:space="0" w:color="auto"/>
        <w:bottom w:val="none" w:sz="0" w:space="0" w:color="auto"/>
        <w:right w:val="none" w:sz="0" w:space="0" w:color="auto"/>
      </w:divBdr>
    </w:div>
    <w:div w:id="1783113924">
      <w:bodyDiv w:val="1"/>
      <w:marLeft w:val="0"/>
      <w:marRight w:val="0"/>
      <w:marTop w:val="0"/>
      <w:marBottom w:val="0"/>
      <w:divBdr>
        <w:top w:val="none" w:sz="0" w:space="0" w:color="auto"/>
        <w:left w:val="none" w:sz="0" w:space="0" w:color="auto"/>
        <w:bottom w:val="none" w:sz="0" w:space="0" w:color="auto"/>
        <w:right w:val="none" w:sz="0" w:space="0" w:color="auto"/>
      </w:divBdr>
    </w:div>
    <w:div w:id="1807894837">
      <w:bodyDiv w:val="1"/>
      <w:marLeft w:val="0"/>
      <w:marRight w:val="0"/>
      <w:marTop w:val="0"/>
      <w:marBottom w:val="0"/>
      <w:divBdr>
        <w:top w:val="none" w:sz="0" w:space="0" w:color="auto"/>
        <w:left w:val="none" w:sz="0" w:space="0" w:color="auto"/>
        <w:bottom w:val="none" w:sz="0" w:space="0" w:color="auto"/>
        <w:right w:val="none" w:sz="0" w:space="0" w:color="auto"/>
      </w:divBdr>
    </w:div>
    <w:div w:id="1813133669">
      <w:bodyDiv w:val="1"/>
      <w:marLeft w:val="0"/>
      <w:marRight w:val="0"/>
      <w:marTop w:val="0"/>
      <w:marBottom w:val="0"/>
      <w:divBdr>
        <w:top w:val="none" w:sz="0" w:space="0" w:color="auto"/>
        <w:left w:val="none" w:sz="0" w:space="0" w:color="auto"/>
        <w:bottom w:val="none" w:sz="0" w:space="0" w:color="auto"/>
        <w:right w:val="none" w:sz="0" w:space="0" w:color="auto"/>
      </w:divBdr>
    </w:div>
    <w:div w:id="1831553504">
      <w:bodyDiv w:val="1"/>
      <w:marLeft w:val="0"/>
      <w:marRight w:val="0"/>
      <w:marTop w:val="0"/>
      <w:marBottom w:val="0"/>
      <w:divBdr>
        <w:top w:val="none" w:sz="0" w:space="0" w:color="auto"/>
        <w:left w:val="none" w:sz="0" w:space="0" w:color="auto"/>
        <w:bottom w:val="none" w:sz="0" w:space="0" w:color="auto"/>
        <w:right w:val="none" w:sz="0" w:space="0" w:color="auto"/>
      </w:divBdr>
    </w:div>
    <w:div w:id="1851412152">
      <w:bodyDiv w:val="1"/>
      <w:marLeft w:val="0"/>
      <w:marRight w:val="0"/>
      <w:marTop w:val="0"/>
      <w:marBottom w:val="0"/>
      <w:divBdr>
        <w:top w:val="none" w:sz="0" w:space="0" w:color="auto"/>
        <w:left w:val="none" w:sz="0" w:space="0" w:color="auto"/>
        <w:bottom w:val="none" w:sz="0" w:space="0" w:color="auto"/>
        <w:right w:val="none" w:sz="0" w:space="0" w:color="auto"/>
      </w:divBdr>
    </w:div>
    <w:div w:id="1852258347">
      <w:bodyDiv w:val="1"/>
      <w:marLeft w:val="0"/>
      <w:marRight w:val="0"/>
      <w:marTop w:val="0"/>
      <w:marBottom w:val="0"/>
      <w:divBdr>
        <w:top w:val="none" w:sz="0" w:space="0" w:color="auto"/>
        <w:left w:val="none" w:sz="0" w:space="0" w:color="auto"/>
        <w:bottom w:val="none" w:sz="0" w:space="0" w:color="auto"/>
        <w:right w:val="none" w:sz="0" w:space="0" w:color="auto"/>
      </w:divBdr>
    </w:div>
    <w:div w:id="1883900197">
      <w:bodyDiv w:val="1"/>
      <w:marLeft w:val="0"/>
      <w:marRight w:val="0"/>
      <w:marTop w:val="0"/>
      <w:marBottom w:val="0"/>
      <w:divBdr>
        <w:top w:val="none" w:sz="0" w:space="0" w:color="auto"/>
        <w:left w:val="none" w:sz="0" w:space="0" w:color="auto"/>
        <w:bottom w:val="none" w:sz="0" w:space="0" w:color="auto"/>
        <w:right w:val="none" w:sz="0" w:space="0" w:color="auto"/>
      </w:divBdr>
    </w:div>
    <w:div w:id="1902203842">
      <w:bodyDiv w:val="1"/>
      <w:marLeft w:val="0"/>
      <w:marRight w:val="0"/>
      <w:marTop w:val="0"/>
      <w:marBottom w:val="0"/>
      <w:divBdr>
        <w:top w:val="none" w:sz="0" w:space="0" w:color="auto"/>
        <w:left w:val="none" w:sz="0" w:space="0" w:color="auto"/>
        <w:bottom w:val="none" w:sz="0" w:space="0" w:color="auto"/>
        <w:right w:val="none" w:sz="0" w:space="0" w:color="auto"/>
      </w:divBdr>
    </w:div>
    <w:div w:id="1932353433">
      <w:bodyDiv w:val="1"/>
      <w:marLeft w:val="0"/>
      <w:marRight w:val="0"/>
      <w:marTop w:val="0"/>
      <w:marBottom w:val="0"/>
      <w:divBdr>
        <w:top w:val="none" w:sz="0" w:space="0" w:color="auto"/>
        <w:left w:val="none" w:sz="0" w:space="0" w:color="auto"/>
        <w:bottom w:val="none" w:sz="0" w:space="0" w:color="auto"/>
        <w:right w:val="none" w:sz="0" w:space="0" w:color="auto"/>
      </w:divBdr>
    </w:div>
    <w:div w:id="1948080152">
      <w:bodyDiv w:val="1"/>
      <w:marLeft w:val="0"/>
      <w:marRight w:val="0"/>
      <w:marTop w:val="0"/>
      <w:marBottom w:val="0"/>
      <w:divBdr>
        <w:top w:val="none" w:sz="0" w:space="0" w:color="auto"/>
        <w:left w:val="none" w:sz="0" w:space="0" w:color="auto"/>
        <w:bottom w:val="none" w:sz="0" w:space="0" w:color="auto"/>
        <w:right w:val="none" w:sz="0" w:space="0" w:color="auto"/>
      </w:divBdr>
    </w:div>
    <w:div w:id="2061783664">
      <w:bodyDiv w:val="1"/>
      <w:marLeft w:val="0"/>
      <w:marRight w:val="0"/>
      <w:marTop w:val="0"/>
      <w:marBottom w:val="0"/>
      <w:divBdr>
        <w:top w:val="none" w:sz="0" w:space="0" w:color="auto"/>
        <w:left w:val="none" w:sz="0" w:space="0" w:color="auto"/>
        <w:bottom w:val="none" w:sz="0" w:space="0" w:color="auto"/>
        <w:right w:val="none" w:sz="0" w:space="0" w:color="auto"/>
      </w:divBdr>
    </w:div>
    <w:div w:id="21460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microsoft.com/office/2011/relationships/people" Target="people.xml"/><Relationship Id="rId5" Type="http://schemas.openxmlformats.org/officeDocument/2006/relationships/hyperlink" Target="https://doi.org/10.1139/f2011-025"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6E0CD-7B7A-4462-BEB2-59BE6BFD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5679</TotalTime>
  <Pages>24</Pages>
  <Words>10669</Words>
  <Characters>60819</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71346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Barbeaux</dc:creator>
  <cp:keywords/>
  <dc:description/>
  <cp:lastModifiedBy>Steve Barbeaux</cp:lastModifiedBy>
  <cp:revision>10</cp:revision>
  <dcterms:created xsi:type="dcterms:W3CDTF">2021-09-03T16:26:00Z</dcterms:created>
  <dcterms:modified xsi:type="dcterms:W3CDTF">2021-09-09T16:24:00Z</dcterms:modified>
</cp:coreProperties>
</file>